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160F" w14:textId="5854F767" w:rsidR="00E368A2" w:rsidRDefault="001D01B5">
      <w:pPr>
        <w:jc w:val="center"/>
        <w:rPr>
          <w:lang w:val="pt-PT"/>
        </w:rPr>
      </w:pPr>
      <w:r>
        <w:rPr>
          <w:lang w:val="pt-PT"/>
        </w:rPr>
        <w:t>-</w:t>
      </w:r>
      <w:r w:rsidR="00C53034">
        <w:rPr>
          <w:lang w:val="pt-PT"/>
        </w:rPr>
        <w:t xml:space="preserve"> </w:t>
      </w:r>
      <w:r>
        <w:rPr>
          <w:lang w:val="pt-PT"/>
        </w:rPr>
        <w:t xml:space="preserve">AfriGO </w:t>
      </w:r>
      <w:r w:rsidR="00614A6E">
        <w:rPr>
          <w:lang w:val="pt-PT"/>
        </w:rPr>
        <w:t xml:space="preserve"> VOLUME</w:t>
      </w:r>
      <w:r w:rsidR="00074EBC">
        <w:rPr>
          <w:lang w:val="pt-PT"/>
        </w:rPr>
        <w:t xml:space="preserve"> </w:t>
      </w:r>
      <w:r>
        <w:rPr>
          <w:lang w:val="pt-PT"/>
        </w:rPr>
        <w:t>7</w:t>
      </w:r>
      <w:r w:rsidR="00074EBC">
        <w:rPr>
          <w:lang w:val="pt-PT"/>
        </w:rPr>
        <w:t xml:space="preserve"> EDIÇÃO </w:t>
      </w:r>
      <w:r>
        <w:rPr>
          <w:lang w:val="pt-PT"/>
        </w:rPr>
        <w:t>2</w:t>
      </w:r>
    </w:p>
    <w:p w14:paraId="59DA9DE2" w14:textId="5AB5DE7C" w:rsidR="00C53034" w:rsidRPr="00C53034" w:rsidRDefault="00C53034" w:rsidP="00C53034">
      <w:pPr>
        <w:jc w:val="center"/>
        <w:rPr>
          <w:lang w:val="pt-PT"/>
        </w:rPr>
      </w:pPr>
      <w:r w:rsidRPr="00C53034">
        <w:rPr>
          <w:lang w:val="pt-PT"/>
        </w:rPr>
        <w:t>ENCORAJAR A IGREJA NA MISSÃO MUNDIAL</w:t>
      </w:r>
    </w:p>
    <w:p w14:paraId="20CC9C5F" w14:textId="77777777" w:rsidR="00C53034" w:rsidRDefault="00C53034">
      <w:pPr>
        <w:jc w:val="center"/>
        <w:rPr>
          <w:lang w:val="pt-PT"/>
        </w:rPr>
      </w:pPr>
    </w:p>
    <w:p w14:paraId="6F858B76" w14:textId="77777777" w:rsidR="00C53034" w:rsidRDefault="00AB7EFF">
      <w:pPr>
        <w:jc w:val="center"/>
        <w:rPr>
          <w:color w:val="FFC000" w:themeColor="accent4"/>
          <w:sz w:val="56"/>
          <w:szCs w:val="56"/>
          <w:lang w:val="pt-PT"/>
        </w:rPr>
      </w:pPr>
      <w:r>
        <w:rPr>
          <w:color w:val="FFC000" w:themeColor="accent4"/>
          <w:sz w:val="56"/>
          <w:szCs w:val="56"/>
          <w:lang w:val="pt-PT"/>
        </w:rPr>
        <w:t>O PASTOR</w:t>
      </w:r>
    </w:p>
    <w:p w14:paraId="7AD43661" w14:textId="1A5CA729" w:rsidR="00E368A2" w:rsidRDefault="00AB7EFF">
      <w:pPr>
        <w:jc w:val="center"/>
        <w:rPr>
          <w:color w:val="FFC000" w:themeColor="accent4"/>
          <w:sz w:val="56"/>
          <w:szCs w:val="56"/>
          <w:lang w:val="pt-PT"/>
        </w:rPr>
      </w:pPr>
      <w:r>
        <w:rPr>
          <w:color w:val="FFC000" w:themeColor="accent4"/>
          <w:sz w:val="56"/>
          <w:szCs w:val="56"/>
          <w:lang w:val="pt-PT"/>
        </w:rPr>
        <w:t>A CHAVE PARA MISSÕES</w:t>
      </w:r>
    </w:p>
    <w:p w14:paraId="3A372E09" w14:textId="77777777" w:rsidR="00E368A2" w:rsidRDefault="00E368A2">
      <w:pPr>
        <w:jc w:val="center"/>
        <w:rPr>
          <w:lang w:val="pt-PT"/>
        </w:rPr>
      </w:pPr>
    </w:p>
    <w:p w14:paraId="21F9549D" w14:textId="67548415" w:rsidR="00614A6E" w:rsidRDefault="00614A6E" w:rsidP="00614A6E">
      <w:pPr>
        <w:jc w:val="center"/>
        <w:rPr>
          <w:lang w:val="pt-PT"/>
        </w:rPr>
      </w:pPr>
      <w:r w:rsidRPr="00614A6E">
        <w:rPr>
          <w:lang w:val="pt-PT"/>
        </w:rPr>
        <w:t xml:space="preserve">O PÚBLICO VAI PARA ONDE O PÚLPITO </w:t>
      </w:r>
      <w:r w:rsidR="00597236">
        <w:rPr>
          <w:lang w:val="pt-PT"/>
        </w:rPr>
        <w:t xml:space="preserve">LHES </w:t>
      </w:r>
      <w:r w:rsidRPr="00614A6E">
        <w:rPr>
          <w:lang w:val="pt-PT"/>
        </w:rPr>
        <w:t>LEVA</w:t>
      </w:r>
    </w:p>
    <w:p w14:paraId="4DC737D8" w14:textId="21409E50" w:rsidR="00E368A2" w:rsidRPr="005A6BEB" w:rsidRDefault="00AB7EFF">
      <w:pPr>
        <w:numPr>
          <w:ilvl w:val="0"/>
          <w:numId w:val="1"/>
        </w:numPr>
        <w:jc w:val="center"/>
        <w:rPr>
          <w:lang w:val="pt-PT"/>
        </w:rPr>
      </w:pPr>
      <w:r w:rsidRPr="005A6BEB">
        <w:rPr>
          <w:lang w:val="pt-PT"/>
        </w:rPr>
        <w:t>TAL COMO VAI A LIDERANÇA DA IGREJA, ASSIM TAMBÉM VÃO OS CRENTES.</w:t>
      </w:r>
    </w:p>
    <w:p w14:paraId="6EB644B0" w14:textId="05FBD823" w:rsidR="00E368A2" w:rsidRPr="005A6BEB" w:rsidRDefault="00AB7EFF" w:rsidP="005A6BEB">
      <w:pPr>
        <w:jc w:val="center"/>
        <w:rPr>
          <w:lang w:val="pt-PT"/>
        </w:rPr>
      </w:pPr>
      <w:r w:rsidRPr="005A6BEB">
        <w:rPr>
          <w:lang w:val="pt-PT"/>
        </w:rPr>
        <w:t>2.  CABRAS E ALHO</w:t>
      </w:r>
      <w:r w:rsidR="00614A6E">
        <w:rPr>
          <w:lang w:val="pt-PT"/>
        </w:rPr>
        <w:t>S</w:t>
      </w:r>
      <w:r w:rsidRPr="005A6BEB">
        <w:rPr>
          <w:lang w:val="pt-PT"/>
        </w:rPr>
        <w:t xml:space="preserve"> EM PROL DO EVANGELHO</w:t>
      </w:r>
    </w:p>
    <w:p w14:paraId="6176115E" w14:textId="77777777" w:rsidR="00E368A2" w:rsidRDefault="00E368A2">
      <w:pPr>
        <w:jc w:val="center"/>
        <w:rPr>
          <w:lang w:val="pt-PT"/>
        </w:rPr>
      </w:pPr>
    </w:p>
    <w:p w14:paraId="09851FB0" w14:textId="77777777" w:rsidR="00E368A2" w:rsidRDefault="00AB7EFF">
      <w:pPr>
        <w:jc w:val="center"/>
        <w:rPr>
          <w:color w:val="C00000"/>
          <w:sz w:val="40"/>
          <w:szCs w:val="40"/>
          <w:lang w:val="pt-PT"/>
        </w:rPr>
      </w:pPr>
      <w:r>
        <w:rPr>
          <w:color w:val="C00000"/>
          <w:sz w:val="40"/>
          <w:szCs w:val="40"/>
          <w:lang w:val="pt-PT"/>
        </w:rPr>
        <w:t>CONTEÚDOS</w:t>
      </w:r>
    </w:p>
    <w:p w14:paraId="531D62ED" w14:textId="77777777" w:rsidR="00E368A2" w:rsidRDefault="00AB7EFF">
      <w:pPr>
        <w:jc w:val="center"/>
        <w:rPr>
          <w:sz w:val="40"/>
          <w:szCs w:val="40"/>
          <w:lang w:val="pt-PT"/>
        </w:rPr>
      </w:pPr>
      <w:r>
        <w:rPr>
          <w:color w:val="C00000"/>
          <w:sz w:val="40"/>
          <w:szCs w:val="40"/>
          <w:lang w:val="pt-PT"/>
        </w:rPr>
        <w:t>03</w:t>
      </w:r>
      <w:r>
        <w:rPr>
          <w:sz w:val="40"/>
          <w:szCs w:val="40"/>
          <w:lang w:val="pt-PT"/>
        </w:rPr>
        <w:t xml:space="preserve"> O PASTOR É A CHAVE</w:t>
      </w:r>
    </w:p>
    <w:p w14:paraId="2968FC95" w14:textId="5AF69BA8" w:rsidR="00E368A2" w:rsidRDefault="00AB7EFF">
      <w:pPr>
        <w:jc w:val="center"/>
        <w:rPr>
          <w:lang w:val="pt-PT"/>
        </w:rPr>
      </w:pPr>
      <w:r>
        <w:rPr>
          <w:lang w:val="pt-PT"/>
        </w:rPr>
        <w:t xml:space="preserve">O </w:t>
      </w:r>
      <w:r w:rsidR="000B18E7" w:rsidRPr="000B18E7">
        <w:rPr>
          <w:lang w:val="pt-PT"/>
        </w:rPr>
        <w:t xml:space="preserve">líder missionário </w:t>
      </w:r>
      <w:r w:rsidR="000B18E7">
        <w:rPr>
          <w:lang w:val="pt-PT"/>
        </w:rPr>
        <w:t xml:space="preserve">e </w:t>
      </w:r>
      <w:r w:rsidR="000B18E7" w:rsidRPr="000B18E7">
        <w:rPr>
          <w:lang w:val="pt-PT"/>
        </w:rPr>
        <w:t xml:space="preserve">ex-pastor </w:t>
      </w:r>
      <w:r>
        <w:rPr>
          <w:lang w:val="pt-PT"/>
        </w:rPr>
        <w:t xml:space="preserve">Ray Mensah explica a razão pela qual os pastores devem orientar as suas igrejas para as missões e como o devem fazer. </w:t>
      </w:r>
    </w:p>
    <w:p w14:paraId="3BAEBBD7" w14:textId="77777777" w:rsidR="00E368A2" w:rsidRDefault="00E368A2">
      <w:pPr>
        <w:jc w:val="center"/>
        <w:rPr>
          <w:lang w:val="pt-PT"/>
        </w:rPr>
      </w:pPr>
    </w:p>
    <w:p w14:paraId="39690D88" w14:textId="5D8588A1" w:rsidR="00E368A2" w:rsidRPr="005A0D26" w:rsidRDefault="00AB7EFF">
      <w:pPr>
        <w:jc w:val="center"/>
        <w:rPr>
          <w:strike/>
          <w:sz w:val="40"/>
          <w:szCs w:val="40"/>
          <w:lang w:val="pt-PT"/>
        </w:rPr>
      </w:pPr>
      <w:r>
        <w:rPr>
          <w:color w:val="FFC000" w:themeColor="accent4"/>
          <w:sz w:val="40"/>
          <w:szCs w:val="40"/>
          <w:lang w:val="pt-PT"/>
        </w:rPr>
        <w:t>04</w:t>
      </w:r>
      <w:r>
        <w:rPr>
          <w:sz w:val="40"/>
          <w:szCs w:val="40"/>
          <w:lang w:val="pt-PT"/>
        </w:rPr>
        <w:t xml:space="preserve"> CHAMADO</w:t>
      </w:r>
      <w:r w:rsidR="000B18E7">
        <w:rPr>
          <w:sz w:val="40"/>
          <w:szCs w:val="40"/>
          <w:lang w:val="pt-PT"/>
        </w:rPr>
        <w:t>:</w:t>
      </w:r>
      <w:r w:rsidR="000B18E7" w:rsidRPr="000B18E7">
        <w:rPr>
          <w:lang w:val="pt-PT"/>
        </w:rPr>
        <w:t xml:space="preserve"> </w:t>
      </w:r>
      <w:r w:rsidR="000B18E7" w:rsidRPr="005A0D26">
        <w:rPr>
          <w:strike/>
          <w:sz w:val="40"/>
          <w:szCs w:val="40"/>
          <w:lang w:val="pt-PT"/>
        </w:rPr>
        <w:t>MAIS RÁPIDO DO QUE O VENTO</w:t>
      </w:r>
    </w:p>
    <w:p w14:paraId="0E38FFDD" w14:textId="4B64B9B2" w:rsidR="00E368A2" w:rsidRPr="005A0D26" w:rsidRDefault="000B18E7">
      <w:pPr>
        <w:jc w:val="center"/>
        <w:rPr>
          <w:strike/>
          <w:lang w:val="pt-PT"/>
        </w:rPr>
      </w:pPr>
      <w:r w:rsidRPr="005A0D26">
        <w:rPr>
          <w:strike/>
          <w:lang w:val="pt-PT"/>
        </w:rPr>
        <w:t>Do campo de futebol às missões: como jogos de futebol amigáveis em Angola se tornou numa igreja de 2000 membros que está a enviar trabalhadores para os confins da terra</w:t>
      </w:r>
      <w:r w:rsidR="000378B0" w:rsidRPr="005A0D26">
        <w:rPr>
          <w:strike/>
          <w:lang w:val="pt-PT"/>
        </w:rPr>
        <w:t>.</w:t>
      </w:r>
    </w:p>
    <w:p w14:paraId="7632B683" w14:textId="02D84B0A" w:rsidR="000378B0" w:rsidRDefault="005A0D26">
      <w:pPr>
        <w:jc w:val="center"/>
        <w:rPr>
          <w:color w:val="FF0000"/>
          <w:sz w:val="28"/>
          <w:szCs w:val="28"/>
        </w:rPr>
      </w:pPr>
      <w:r w:rsidRPr="005A0D26">
        <w:rPr>
          <w:color w:val="FF0000"/>
          <w:sz w:val="28"/>
          <w:szCs w:val="28"/>
        </w:rPr>
        <w:t xml:space="preserve">Insert title of </w:t>
      </w:r>
      <w:proofErr w:type="spellStart"/>
      <w:r w:rsidRPr="005A0D26">
        <w:rPr>
          <w:color w:val="FF0000"/>
          <w:sz w:val="28"/>
          <w:szCs w:val="28"/>
        </w:rPr>
        <w:t>chamado</w:t>
      </w:r>
      <w:proofErr w:type="spellEnd"/>
      <w:r w:rsidRPr="005A0D26">
        <w:rPr>
          <w:color w:val="FF0000"/>
          <w:sz w:val="28"/>
          <w:szCs w:val="28"/>
        </w:rPr>
        <w:t xml:space="preserve"> plus a description</w:t>
      </w:r>
    </w:p>
    <w:p w14:paraId="5E261A49" w14:textId="77777777" w:rsidR="005A0D26" w:rsidRPr="005A0D26" w:rsidRDefault="005A0D26">
      <w:pPr>
        <w:jc w:val="center"/>
        <w:rPr>
          <w:color w:val="FF0000"/>
          <w:sz w:val="28"/>
          <w:szCs w:val="28"/>
        </w:rPr>
      </w:pPr>
    </w:p>
    <w:p w14:paraId="3BBC7283" w14:textId="7D809394" w:rsidR="00E368A2" w:rsidRDefault="00AB7EFF">
      <w:pPr>
        <w:jc w:val="center"/>
        <w:rPr>
          <w:sz w:val="40"/>
          <w:szCs w:val="40"/>
          <w:lang w:val="pt-PT"/>
        </w:rPr>
      </w:pPr>
      <w:r>
        <w:rPr>
          <w:color w:val="70AD47" w:themeColor="accent6"/>
          <w:sz w:val="40"/>
          <w:szCs w:val="40"/>
          <w:lang w:val="pt-PT"/>
        </w:rPr>
        <w:t>05</w:t>
      </w:r>
      <w:r>
        <w:rPr>
          <w:sz w:val="40"/>
          <w:szCs w:val="40"/>
          <w:lang w:val="pt-PT"/>
        </w:rPr>
        <w:t xml:space="preserve"> </w:t>
      </w:r>
      <w:r w:rsidRPr="00310DE1">
        <w:rPr>
          <w:sz w:val="40"/>
          <w:szCs w:val="40"/>
          <w:lang w:val="pt-PT"/>
        </w:rPr>
        <w:t>UM</w:t>
      </w:r>
      <w:r>
        <w:rPr>
          <w:sz w:val="40"/>
          <w:szCs w:val="40"/>
          <w:lang w:val="pt-PT"/>
        </w:rPr>
        <w:t xml:space="preserve"> PASTOR</w:t>
      </w:r>
      <w:r w:rsidR="000378B0">
        <w:rPr>
          <w:sz w:val="40"/>
          <w:szCs w:val="40"/>
          <w:lang w:val="pt-PT"/>
        </w:rPr>
        <w:t>: UM ADVOGADO</w:t>
      </w:r>
      <w:r>
        <w:rPr>
          <w:sz w:val="40"/>
          <w:szCs w:val="40"/>
          <w:lang w:val="pt-PT"/>
        </w:rPr>
        <w:t xml:space="preserve"> </w:t>
      </w:r>
      <w:r w:rsidR="00D7331E">
        <w:rPr>
          <w:sz w:val="40"/>
          <w:szCs w:val="40"/>
          <w:lang w:val="pt-PT"/>
        </w:rPr>
        <w:t xml:space="preserve">DE </w:t>
      </w:r>
      <w:r>
        <w:rPr>
          <w:sz w:val="40"/>
          <w:szCs w:val="40"/>
          <w:lang w:val="pt-PT"/>
        </w:rPr>
        <w:t>MISSÕES</w:t>
      </w:r>
    </w:p>
    <w:p w14:paraId="4781F264" w14:textId="22E55F98" w:rsidR="00E368A2" w:rsidRDefault="00AB7EFF">
      <w:pPr>
        <w:jc w:val="center"/>
        <w:rPr>
          <w:lang w:val="pt-PT"/>
        </w:rPr>
      </w:pPr>
      <w:r>
        <w:rPr>
          <w:lang w:val="pt-PT"/>
        </w:rPr>
        <w:t>O pastor nigeriano Azaki Nash está a abrir o caminho com a sua influência</w:t>
      </w:r>
      <w:r w:rsidRPr="00310DE1">
        <w:rPr>
          <w:lang w:val="pt-PT"/>
        </w:rPr>
        <w:t xml:space="preserve"> </w:t>
      </w:r>
      <w:r>
        <w:rPr>
          <w:lang w:val="pt-PT"/>
        </w:rPr>
        <w:t xml:space="preserve">e partilha o seu exemplo e conhecimentos </w:t>
      </w:r>
      <w:r w:rsidR="000378B0">
        <w:rPr>
          <w:lang w:val="pt-PT"/>
        </w:rPr>
        <w:t xml:space="preserve">provenientes da liderança de </w:t>
      </w:r>
      <w:r>
        <w:rPr>
          <w:lang w:val="pt-PT"/>
        </w:rPr>
        <w:t>uma igreja missionária.</w:t>
      </w:r>
    </w:p>
    <w:p w14:paraId="5F3CC842" w14:textId="77777777" w:rsidR="00E368A2" w:rsidRDefault="00E368A2">
      <w:pPr>
        <w:jc w:val="center"/>
        <w:rPr>
          <w:lang w:val="pt-PT"/>
        </w:rPr>
      </w:pPr>
    </w:p>
    <w:p w14:paraId="39DB7554" w14:textId="1E1D403A" w:rsidR="00E368A2" w:rsidRDefault="00AB7EFF">
      <w:pPr>
        <w:jc w:val="center"/>
        <w:rPr>
          <w:sz w:val="40"/>
          <w:szCs w:val="40"/>
          <w:lang w:val="pt-PT"/>
        </w:rPr>
      </w:pPr>
      <w:r>
        <w:rPr>
          <w:color w:val="C00000"/>
          <w:sz w:val="40"/>
          <w:szCs w:val="40"/>
          <w:lang w:val="pt-PT"/>
        </w:rPr>
        <w:t>06</w:t>
      </w:r>
      <w:r>
        <w:rPr>
          <w:sz w:val="40"/>
          <w:szCs w:val="40"/>
          <w:lang w:val="pt-PT"/>
        </w:rPr>
        <w:t xml:space="preserve"> </w:t>
      </w:r>
      <w:r w:rsidR="000378B0">
        <w:rPr>
          <w:sz w:val="40"/>
          <w:szCs w:val="40"/>
          <w:lang w:val="pt-PT"/>
        </w:rPr>
        <w:t>O C</w:t>
      </w:r>
      <w:r>
        <w:rPr>
          <w:sz w:val="40"/>
          <w:szCs w:val="40"/>
          <w:lang w:val="pt-PT"/>
        </w:rPr>
        <w:t xml:space="preserve">ORAÇÃO DE UM PASTOR, </w:t>
      </w:r>
    </w:p>
    <w:p w14:paraId="3330D9D4" w14:textId="1DC01687" w:rsidR="00E368A2" w:rsidRDefault="000378B0">
      <w:pPr>
        <w:jc w:val="center"/>
        <w:rPr>
          <w:sz w:val="40"/>
          <w:szCs w:val="40"/>
          <w:lang w:val="pt-PT"/>
        </w:rPr>
      </w:pPr>
      <w:r>
        <w:rPr>
          <w:sz w:val="40"/>
          <w:szCs w:val="40"/>
          <w:lang w:val="pt-PT"/>
        </w:rPr>
        <w:t>A RESPOSTA DE UMA IGREJA</w:t>
      </w:r>
    </w:p>
    <w:p w14:paraId="74216A56" w14:textId="4D39C794" w:rsidR="00E368A2" w:rsidRPr="00310DE1" w:rsidRDefault="00AB7EFF">
      <w:pPr>
        <w:jc w:val="center"/>
        <w:rPr>
          <w:lang w:val="pt-PT"/>
        </w:rPr>
      </w:pPr>
      <w:r>
        <w:rPr>
          <w:lang w:val="pt-PT"/>
        </w:rPr>
        <w:t>De refugiado a pastor de missões, Meshack Rurangwa está agora a inspirar e a equipar a sua igreja no Quénia</w:t>
      </w:r>
      <w:r w:rsidR="00E85081">
        <w:rPr>
          <w:lang w:val="pt-PT"/>
        </w:rPr>
        <w:t xml:space="preserve"> para </w:t>
      </w:r>
      <w:r w:rsidR="00E85081" w:rsidRPr="00310DE1">
        <w:rPr>
          <w:lang w:val="pt-PT"/>
        </w:rPr>
        <w:t xml:space="preserve">levar o evangelho além das fronteiras. </w:t>
      </w:r>
    </w:p>
    <w:p w14:paraId="40F95AA8" w14:textId="77777777" w:rsidR="00E368A2" w:rsidRDefault="00E368A2">
      <w:pPr>
        <w:jc w:val="center"/>
        <w:rPr>
          <w:lang w:val="pt-PT"/>
        </w:rPr>
      </w:pPr>
    </w:p>
    <w:p w14:paraId="3917AAC9" w14:textId="77777777" w:rsidR="00E368A2" w:rsidRDefault="00AB7EFF">
      <w:pPr>
        <w:jc w:val="center"/>
        <w:rPr>
          <w:sz w:val="40"/>
          <w:szCs w:val="40"/>
          <w:lang w:val="pt-PT"/>
        </w:rPr>
      </w:pPr>
      <w:r>
        <w:rPr>
          <w:color w:val="FFC000" w:themeColor="accent4"/>
          <w:sz w:val="40"/>
          <w:szCs w:val="40"/>
          <w:lang w:val="pt-PT"/>
        </w:rPr>
        <w:t>09</w:t>
      </w:r>
      <w:r>
        <w:rPr>
          <w:sz w:val="40"/>
          <w:szCs w:val="40"/>
          <w:lang w:val="pt-PT"/>
        </w:rPr>
        <w:t xml:space="preserve"> INSPIRAÇÃO E RECURSOS PARA PASTORES</w:t>
      </w:r>
    </w:p>
    <w:p w14:paraId="5BFFACFF" w14:textId="77777777" w:rsidR="00E368A2" w:rsidRDefault="00AB7EFF">
      <w:pPr>
        <w:jc w:val="center"/>
        <w:rPr>
          <w:lang w:val="pt-PT"/>
        </w:rPr>
      </w:pPr>
      <w:r>
        <w:rPr>
          <w:lang w:val="pt-PT"/>
        </w:rPr>
        <w:t xml:space="preserve">Partilhamos bons conselhos de pastores e missionários nas linhas de frente e recursos para ajudar os pastores a mobilizarem as suas igrejas.  </w:t>
      </w:r>
    </w:p>
    <w:p w14:paraId="7A9C9384" w14:textId="77777777" w:rsidR="00E368A2" w:rsidRDefault="00E368A2">
      <w:pPr>
        <w:jc w:val="center"/>
        <w:rPr>
          <w:lang w:val="pt-PT"/>
        </w:rPr>
      </w:pPr>
    </w:p>
    <w:p w14:paraId="63D429D5" w14:textId="0E75C9C3" w:rsidR="00E368A2" w:rsidRDefault="00AB7EFF">
      <w:pPr>
        <w:jc w:val="center"/>
        <w:rPr>
          <w:sz w:val="40"/>
          <w:szCs w:val="40"/>
          <w:lang w:val="pt-PT"/>
        </w:rPr>
      </w:pPr>
      <w:r>
        <w:rPr>
          <w:color w:val="70AD47" w:themeColor="accent6"/>
          <w:sz w:val="40"/>
          <w:szCs w:val="40"/>
          <w:lang w:val="pt-PT"/>
        </w:rPr>
        <w:t>11</w:t>
      </w:r>
      <w:r>
        <w:rPr>
          <w:sz w:val="40"/>
          <w:szCs w:val="40"/>
          <w:lang w:val="pt-PT"/>
        </w:rPr>
        <w:t xml:space="preserve"> CABRAS E ALHO</w:t>
      </w:r>
      <w:r w:rsidR="00E85081">
        <w:rPr>
          <w:sz w:val="40"/>
          <w:szCs w:val="40"/>
          <w:lang w:val="pt-PT"/>
        </w:rPr>
        <w:t>S</w:t>
      </w:r>
      <w:r>
        <w:rPr>
          <w:sz w:val="40"/>
          <w:szCs w:val="40"/>
          <w:lang w:val="pt-PT"/>
        </w:rPr>
        <w:t xml:space="preserve"> </w:t>
      </w:r>
      <w:r w:rsidRPr="00310DE1">
        <w:rPr>
          <w:sz w:val="40"/>
          <w:szCs w:val="40"/>
          <w:lang w:val="pt-PT"/>
        </w:rPr>
        <w:t xml:space="preserve">EM PROL DO </w:t>
      </w:r>
      <w:r>
        <w:rPr>
          <w:sz w:val="40"/>
          <w:szCs w:val="40"/>
          <w:lang w:val="pt-PT"/>
        </w:rPr>
        <w:t>EVANGELHO</w:t>
      </w:r>
    </w:p>
    <w:p w14:paraId="5D55CC62" w14:textId="02EB2D89" w:rsidR="00E368A2" w:rsidRDefault="00AB7EFF">
      <w:pPr>
        <w:jc w:val="center"/>
        <w:rPr>
          <w:lang w:val="pt-PT"/>
        </w:rPr>
      </w:pPr>
      <w:r>
        <w:rPr>
          <w:lang w:val="pt-PT"/>
        </w:rPr>
        <w:lastRenderedPageBreak/>
        <w:t>Os mobilizadores de missões</w:t>
      </w:r>
      <w:r w:rsidRPr="00310DE1">
        <w:rPr>
          <w:lang w:val="pt-PT"/>
        </w:rPr>
        <w:t>,</w:t>
      </w:r>
      <w:r>
        <w:rPr>
          <w:lang w:val="pt-PT"/>
        </w:rPr>
        <w:t xml:space="preserve"> Sipho e Amanda Moyo</w:t>
      </w:r>
      <w:r w:rsidRPr="00310DE1">
        <w:rPr>
          <w:lang w:val="pt-PT"/>
        </w:rPr>
        <w:t>,</w:t>
      </w:r>
      <w:r>
        <w:rPr>
          <w:lang w:val="pt-PT"/>
        </w:rPr>
        <w:t xml:space="preserve"> estão a</w:t>
      </w:r>
      <w:r w:rsidR="00E85081">
        <w:rPr>
          <w:lang w:val="pt-PT"/>
        </w:rPr>
        <w:t xml:space="preserve"> utilizar</w:t>
      </w:r>
      <w:r>
        <w:rPr>
          <w:lang w:val="pt-PT"/>
        </w:rPr>
        <w:t xml:space="preserve"> a </w:t>
      </w:r>
      <w:r w:rsidR="00E85081">
        <w:rPr>
          <w:lang w:val="pt-PT"/>
        </w:rPr>
        <w:t>fazenda deles</w:t>
      </w:r>
      <w:r>
        <w:rPr>
          <w:lang w:val="pt-PT"/>
        </w:rPr>
        <w:t xml:space="preserve"> no Zimbabué para</w:t>
      </w:r>
      <w:r w:rsidR="00EF3778">
        <w:rPr>
          <w:lang w:val="pt-PT"/>
        </w:rPr>
        <w:t xml:space="preserve"> capacitar as</w:t>
      </w:r>
      <w:r>
        <w:rPr>
          <w:lang w:val="pt-PT"/>
        </w:rPr>
        <w:t xml:space="preserve"> igrejas e indivíduos para missões.</w:t>
      </w:r>
    </w:p>
    <w:p w14:paraId="3F8EBD0B" w14:textId="77777777" w:rsidR="00E368A2" w:rsidRDefault="00E368A2">
      <w:pPr>
        <w:jc w:val="center"/>
        <w:rPr>
          <w:lang w:val="pt-PT"/>
        </w:rPr>
      </w:pPr>
    </w:p>
    <w:p w14:paraId="61F728FC" w14:textId="77777777" w:rsidR="00E368A2" w:rsidRDefault="00E368A2">
      <w:pPr>
        <w:jc w:val="center"/>
        <w:rPr>
          <w:lang w:val="pt-PT"/>
        </w:rPr>
      </w:pPr>
    </w:p>
    <w:p w14:paraId="61EC2B27" w14:textId="77777777" w:rsidR="00E368A2" w:rsidRDefault="00E368A2">
      <w:pPr>
        <w:jc w:val="center"/>
        <w:rPr>
          <w:sz w:val="21"/>
          <w:szCs w:val="21"/>
          <w:lang w:val="pt-PT"/>
        </w:rPr>
      </w:pPr>
    </w:p>
    <w:p w14:paraId="3C406EAE" w14:textId="50A95F4D" w:rsidR="00E368A2" w:rsidRDefault="00AB7EFF">
      <w:pPr>
        <w:rPr>
          <w:sz w:val="20"/>
          <w:szCs w:val="20"/>
          <w:lang w:val="pt-PT"/>
        </w:rPr>
      </w:pPr>
      <w:r>
        <w:rPr>
          <w:sz w:val="20"/>
          <w:szCs w:val="20"/>
          <w:lang w:val="pt-PT"/>
        </w:rPr>
        <w:t>202</w:t>
      </w:r>
      <w:r w:rsidR="004E0BE4">
        <w:rPr>
          <w:sz w:val="20"/>
          <w:szCs w:val="20"/>
          <w:lang w:val="pt-PT"/>
        </w:rPr>
        <w:t>3</w:t>
      </w:r>
      <w:r>
        <w:rPr>
          <w:sz w:val="20"/>
          <w:szCs w:val="20"/>
          <w:lang w:val="pt-PT"/>
        </w:rPr>
        <w:t xml:space="preserve"> </w:t>
      </w:r>
      <w:r>
        <w:rPr>
          <w:b/>
          <w:bCs/>
          <w:sz w:val="20"/>
          <w:szCs w:val="20"/>
          <w:lang w:val="pt-PT"/>
        </w:rPr>
        <w:t>AFRI</w:t>
      </w:r>
      <w:r>
        <w:rPr>
          <w:b/>
          <w:bCs/>
          <w:color w:val="70AD47" w:themeColor="accent6"/>
          <w:sz w:val="20"/>
          <w:szCs w:val="20"/>
          <w:lang w:val="pt-PT"/>
        </w:rPr>
        <w:t>GO</w:t>
      </w:r>
    </w:p>
    <w:p w14:paraId="0EE2D830" w14:textId="2C378672" w:rsidR="00E368A2" w:rsidRDefault="00AB7EFF">
      <w:pPr>
        <w:rPr>
          <w:sz w:val="20"/>
          <w:szCs w:val="20"/>
          <w:lang w:val="pt-PT"/>
        </w:rPr>
      </w:pPr>
      <w:r>
        <w:rPr>
          <w:b/>
          <w:bCs/>
          <w:sz w:val="20"/>
          <w:szCs w:val="20"/>
          <w:lang w:val="pt-PT"/>
        </w:rPr>
        <w:t>AFRI</w:t>
      </w:r>
      <w:r>
        <w:rPr>
          <w:b/>
          <w:bCs/>
          <w:color w:val="70AD47" w:themeColor="accent6"/>
          <w:sz w:val="20"/>
          <w:szCs w:val="20"/>
          <w:lang w:val="pt-PT"/>
        </w:rPr>
        <w:t>GO</w:t>
      </w:r>
      <w:r>
        <w:rPr>
          <w:sz w:val="20"/>
          <w:szCs w:val="20"/>
          <w:lang w:val="pt-PT"/>
        </w:rPr>
        <w:t xml:space="preserve"> é uma publicação destinada a sensibilizar, mobilizar, </w:t>
      </w:r>
      <w:r w:rsidR="000B4559">
        <w:rPr>
          <w:sz w:val="20"/>
          <w:szCs w:val="20"/>
          <w:lang w:val="pt-PT"/>
        </w:rPr>
        <w:t>capacitar</w:t>
      </w:r>
      <w:r>
        <w:rPr>
          <w:sz w:val="20"/>
          <w:szCs w:val="20"/>
          <w:lang w:val="pt-PT"/>
        </w:rPr>
        <w:t xml:space="preserve"> e inspirar igrejas e indivíduos em África para missão global. </w:t>
      </w:r>
    </w:p>
    <w:p w14:paraId="2F8C6E26" w14:textId="0410E67D" w:rsidR="00E368A2" w:rsidRPr="00130DC3" w:rsidRDefault="00AB7EFF">
      <w:pPr>
        <w:rPr>
          <w:sz w:val="20"/>
          <w:szCs w:val="20"/>
        </w:rPr>
      </w:pPr>
      <w:r w:rsidRPr="00130DC3">
        <w:rPr>
          <w:b/>
          <w:bCs/>
          <w:sz w:val="20"/>
          <w:szCs w:val="20"/>
        </w:rPr>
        <w:t>Editor:</w:t>
      </w:r>
      <w:r w:rsidRPr="00130DC3">
        <w:rPr>
          <w:sz w:val="20"/>
          <w:szCs w:val="20"/>
        </w:rPr>
        <w:t xml:space="preserve"> </w:t>
      </w:r>
      <w:r w:rsidR="004E0BE4" w:rsidRPr="00130DC3">
        <w:rPr>
          <w:sz w:val="20"/>
          <w:szCs w:val="20"/>
        </w:rPr>
        <w:t>Joseph Paulo</w:t>
      </w:r>
    </w:p>
    <w:p w14:paraId="396A70EF" w14:textId="7261E547" w:rsidR="00E368A2" w:rsidRPr="004E0BE4" w:rsidRDefault="004E0BE4">
      <w:pPr>
        <w:rPr>
          <w:color w:val="C00000"/>
          <w:sz w:val="28"/>
          <w:szCs w:val="28"/>
        </w:rPr>
      </w:pPr>
      <w:r w:rsidRPr="004E0BE4">
        <w:rPr>
          <w:color w:val="C00000"/>
          <w:sz w:val="28"/>
          <w:szCs w:val="28"/>
        </w:rPr>
        <w:t>Parts translated from the English version</w:t>
      </w:r>
      <w:r>
        <w:rPr>
          <w:color w:val="C00000"/>
          <w:sz w:val="28"/>
          <w:szCs w:val="28"/>
        </w:rPr>
        <w:t xml:space="preserve"> (is there a better way to say this?)</w:t>
      </w:r>
    </w:p>
    <w:p w14:paraId="437B6574" w14:textId="4D1A5A76" w:rsidR="00E368A2" w:rsidRPr="00130DC3" w:rsidRDefault="00AB7EFF">
      <w:pPr>
        <w:rPr>
          <w:sz w:val="20"/>
          <w:szCs w:val="20"/>
          <w:lang w:val="pt-PT"/>
        </w:rPr>
      </w:pPr>
      <w:r w:rsidRPr="00130DC3">
        <w:rPr>
          <w:b/>
          <w:bCs/>
          <w:sz w:val="20"/>
          <w:szCs w:val="20"/>
          <w:lang w:val="pt-PT"/>
        </w:rPr>
        <w:t>Desenho</w:t>
      </w:r>
      <w:r w:rsidRPr="00130DC3">
        <w:rPr>
          <w:i/>
          <w:iCs/>
          <w:sz w:val="20"/>
          <w:szCs w:val="20"/>
          <w:lang w:val="pt-PT"/>
        </w:rPr>
        <w:t>: Pilgrim Communications</w:t>
      </w:r>
    </w:p>
    <w:p w14:paraId="6FEFEACE" w14:textId="77777777" w:rsidR="00E368A2" w:rsidRDefault="00AB7EFF">
      <w:pPr>
        <w:rPr>
          <w:sz w:val="20"/>
          <w:szCs w:val="20"/>
          <w:lang w:val="pt-PT"/>
        </w:rPr>
      </w:pPr>
      <w:r>
        <w:rPr>
          <w:b/>
          <w:bCs/>
          <w:sz w:val="20"/>
          <w:szCs w:val="20"/>
          <w:lang w:val="pt-PT"/>
        </w:rPr>
        <w:t>Foto da capa:</w:t>
      </w:r>
      <w:r>
        <w:rPr>
          <w:sz w:val="20"/>
          <w:szCs w:val="20"/>
          <w:lang w:val="pt-PT"/>
        </w:rPr>
        <w:t xml:space="preserve"> Pastor Gordon Ansah (Anaconda Media) </w:t>
      </w:r>
    </w:p>
    <w:p w14:paraId="620FCE9B" w14:textId="38FD52BA" w:rsidR="00E368A2" w:rsidRDefault="00AB7EFF">
      <w:pPr>
        <w:rPr>
          <w:sz w:val="20"/>
          <w:szCs w:val="20"/>
          <w:lang w:val="pt-PT"/>
        </w:rPr>
      </w:pPr>
      <w:r>
        <w:rPr>
          <w:sz w:val="20"/>
          <w:szCs w:val="20"/>
          <w:lang w:val="pt-PT"/>
        </w:rPr>
        <w:t>As opiniões expressas n</w:t>
      </w:r>
      <w:r w:rsidR="00656457">
        <w:rPr>
          <w:sz w:val="20"/>
          <w:szCs w:val="20"/>
          <w:lang w:val="pt-PT"/>
        </w:rPr>
        <w:t>o</w:t>
      </w:r>
      <w:r>
        <w:rPr>
          <w:sz w:val="20"/>
          <w:szCs w:val="20"/>
          <w:lang w:val="pt-PT"/>
        </w:rPr>
        <w:t>s vári</w:t>
      </w:r>
      <w:r w:rsidR="00656457">
        <w:rPr>
          <w:sz w:val="20"/>
          <w:szCs w:val="20"/>
          <w:lang w:val="pt-PT"/>
        </w:rPr>
        <w:t>o</w:t>
      </w:r>
      <w:r>
        <w:rPr>
          <w:sz w:val="20"/>
          <w:szCs w:val="20"/>
          <w:lang w:val="pt-PT"/>
        </w:rPr>
        <w:t xml:space="preserve">s </w:t>
      </w:r>
      <w:r w:rsidR="00656457">
        <w:rPr>
          <w:sz w:val="20"/>
          <w:szCs w:val="20"/>
          <w:lang w:val="pt-PT"/>
        </w:rPr>
        <w:t>destaque</w:t>
      </w:r>
      <w:r>
        <w:rPr>
          <w:sz w:val="20"/>
          <w:szCs w:val="20"/>
          <w:lang w:val="pt-PT"/>
        </w:rPr>
        <w:t xml:space="preserve">s desta revista não são necessariamente as da editora. </w:t>
      </w:r>
    </w:p>
    <w:p w14:paraId="1375EE32" w14:textId="686919C1" w:rsidR="00E368A2" w:rsidRDefault="00AB7EFF">
      <w:pPr>
        <w:rPr>
          <w:sz w:val="20"/>
          <w:szCs w:val="20"/>
          <w:lang w:val="pt-PT"/>
        </w:rPr>
      </w:pPr>
      <w:r>
        <w:rPr>
          <w:sz w:val="20"/>
          <w:szCs w:val="20"/>
          <w:lang w:val="pt-PT"/>
        </w:rPr>
        <w:t xml:space="preserve">As fotografias de </w:t>
      </w:r>
      <w:r w:rsidR="00656457">
        <w:rPr>
          <w:sz w:val="20"/>
          <w:szCs w:val="20"/>
          <w:lang w:val="pt-PT"/>
        </w:rPr>
        <w:t>arquivo</w:t>
      </w:r>
      <w:r>
        <w:rPr>
          <w:sz w:val="20"/>
          <w:szCs w:val="20"/>
          <w:lang w:val="pt-PT"/>
        </w:rPr>
        <w:t xml:space="preserve"> são ocasionalmente utilizadas. Pseudónimos são utilizados </w:t>
      </w:r>
      <w:r w:rsidRPr="00310DE1">
        <w:rPr>
          <w:sz w:val="20"/>
          <w:szCs w:val="20"/>
          <w:lang w:val="pt-PT"/>
        </w:rPr>
        <w:t>para fins de segurança.</w:t>
      </w:r>
    </w:p>
    <w:p w14:paraId="2D2AA262" w14:textId="77777777" w:rsidR="002A4CB8" w:rsidRDefault="002A4CB8">
      <w:pPr>
        <w:rPr>
          <w:sz w:val="20"/>
          <w:szCs w:val="20"/>
          <w:lang w:val="pt-PT"/>
        </w:rPr>
      </w:pPr>
    </w:p>
    <w:p w14:paraId="770B0795" w14:textId="77777777" w:rsidR="002A4CB8" w:rsidRDefault="002A4CB8">
      <w:pPr>
        <w:rPr>
          <w:sz w:val="20"/>
          <w:szCs w:val="20"/>
          <w:lang w:val="pt-PT"/>
        </w:rPr>
      </w:pPr>
    </w:p>
    <w:p w14:paraId="27F1FBF3" w14:textId="77777777" w:rsidR="002A4CB8" w:rsidRDefault="002A4CB8">
      <w:pPr>
        <w:rPr>
          <w:sz w:val="20"/>
          <w:szCs w:val="20"/>
          <w:lang w:val="pt-PT"/>
        </w:rPr>
      </w:pPr>
    </w:p>
    <w:p w14:paraId="31D5580D" w14:textId="77777777" w:rsidR="002A4CB8" w:rsidRDefault="002A4CB8">
      <w:pPr>
        <w:rPr>
          <w:sz w:val="20"/>
          <w:szCs w:val="20"/>
          <w:lang w:val="pt-PT"/>
        </w:rPr>
      </w:pPr>
    </w:p>
    <w:p w14:paraId="6B58E496" w14:textId="77777777" w:rsidR="002A4CB8" w:rsidRDefault="002A4CB8">
      <w:pPr>
        <w:rPr>
          <w:sz w:val="20"/>
          <w:szCs w:val="20"/>
          <w:lang w:val="pt-PT"/>
        </w:rPr>
      </w:pPr>
    </w:p>
    <w:p w14:paraId="3F1AE1DC" w14:textId="77777777" w:rsidR="002A4CB8" w:rsidRDefault="002A4CB8">
      <w:pPr>
        <w:rPr>
          <w:sz w:val="20"/>
          <w:szCs w:val="20"/>
          <w:lang w:val="pt-PT"/>
        </w:rPr>
      </w:pPr>
    </w:p>
    <w:p w14:paraId="0D03A9E2" w14:textId="77777777" w:rsidR="002A4CB8" w:rsidRDefault="002A4CB8">
      <w:pPr>
        <w:rPr>
          <w:sz w:val="20"/>
          <w:szCs w:val="20"/>
          <w:lang w:val="pt-PT"/>
        </w:rPr>
      </w:pPr>
    </w:p>
    <w:p w14:paraId="684F30E4" w14:textId="77777777" w:rsidR="002A4CB8" w:rsidRDefault="002A4CB8">
      <w:pPr>
        <w:rPr>
          <w:sz w:val="20"/>
          <w:szCs w:val="20"/>
          <w:lang w:val="pt-PT"/>
        </w:rPr>
      </w:pPr>
    </w:p>
    <w:p w14:paraId="25B41029" w14:textId="77777777" w:rsidR="002A4CB8" w:rsidRDefault="002A4CB8">
      <w:pPr>
        <w:rPr>
          <w:sz w:val="20"/>
          <w:szCs w:val="20"/>
          <w:lang w:val="pt-PT"/>
        </w:rPr>
      </w:pPr>
    </w:p>
    <w:p w14:paraId="3B6445F2" w14:textId="77777777" w:rsidR="002A4CB8" w:rsidRDefault="002A4CB8">
      <w:pPr>
        <w:rPr>
          <w:sz w:val="20"/>
          <w:szCs w:val="20"/>
          <w:lang w:val="pt-PT"/>
        </w:rPr>
      </w:pPr>
    </w:p>
    <w:p w14:paraId="69849916" w14:textId="77777777" w:rsidR="002A4CB8" w:rsidRDefault="002A4CB8">
      <w:pPr>
        <w:rPr>
          <w:sz w:val="20"/>
          <w:szCs w:val="20"/>
          <w:lang w:val="pt-PT"/>
        </w:rPr>
      </w:pPr>
    </w:p>
    <w:p w14:paraId="3CDB150F" w14:textId="77777777" w:rsidR="002A4CB8" w:rsidRDefault="002A4CB8">
      <w:pPr>
        <w:rPr>
          <w:sz w:val="20"/>
          <w:szCs w:val="20"/>
          <w:lang w:val="pt-PT"/>
        </w:rPr>
      </w:pPr>
    </w:p>
    <w:p w14:paraId="5B564284" w14:textId="77777777" w:rsidR="002A4CB8" w:rsidRDefault="002A4CB8">
      <w:pPr>
        <w:rPr>
          <w:sz w:val="20"/>
          <w:szCs w:val="20"/>
          <w:lang w:val="pt-PT"/>
        </w:rPr>
      </w:pPr>
    </w:p>
    <w:p w14:paraId="726AE063" w14:textId="77777777" w:rsidR="002A4CB8" w:rsidRDefault="002A4CB8">
      <w:pPr>
        <w:rPr>
          <w:sz w:val="20"/>
          <w:szCs w:val="20"/>
          <w:lang w:val="pt-PT"/>
        </w:rPr>
      </w:pPr>
    </w:p>
    <w:p w14:paraId="733B0192" w14:textId="77777777" w:rsidR="002A4CB8" w:rsidRDefault="002A4CB8">
      <w:pPr>
        <w:rPr>
          <w:sz w:val="20"/>
          <w:szCs w:val="20"/>
          <w:lang w:val="pt-PT"/>
        </w:rPr>
      </w:pPr>
    </w:p>
    <w:p w14:paraId="691C662B" w14:textId="77777777" w:rsidR="002A4CB8" w:rsidRDefault="002A4CB8">
      <w:pPr>
        <w:rPr>
          <w:sz w:val="20"/>
          <w:szCs w:val="20"/>
          <w:lang w:val="pt-PT"/>
        </w:rPr>
      </w:pPr>
    </w:p>
    <w:p w14:paraId="677AEE6D" w14:textId="77777777" w:rsidR="002A4CB8" w:rsidRDefault="002A4CB8">
      <w:pPr>
        <w:rPr>
          <w:sz w:val="20"/>
          <w:szCs w:val="20"/>
          <w:lang w:val="pt-PT"/>
        </w:rPr>
      </w:pPr>
    </w:p>
    <w:p w14:paraId="5D627185" w14:textId="77777777" w:rsidR="002A4CB8" w:rsidRDefault="002A4CB8">
      <w:pPr>
        <w:rPr>
          <w:sz w:val="20"/>
          <w:szCs w:val="20"/>
          <w:lang w:val="pt-PT"/>
        </w:rPr>
      </w:pPr>
    </w:p>
    <w:p w14:paraId="248B1860" w14:textId="77777777" w:rsidR="002A4CB8" w:rsidRDefault="002A4CB8">
      <w:pPr>
        <w:rPr>
          <w:sz w:val="20"/>
          <w:szCs w:val="20"/>
          <w:lang w:val="pt-PT"/>
        </w:rPr>
      </w:pPr>
    </w:p>
    <w:p w14:paraId="4539CC50" w14:textId="77777777" w:rsidR="002A4CB8" w:rsidRDefault="002A4CB8">
      <w:pPr>
        <w:rPr>
          <w:sz w:val="20"/>
          <w:szCs w:val="20"/>
          <w:lang w:val="pt-PT"/>
        </w:rPr>
      </w:pPr>
    </w:p>
    <w:p w14:paraId="5D01D912" w14:textId="77777777" w:rsidR="002A4CB8" w:rsidRDefault="002A4CB8">
      <w:pPr>
        <w:rPr>
          <w:sz w:val="20"/>
          <w:szCs w:val="20"/>
          <w:lang w:val="pt-PT"/>
        </w:rPr>
      </w:pPr>
    </w:p>
    <w:p w14:paraId="0C67B2ED" w14:textId="77777777" w:rsidR="002A4CB8" w:rsidRDefault="002A4CB8">
      <w:pPr>
        <w:rPr>
          <w:sz w:val="20"/>
          <w:szCs w:val="20"/>
          <w:lang w:val="pt-PT"/>
        </w:rPr>
      </w:pPr>
    </w:p>
    <w:p w14:paraId="3F2C847C" w14:textId="77777777" w:rsidR="002A4CB8" w:rsidRDefault="002A4CB8">
      <w:pPr>
        <w:rPr>
          <w:sz w:val="20"/>
          <w:szCs w:val="20"/>
          <w:lang w:val="pt-PT"/>
        </w:rPr>
      </w:pPr>
    </w:p>
    <w:p w14:paraId="15832284" w14:textId="77777777" w:rsidR="002A4CB8" w:rsidRDefault="002A4CB8">
      <w:pPr>
        <w:rPr>
          <w:sz w:val="20"/>
          <w:szCs w:val="20"/>
          <w:lang w:val="pt-PT"/>
        </w:rPr>
      </w:pPr>
    </w:p>
    <w:p w14:paraId="59E292A4" w14:textId="77777777" w:rsidR="002A4CB8" w:rsidRDefault="002A4CB8">
      <w:pPr>
        <w:rPr>
          <w:sz w:val="20"/>
          <w:szCs w:val="20"/>
          <w:lang w:val="pt-PT"/>
        </w:rPr>
      </w:pPr>
    </w:p>
    <w:p w14:paraId="4E66A076" w14:textId="77777777" w:rsidR="002A4CB8" w:rsidRDefault="002A4CB8">
      <w:pPr>
        <w:rPr>
          <w:sz w:val="20"/>
          <w:szCs w:val="20"/>
          <w:lang w:val="pt-PT"/>
        </w:rPr>
      </w:pPr>
    </w:p>
    <w:p w14:paraId="32E339BE" w14:textId="77777777" w:rsidR="002A4CB8" w:rsidRDefault="002A4CB8">
      <w:pPr>
        <w:rPr>
          <w:sz w:val="20"/>
          <w:szCs w:val="20"/>
          <w:lang w:val="pt-PT"/>
        </w:rPr>
      </w:pPr>
    </w:p>
    <w:p w14:paraId="55F3B0D0" w14:textId="77777777" w:rsidR="002A4CB8" w:rsidRDefault="002A4CB8">
      <w:pPr>
        <w:rPr>
          <w:sz w:val="20"/>
          <w:szCs w:val="20"/>
          <w:lang w:val="pt-PT"/>
        </w:rPr>
      </w:pPr>
    </w:p>
    <w:p w14:paraId="38EF18A6" w14:textId="77777777" w:rsidR="002A4CB8" w:rsidRDefault="002A4CB8">
      <w:pPr>
        <w:rPr>
          <w:sz w:val="20"/>
          <w:szCs w:val="20"/>
          <w:lang w:val="pt-PT"/>
        </w:rPr>
      </w:pPr>
    </w:p>
    <w:p w14:paraId="32AC68E1" w14:textId="77777777" w:rsidR="002A4CB8" w:rsidRDefault="002A4CB8">
      <w:pPr>
        <w:rPr>
          <w:sz w:val="20"/>
          <w:szCs w:val="20"/>
          <w:lang w:val="pt-PT"/>
        </w:rPr>
      </w:pPr>
    </w:p>
    <w:p w14:paraId="0D2126CE" w14:textId="77777777" w:rsidR="002A4CB8" w:rsidRDefault="002A4CB8">
      <w:pPr>
        <w:rPr>
          <w:sz w:val="20"/>
          <w:szCs w:val="20"/>
          <w:lang w:val="pt-PT"/>
        </w:rPr>
      </w:pPr>
    </w:p>
    <w:p w14:paraId="15121EB3" w14:textId="77777777" w:rsidR="002A4CB8" w:rsidRDefault="002A4CB8">
      <w:pPr>
        <w:rPr>
          <w:sz w:val="20"/>
          <w:szCs w:val="20"/>
          <w:lang w:val="pt-PT"/>
        </w:rPr>
      </w:pPr>
    </w:p>
    <w:p w14:paraId="2796764F" w14:textId="77777777" w:rsidR="002A4CB8" w:rsidRDefault="002A4CB8">
      <w:pPr>
        <w:rPr>
          <w:sz w:val="20"/>
          <w:szCs w:val="20"/>
          <w:lang w:val="pt-PT"/>
        </w:rPr>
      </w:pPr>
    </w:p>
    <w:p w14:paraId="4D2A4777" w14:textId="77777777" w:rsidR="002A4CB8" w:rsidRDefault="002A4CB8">
      <w:pPr>
        <w:rPr>
          <w:sz w:val="20"/>
          <w:szCs w:val="20"/>
          <w:lang w:val="pt-PT"/>
        </w:rPr>
      </w:pPr>
    </w:p>
    <w:p w14:paraId="4A2A866F" w14:textId="77777777" w:rsidR="002A4CB8" w:rsidRDefault="002A4CB8">
      <w:pPr>
        <w:rPr>
          <w:sz w:val="20"/>
          <w:szCs w:val="20"/>
          <w:lang w:val="pt-PT"/>
        </w:rPr>
      </w:pPr>
    </w:p>
    <w:p w14:paraId="6ED5E6B0" w14:textId="77777777" w:rsidR="002A4CB8" w:rsidRDefault="002A4CB8">
      <w:pPr>
        <w:rPr>
          <w:sz w:val="20"/>
          <w:szCs w:val="20"/>
          <w:lang w:val="pt-PT"/>
        </w:rPr>
      </w:pPr>
    </w:p>
    <w:p w14:paraId="581E1254" w14:textId="77777777" w:rsidR="002A4CB8" w:rsidRDefault="002A4CB8">
      <w:pPr>
        <w:rPr>
          <w:sz w:val="20"/>
          <w:szCs w:val="20"/>
          <w:lang w:val="pt-PT"/>
        </w:rPr>
      </w:pPr>
    </w:p>
    <w:p w14:paraId="0CB89165" w14:textId="77777777" w:rsidR="002A4CB8" w:rsidRDefault="002A4CB8">
      <w:pPr>
        <w:rPr>
          <w:sz w:val="20"/>
          <w:szCs w:val="20"/>
          <w:lang w:val="pt-PT"/>
        </w:rPr>
      </w:pPr>
    </w:p>
    <w:p w14:paraId="066EE8D6" w14:textId="77777777" w:rsidR="002A4CB8" w:rsidRDefault="002A4CB8">
      <w:pPr>
        <w:rPr>
          <w:sz w:val="20"/>
          <w:szCs w:val="20"/>
          <w:lang w:val="pt-PT"/>
        </w:rPr>
      </w:pPr>
    </w:p>
    <w:p w14:paraId="1A99FDDD" w14:textId="77777777" w:rsidR="002A4CB8" w:rsidRDefault="002A4CB8">
      <w:pPr>
        <w:rPr>
          <w:sz w:val="20"/>
          <w:szCs w:val="20"/>
          <w:lang w:val="pt-PT"/>
        </w:rPr>
      </w:pPr>
    </w:p>
    <w:p w14:paraId="1FFCF080" w14:textId="77777777" w:rsidR="000B4559" w:rsidRPr="00310DE1" w:rsidRDefault="000B4559">
      <w:pPr>
        <w:rPr>
          <w:sz w:val="22"/>
          <w:szCs w:val="22"/>
          <w:lang w:val="pt-PT"/>
        </w:rPr>
      </w:pPr>
    </w:p>
    <w:p w14:paraId="2E3FBE7F" w14:textId="77777777" w:rsidR="00E368A2" w:rsidRDefault="00AB7EFF">
      <w:pPr>
        <w:jc w:val="center"/>
        <w:rPr>
          <w:b/>
          <w:bCs/>
          <w:color w:val="4472C4" w:themeColor="accent1"/>
          <w:lang w:val="pt-PT"/>
        </w:rPr>
      </w:pPr>
      <w:r>
        <w:rPr>
          <w:b/>
          <w:bCs/>
          <w:color w:val="4472C4" w:themeColor="accent1"/>
          <w:lang w:val="pt-PT"/>
        </w:rPr>
        <w:t>EDITORIAL</w:t>
      </w:r>
    </w:p>
    <w:p w14:paraId="5E7BC8CE" w14:textId="77777777" w:rsidR="00E368A2" w:rsidRDefault="00E368A2">
      <w:pPr>
        <w:jc w:val="center"/>
        <w:rPr>
          <w:lang w:val="pt-PT"/>
        </w:rPr>
      </w:pPr>
    </w:p>
    <w:p w14:paraId="4DD3694B" w14:textId="77777777" w:rsidR="00E368A2" w:rsidRDefault="00AB7EFF">
      <w:pPr>
        <w:jc w:val="center"/>
        <w:rPr>
          <w:color w:val="C00000"/>
          <w:lang w:val="pt-PT"/>
        </w:rPr>
      </w:pPr>
      <w:r>
        <w:rPr>
          <w:color w:val="C00000"/>
          <w:lang w:val="pt-PT"/>
        </w:rPr>
        <w:t>O PASTOR É A CHAVE</w:t>
      </w:r>
    </w:p>
    <w:p w14:paraId="427B2FA6" w14:textId="77777777" w:rsidR="00E368A2" w:rsidRDefault="00E368A2">
      <w:pPr>
        <w:jc w:val="center"/>
        <w:rPr>
          <w:lang w:val="pt-PT"/>
        </w:rPr>
      </w:pPr>
    </w:p>
    <w:p w14:paraId="0ADFBF23" w14:textId="77777777" w:rsidR="00E368A2" w:rsidRPr="00130DC3" w:rsidRDefault="00AB7EFF">
      <w:pPr>
        <w:jc w:val="center"/>
        <w:rPr>
          <w:color w:val="4472C4" w:themeColor="accent1"/>
        </w:rPr>
      </w:pPr>
      <w:r w:rsidRPr="00130DC3">
        <w:rPr>
          <w:color w:val="4472C4" w:themeColor="accent1"/>
        </w:rPr>
        <w:t>POR RAY MENSAH</w:t>
      </w:r>
    </w:p>
    <w:p w14:paraId="70C055D8" w14:textId="77777777" w:rsidR="004E0BE4" w:rsidRPr="00130DC3" w:rsidRDefault="004E0BE4">
      <w:pPr>
        <w:jc w:val="center"/>
        <w:rPr>
          <w:color w:val="4472C4" w:themeColor="accent1"/>
        </w:rPr>
      </w:pPr>
    </w:p>
    <w:p w14:paraId="44B44E4C" w14:textId="30AA7961" w:rsidR="00E368A2" w:rsidRPr="00130DC3" w:rsidRDefault="004E0BE4">
      <w:pPr>
        <w:jc w:val="center"/>
        <w:rPr>
          <w:color w:val="C00000"/>
          <w:lang w:val="pt-PT"/>
        </w:rPr>
      </w:pPr>
      <w:r w:rsidRPr="004E0BE4">
        <w:rPr>
          <w:color w:val="C00000"/>
        </w:rPr>
        <w:t xml:space="preserve">Joseph:  Original has 613 words – this has 675.  </w:t>
      </w:r>
      <w:r w:rsidRPr="00130DC3">
        <w:rPr>
          <w:color w:val="C00000"/>
          <w:lang w:val="pt-PT"/>
        </w:rPr>
        <w:t>Please cut 50 words</w:t>
      </w:r>
    </w:p>
    <w:p w14:paraId="542C965F" w14:textId="77777777" w:rsidR="00E368A2" w:rsidRPr="00130DC3" w:rsidRDefault="00E368A2">
      <w:pPr>
        <w:jc w:val="center"/>
        <w:rPr>
          <w:lang w:val="pt-PT"/>
        </w:rPr>
      </w:pPr>
    </w:p>
    <w:p w14:paraId="4D918F68" w14:textId="45937DA1" w:rsidR="00E368A2" w:rsidRDefault="00AB7EFF">
      <w:pPr>
        <w:jc w:val="both"/>
        <w:rPr>
          <w:sz w:val="22"/>
          <w:szCs w:val="22"/>
          <w:lang w:val="pt-PT"/>
        </w:rPr>
      </w:pPr>
      <w:r>
        <w:rPr>
          <w:sz w:val="22"/>
          <w:szCs w:val="22"/>
          <w:lang w:val="pt-PT"/>
        </w:rPr>
        <w:t xml:space="preserve">Há alguns anos atrás, uma igreja convidou-me para falar sobre missões </w:t>
      </w:r>
      <w:r w:rsidR="00C90E1F">
        <w:rPr>
          <w:sz w:val="22"/>
          <w:szCs w:val="22"/>
          <w:lang w:val="pt-PT"/>
        </w:rPr>
        <w:t>por</w:t>
      </w:r>
      <w:r>
        <w:rPr>
          <w:sz w:val="22"/>
          <w:szCs w:val="22"/>
          <w:lang w:val="pt-PT"/>
        </w:rPr>
        <w:t xml:space="preserve"> duas noites. Estava entusiasmado com esta oportunidade, porém </w:t>
      </w:r>
      <w:r w:rsidR="00C90E1F">
        <w:rPr>
          <w:sz w:val="22"/>
          <w:szCs w:val="22"/>
          <w:lang w:val="pt-PT"/>
        </w:rPr>
        <w:t>eu tinha sentimentos mistos</w:t>
      </w:r>
      <w:r>
        <w:rPr>
          <w:sz w:val="22"/>
          <w:szCs w:val="22"/>
          <w:lang w:val="pt-PT"/>
        </w:rPr>
        <w:t xml:space="preserve">. Quantas pessoas iriam comparecer numa conferência sobre missões numa quarta-feira à noite? </w:t>
      </w:r>
    </w:p>
    <w:p w14:paraId="64375AE7" w14:textId="77777777" w:rsidR="00E368A2" w:rsidRDefault="00E368A2">
      <w:pPr>
        <w:jc w:val="both"/>
        <w:rPr>
          <w:sz w:val="22"/>
          <w:szCs w:val="22"/>
          <w:lang w:val="pt-PT"/>
        </w:rPr>
      </w:pPr>
    </w:p>
    <w:p w14:paraId="3AA72CC1" w14:textId="05EB5BF1" w:rsidR="00E368A2" w:rsidRDefault="00AB7EFF">
      <w:pPr>
        <w:jc w:val="both"/>
        <w:rPr>
          <w:sz w:val="22"/>
          <w:szCs w:val="22"/>
          <w:lang w:val="pt-PT"/>
        </w:rPr>
      </w:pPr>
      <w:r>
        <w:rPr>
          <w:sz w:val="22"/>
          <w:szCs w:val="22"/>
          <w:lang w:val="pt-PT"/>
        </w:rPr>
        <w:t>Pela minha experiência, poucos membros d</w:t>
      </w:r>
      <w:r w:rsidR="00C90E1F">
        <w:rPr>
          <w:sz w:val="22"/>
          <w:szCs w:val="22"/>
          <w:lang w:val="pt-PT"/>
        </w:rPr>
        <w:t>a</w:t>
      </w:r>
      <w:r>
        <w:rPr>
          <w:sz w:val="22"/>
          <w:szCs w:val="22"/>
          <w:lang w:val="pt-PT"/>
        </w:rPr>
        <w:t xml:space="preserve"> igreja participam em tais programas. Ao chegar, fiquei chocado. O parque de estacionamento estava cheio</w:t>
      </w:r>
      <w:r w:rsidR="00C90E1F">
        <w:rPr>
          <w:sz w:val="22"/>
          <w:szCs w:val="22"/>
          <w:lang w:val="pt-PT"/>
        </w:rPr>
        <w:t>,</w:t>
      </w:r>
      <w:r>
        <w:rPr>
          <w:sz w:val="22"/>
          <w:szCs w:val="22"/>
          <w:lang w:val="pt-PT"/>
        </w:rPr>
        <w:t xml:space="preserve"> e centenas de pessoas encheram o edifício.</w:t>
      </w:r>
    </w:p>
    <w:p w14:paraId="3A6CC3FA" w14:textId="77777777" w:rsidR="00E368A2" w:rsidRDefault="00E368A2">
      <w:pPr>
        <w:jc w:val="both"/>
        <w:rPr>
          <w:sz w:val="22"/>
          <w:szCs w:val="22"/>
          <w:lang w:val="pt-PT"/>
        </w:rPr>
      </w:pPr>
    </w:p>
    <w:p w14:paraId="79A71BD1" w14:textId="1864EE60" w:rsidR="00E368A2" w:rsidRDefault="00AB7EFF">
      <w:pPr>
        <w:jc w:val="both"/>
        <w:rPr>
          <w:sz w:val="22"/>
          <w:szCs w:val="22"/>
          <w:lang w:val="pt-PT"/>
        </w:rPr>
      </w:pPr>
      <w:r>
        <w:rPr>
          <w:sz w:val="22"/>
          <w:szCs w:val="22"/>
          <w:lang w:val="pt-PT"/>
        </w:rPr>
        <w:t xml:space="preserve">O bispo relatou como o Senhor o </w:t>
      </w:r>
      <w:r w:rsidRPr="00310DE1">
        <w:rPr>
          <w:sz w:val="22"/>
          <w:szCs w:val="22"/>
          <w:lang w:val="pt-PT"/>
        </w:rPr>
        <w:t xml:space="preserve">havia </w:t>
      </w:r>
      <w:r>
        <w:rPr>
          <w:sz w:val="22"/>
          <w:szCs w:val="22"/>
          <w:lang w:val="pt-PT"/>
        </w:rPr>
        <w:t xml:space="preserve">repreendido por se afastar do mandato da igreja, em detrimento das almas preciosas que </w:t>
      </w:r>
      <w:r w:rsidRPr="00310DE1">
        <w:rPr>
          <w:sz w:val="22"/>
          <w:szCs w:val="22"/>
          <w:lang w:val="pt-PT"/>
        </w:rPr>
        <w:t>diariamente perdem a salvação.</w:t>
      </w:r>
      <w:r w:rsidR="00597236">
        <w:rPr>
          <w:sz w:val="22"/>
          <w:szCs w:val="22"/>
          <w:lang w:val="pt-PT"/>
        </w:rPr>
        <w:t xml:space="preserve"> Por causa dessa repreensão</w:t>
      </w:r>
      <w:r>
        <w:rPr>
          <w:sz w:val="22"/>
          <w:szCs w:val="22"/>
          <w:lang w:val="pt-PT"/>
        </w:rPr>
        <w:t>, começou imediatamente a ensinar e a pregar sobre evangelismo, fazendo discípulos e levando o evangelho às nações. Após algumas semanas, ele sentiu que precisavam de alguém com mais experiência em missões para os equipar ainda mais. Por isso, fui convidado.</w:t>
      </w:r>
    </w:p>
    <w:p w14:paraId="1AE32481" w14:textId="77777777" w:rsidR="00E368A2" w:rsidRDefault="00E368A2">
      <w:pPr>
        <w:jc w:val="both"/>
        <w:rPr>
          <w:sz w:val="22"/>
          <w:szCs w:val="22"/>
          <w:lang w:val="pt-PT"/>
        </w:rPr>
      </w:pPr>
    </w:p>
    <w:p w14:paraId="16FC1AD8" w14:textId="22294296" w:rsidR="00E368A2" w:rsidRDefault="00AB7EFF">
      <w:pPr>
        <w:jc w:val="both"/>
        <w:rPr>
          <w:sz w:val="22"/>
          <w:szCs w:val="22"/>
          <w:lang w:val="pt-PT"/>
        </w:rPr>
      </w:pPr>
      <w:r>
        <w:rPr>
          <w:sz w:val="22"/>
          <w:szCs w:val="22"/>
          <w:lang w:val="pt-PT"/>
        </w:rPr>
        <w:t>Deixei aquela igreja convencido, sem dúvida alguma, de algo que vinha a dizer há anos - "</w:t>
      </w:r>
      <w:r w:rsidRPr="00310DE1">
        <w:rPr>
          <w:sz w:val="22"/>
          <w:szCs w:val="22"/>
          <w:lang w:val="pt-PT"/>
        </w:rPr>
        <w:t xml:space="preserve">O </w:t>
      </w:r>
      <w:r>
        <w:rPr>
          <w:sz w:val="22"/>
          <w:szCs w:val="22"/>
          <w:lang w:val="pt-PT"/>
        </w:rPr>
        <w:t xml:space="preserve">PASTOR É </w:t>
      </w:r>
      <w:r w:rsidRPr="00310DE1">
        <w:rPr>
          <w:sz w:val="22"/>
          <w:szCs w:val="22"/>
          <w:lang w:val="pt-PT"/>
        </w:rPr>
        <w:t xml:space="preserve">A </w:t>
      </w:r>
      <w:r>
        <w:rPr>
          <w:sz w:val="22"/>
          <w:szCs w:val="22"/>
          <w:lang w:val="pt-PT"/>
        </w:rPr>
        <w:t>CHAVE!</w:t>
      </w:r>
      <w:r w:rsidRPr="00310DE1">
        <w:rPr>
          <w:sz w:val="22"/>
          <w:szCs w:val="22"/>
          <w:lang w:val="pt-PT"/>
        </w:rPr>
        <w:t>”</w:t>
      </w:r>
      <w:r>
        <w:rPr>
          <w:sz w:val="22"/>
          <w:szCs w:val="22"/>
          <w:lang w:val="pt-PT"/>
        </w:rPr>
        <w:t xml:space="preserve"> Os membros da igreja acreditam e agem de acordo com o que o pastor enfatiza. Na minha opinião, os pastores são responsáveis pela falta de interesse em missões que vemos em muitas igrejas por toda a África</w:t>
      </w:r>
      <w:r w:rsidRPr="00310DE1">
        <w:rPr>
          <w:sz w:val="22"/>
          <w:szCs w:val="22"/>
          <w:lang w:val="pt-PT"/>
        </w:rPr>
        <w:t xml:space="preserve">, como também nos </w:t>
      </w:r>
      <w:r>
        <w:rPr>
          <w:sz w:val="22"/>
          <w:szCs w:val="22"/>
          <w:lang w:val="pt-PT"/>
        </w:rPr>
        <w:t>outros continentes.</w:t>
      </w:r>
    </w:p>
    <w:p w14:paraId="609E89DD" w14:textId="77777777" w:rsidR="00E368A2" w:rsidRDefault="00E368A2">
      <w:pPr>
        <w:jc w:val="both"/>
        <w:rPr>
          <w:sz w:val="22"/>
          <w:szCs w:val="22"/>
          <w:lang w:val="pt-PT"/>
        </w:rPr>
      </w:pPr>
    </w:p>
    <w:p w14:paraId="3D1BC25F" w14:textId="77777777" w:rsidR="00E368A2" w:rsidRPr="00310DE1" w:rsidRDefault="00AB7EFF">
      <w:pPr>
        <w:jc w:val="both"/>
        <w:rPr>
          <w:sz w:val="22"/>
          <w:szCs w:val="22"/>
          <w:lang w:val="pt-PT"/>
        </w:rPr>
      </w:pPr>
      <w:r>
        <w:rPr>
          <w:sz w:val="22"/>
          <w:szCs w:val="22"/>
          <w:lang w:val="pt-PT"/>
        </w:rPr>
        <w:t>O Dr. Michael Youssef coloca a questão desta forma: "</w:t>
      </w:r>
      <w:r w:rsidRPr="00310DE1">
        <w:rPr>
          <w:sz w:val="22"/>
          <w:szCs w:val="22"/>
          <w:lang w:val="pt-PT"/>
        </w:rPr>
        <w:t>Tal como vai a liderança da igreja, assim também vão os crentes. Tal como vão os crentes, assim vai a nação.”</w:t>
      </w:r>
    </w:p>
    <w:p w14:paraId="6CFC7D3E" w14:textId="77777777" w:rsidR="00E368A2" w:rsidRPr="00310DE1" w:rsidRDefault="00E368A2">
      <w:pPr>
        <w:jc w:val="both"/>
        <w:rPr>
          <w:sz w:val="22"/>
          <w:szCs w:val="22"/>
          <w:lang w:val="pt-PT"/>
        </w:rPr>
      </w:pPr>
    </w:p>
    <w:p w14:paraId="2D5D9F59" w14:textId="77777777" w:rsidR="00E368A2" w:rsidRDefault="00AB7EFF">
      <w:pPr>
        <w:jc w:val="both"/>
        <w:rPr>
          <w:sz w:val="22"/>
          <w:szCs w:val="22"/>
          <w:lang w:val="pt-PT"/>
        </w:rPr>
      </w:pPr>
      <w:r>
        <w:rPr>
          <w:sz w:val="22"/>
          <w:szCs w:val="22"/>
          <w:lang w:val="pt-PT"/>
        </w:rPr>
        <w:t xml:space="preserve">As Escrituras mandam o líder </w:t>
      </w:r>
      <w:r w:rsidRPr="00310DE1">
        <w:rPr>
          <w:sz w:val="22"/>
          <w:szCs w:val="22"/>
          <w:lang w:val="pt-PT"/>
        </w:rPr>
        <w:t xml:space="preserve">desejar “ </w:t>
      </w:r>
      <w:r>
        <w:rPr>
          <w:sz w:val="22"/>
          <w:szCs w:val="22"/>
          <w:lang w:val="pt-PT"/>
        </w:rPr>
        <w:t xml:space="preserve">o aperfeiçoamento dos santos, para a obra do ministério, para edificação do corpo de Cristo, até que todos cheguemos à unidade da fé e ao conhecimento do Filho de Deus, a varão perfeito, à medida da estatura completa de Cristo" (Efésios 4:12-13; </w:t>
      </w:r>
      <w:r w:rsidRPr="00310DE1">
        <w:rPr>
          <w:sz w:val="22"/>
          <w:szCs w:val="22"/>
          <w:lang w:val="pt-PT"/>
        </w:rPr>
        <w:t>ARC</w:t>
      </w:r>
      <w:r>
        <w:rPr>
          <w:sz w:val="22"/>
          <w:szCs w:val="22"/>
          <w:lang w:val="pt-PT"/>
        </w:rPr>
        <w:t>). Os pastores devem assim</w:t>
      </w:r>
      <w:r w:rsidRPr="00310DE1">
        <w:rPr>
          <w:sz w:val="22"/>
          <w:szCs w:val="22"/>
          <w:lang w:val="pt-PT"/>
        </w:rPr>
        <w:t xml:space="preserve">, com urgência, </w:t>
      </w:r>
      <w:r>
        <w:rPr>
          <w:sz w:val="22"/>
          <w:szCs w:val="22"/>
          <w:lang w:val="pt-PT"/>
        </w:rPr>
        <w:t>equipar e preparar os membros da igreja para fazer discípulos e levar o evangelho até aos confins da terra.</w:t>
      </w:r>
    </w:p>
    <w:p w14:paraId="7BB6DB7E" w14:textId="77777777" w:rsidR="00E368A2" w:rsidRDefault="00E368A2">
      <w:pPr>
        <w:jc w:val="both"/>
        <w:rPr>
          <w:sz w:val="22"/>
          <w:szCs w:val="22"/>
          <w:lang w:val="pt-PT"/>
        </w:rPr>
      </w:pPr>
    </w:p>
    <w:p w14:paraId="310F5986" w14:textId="18E4AF5D" w:rsidR="00E368A2" w:rsidRPr="00310DE1" w:rsidRDefault="00AB7EFF">
      <w:pPr>
        <w:jc w:val="both"/>
        <w:rPr>
          <w:sz w:val="22"/>
          <w:szCs w:val="22"/>
          <w:lang w:val="pt-PT"/>
        </w:rPr>
      </w:pPr>
      <w:r>
        <w:rPr>
          <w:sz w:val="22"/>
          <w:szCs w:val="22"/>
          <w:lang w:val="pt-PT"/>
        </w:rPr>
        <w:t>Para que uma igreja seja missionária, o pastor deve criar essa cultura missionária. Segundo o Dr. James Lemons</w:t>
      </w:r>
      <w:r w:rsidRPr="00310DE1">
        <w:rPr>
          <w:sz w:val="22"/>
          <w:szCs w:val="22"/>
          <w:lang w:val="pt-PT"/>
        </w:rPr>
        <w:t>,</w:t>
      </w:r>
      <w:r>
        <w:rPr>
          <w:sz w:val="22"/>
          <w:szCs w:val="22"/>
          <w:lang w:val="pt-PT"/>
        </w:rPr>
        <w:t xml:space="preserve"> "</w:t>
      </w:r>
      <w:r w:rsidRPr="00310DE1">
        <w:rPr>
          <w:sz w:val="22"/>
          <w:szCs w:val="22"/>
          <w:lang w:val="pt-PT"/>
        </w:rPr>
        <w:t>o</w:t>
      </w:r>
      <w:r>
        <w:rPr>
          <w:sz w:val="22"/>
          <w:szCs w:val="22"/>
          <w:lang w:val="pt-PT"/>
        </w:rPr>
        <w:t xml:space="preserve"> movimento missionário moderno da igreja começou em 1932 com um documento que Karl Barth </w:t>
      </w:r>
      <w:r w:rsidRPr="00310DE1">
        <w:rPr>
          <w:sz w:val="22"/>
          <w:szCs w:val="22"/>
          <w:lang w:val="pt-PT"/>
        </w:rPr>
        <w:t xml:space="preserve">apresentou </w:t>
      </w:r>
      <w:r>
        <w:rPr>
          <w:sz w:val="22"/>
          <w:szCs w:val="22"/>
          <w:lang w:val="pt-PT"/>
        </w:rPr>
        <w:t xml:space="preserve">na Conferência da Missão de Brandenburgo. Do </w:t>
      </w:r>
      <w:r w:rsidR="001457D5">
        <w:rPr>
          <w:sz w:val="22"/>
          <w:szCs w:val="22"/>
          <w:lang w:val="pt-PT"/>
        </w:rPr>
        <w:t>artigo</w:t>
      </w:r>
      <w:r>
        <w:rPr>
          <w:sz w:val="22"/>
          <w:szCs w:val="22"/>
          <w:lang w:val="pt-PT"/>
        </w:rPr>
        <w:t xml:space="preserve"> de Barth, Karl Hertenstein</w:t>
      </w:r>
      <w:r w:rsidRPr="00310DE1">
        <w:rPr>
          <w:sz w:val="22"/>
          <w:szCs w:val="22"/>
          <w:lang w:val="pt-PT"/>
        </w:rPr>
        <w:t>,</w:t>
      </w:r>
      <w:r>
        <w:rPr>
          <w:sz w:val="22"/>
          <w:szCs w:val="22"/>
          <w:lang w:val="pt-PT"/>
        </w:rPr>
        <w:t xml:space="preserve"> em 1934</w:t>
      </w:r>
      <w:r w:rsidRPr="00310DE1">
        <w:rPr>
          <w:sz w:val="22"/>
          <w:szCs w:val="22"/>
          <w:lang w:val="pt-PT"/>
        </w:rPr>
        <w:t>,</w:t>
      </w:r>
      <w:r>
        <w:rPr>
          <w:sz w:val="22"/>
          <w:szCs w:val="22"/>
          <w:lang w:val="pt-PT"/>
        </w:rPr>
        <w:t xml:space="preserve"> </w:t>
      </w:r>
      <w:r w:rsidR="001457D5">
        <w:rPr>
          <w:sz w:val="22"/>
          <w:szCs w:val="22"/>
          <w:lang w:val="pt-PT"/>
        </w:rPr>
        <w:t>criou</w:t>
      </w:r>
      <w:r w:rsidRPr="00310DE1">
        <w:rPr>
          <w:sz w:val="22"/>
          <w:szCs w:val="22"/>
          <w:lang w:val="pt-PT"/>
        </w:rPr>
        <w:t xml:space="preserve"> </w:t>
      </w:r>
      <w:r>
        <w:rPr>
          <w:sz w:val="22"/>
          <w:szCs w:val="22"/>
          <w:lang w:val="pt-PT"/>
        </w:rPr>
        <w:t xml:space="preserve">o termo </w:t>
      </w:r>
      <w:r>
        <w:rPr>
          <w:i/>
          <w:iCs/>
          <w:sz w:val="22"/>
          <w:szCs w:val="22"/>
          <w:lang w:val="pt-PT"/>
        </w:rPr>
        <w:t>missio Dei</w:t>
      </w:r>
      <w:r>
        <w:rPr>
          <w:sz w:val="22"/>
          <w:szCs w:val="22"/>
          <w:lang w:val="pt-PT"/>
        </w:rPr>
        <w:t xml:space="preserve"> </w:t>
      </w:r>
      <w:r w:rsidRPr="00310DE1">
        <w:rPr>
          <w:sz w:val="22"/>
          <w:szCs w:val="22"/>
          <w:lang w:val="pt-PT"/>
        </w:rPr>
        <w:t xml:space="preserve">com a intenção de realçar </w:t>
      </w:r>
      <w:r>
        <w:rPr>
          <w:sz w:val="22"/>
          <w:szCs w:val="22"/>
          <w:lang w:val="pt-PT"/>
        </w:rPr>
        <w:t xml:space="preserve">que as igrejas não existem para si próprias. Elas existem para participar na missão de Deus </w:t>
      </w:r>
      <w:r w:rsidRPr="00310DE1">
        <w:rPr>
          <w:sz w:val="22"/>
          <w:szCs w:val="22"/>
          <w:lang w:val="pt-PT"/>
        </w:rPr>
        <w:t>na Terra.”</w:t>
      </w:r>
      <w:r>
        <w:rPr>
          <w:sz w:val="22"/>
          <w:szCs w:val="22"/>
          <w:lang w:val="pt-PT"/>
        </w:rPr>
        <w:t xml:space="preserve"> Ele acrescenta</w:t>
      </w:r>
      <w:r w:rsidRPr="00310DE1">
        <w:rPr>
          <w:sz w:val="22"/>
          <w:szCs w:val="22"/>
          <w:lang w:val="pt-PT"/>
        </w:rPr>
        <w:t>:</w:t>
      </w:r>
      <w:r>
        <w:rPr>
          <w:sz w:val="22"/>
          <w:szCs w:val="22"/>
          <w:lang w:val="pt-PT"/>
        </w:rPr>
        <w:t xml:space="preserve"> "Stephen B. Bevans e Roger P. Schroeder colocam</w:t>
      </w:r>
      <w:r w:rsidRPr="00310DE1">
        <w:rPr>
          <w:sz w:val="22"/>
          <w:szCs w:val="22"/>
          <w:lang w:val="pt-PT"/>
        </w:rPr>
        <w:t xml:space="preserve"> a ideia de </w:t>
      </w:r>
      <w:r>
        <w:rPr>
          <w:sz w:val="22"/>
          <w:szCs w:val="22"/>
          <w:lang w:val="pt-PT"/>
        </w:rPr>
        <w:t xml:space="preserve">missão em perspetiva </w:t>
      </w:r>
      <w:r w:rsidRPr="00310DE1">
        <w:rPr>
          <w:sz w:val="22"/>
          <w:szCs w:val="22"/>
          <w:lang w:val="pt-PT"/>
        </w:rPr>
        <w:t>quando dizem que a Igreja de Cristo não se envo</w:t>
      </w:r>
      <w:r w:rsidR="001457D5">
        <w:rPr>
          <w:sz w:val="22"/>
          <w:szCs w:val="22"/>
          <w:lang w:val="pt-PT"/>
        </w:rPr>
        <w:t>l</w:t>
      </w:r>
      <w:r w:rsidRPr="00310DE1">
        <w:rPr>
          <w:sz w:val="22"/>
          <w:szCs w:val="22"/>
          <w:lang w:val="pt-PT"/>
        </w:rPr>
        <w:t>ve em missões se Cristo não for o foco, nem a missão de Cristo se completa se a Igreja não se envolver.”</w:t>
      </w:r>
    </w:p>
    <w:p w14:paraId="34EA411F" w14:textId="77777777" w:rsidR="00E368A2" w:rsidRDefault="00E368A2">
      <w:pPr>
        <w:jc w:val="both"/>
        <w:rPr>
          <w:sz w:val="22"/>
          <w:szCs w:val="22"/>
          <w:lang w:val="pt-PT"/>
        </w:rPr>
      </w:pPr>
    </w:p>
    <w:p w14:paraId="19D11B21" w14:textId="471D4050" w:rsidR="00E368A2" w:rsidRDefault="00AB7EFF">
      <w:pPr>
        <w:jc w:val="both"/>
        <w:rPr>
          <w:rFonts w:eastAsia="Alda OT" w:cs="Alda OT"/>
          <w:color w:val="0E101A"/>
          <w:sz w:val="22"/>
          <w:szCs w:val="22"/>
          <w:lang w:val="pt-BR"/>
        </w:rPr>
      </w:pPr>
      <w:r>
        <w:rPr>
          <w:rFonts w:eastAsia="Alda OT" w:cs="Alda OT"/>
          <w:color w:val="0E101A"/>
          <w:sz w:val="22"/>
          <w:szCs w:val="22"/>
          <w:lang w:val="pt-BR"/>
        </w:rPr>
        <w:lastRenderedPageBreak/>
        <w:t xml:space="preserve">Embora atualmente sirva como diretor de uma agência missionária, pela graça de Deus, pastoreei igrejas no Gana, </w:t>
      </w:r>
      <w:r w:rsidRPr="00310DE1">
        <w:rPr>
          <w:rFonts w:eastAsia="Alda OT" w:cs="Alda OT"/>
          <w:color w:val="0E101A"/>
          <w:sz w:val="22"/>
          <w:szCs w:val="22"/>
          <w:lang w:val="pt-PT"/>
        </w:rPr>
        <w:t xml:space="preserve">Botsuana </w:t>
      </w:r>
      <w:r>
        <w:rPr>
          <w:rFonts w:eastAsia="Alda OT" w:cs="Alda OT"/>
          <w:color w:val="0E101A"/>
          <w:sz w:val="22"/>
          <w:szCs w:val="22"/>
          <w:lang w:val="pt-BR"/>
        </w:rPr>
        <w:t>e Namíbia. Compreendo as muitas pressões e desafios que os pastores enfrentam</w:t>
      </w:r>
      <w:r w:rsidRPr="00310DE1">
        <w:rPr>
          <w:rFonts w:eastAsia="Alda OT" w:cs="Alda OT"/>
          <w:color w:val="0E101A"/>
          <w:sz w:val="22"/>
          <w:szCs w:val="22"/>
          <w:lang w:val="pt-PT"/>
        </w:rPr>
        <w:t>.</w:t>
      </w:r>
      <w:r>
        <w:rPr>
          <w:rFonts w:eastAsia="Alda OT" w:cs="Alda OT"/>
          <w:color w:val="0E101A"/>
          <w:sz w:val="22"/>
          <w:szCs w:val="22"/>
          <w:lang w:val="pt-BR"/>
        </w:rPr>
        <w:t xml:space="preserve"> </w:t>
      </w:r>
      <w:r w:rsidRPr="00310DE1">
        <w:rPr>
          <w:rFonts w:eastAsia="Alda OT" w:cs="Alda OT"/>
          <w:color w:val="0E101A"/>
          <w:sz w:val="22"/>
          <w:szCs w:val="22"/>
          <w:lang w:val="pt-PT"/>
        </w:rPr>
        <w:t>N</w:t>
      </w:r>
      <w:r>
        <w:rPr>
          <w:rFonts w:eastAsia="Alda OT" w:cs="Alda OT"/>
          <w:color w:val="0E101A"/>
          <w:sz w:val="22"/>
          <w:szCs w:val="22"/>
          <w:lang w:val="pt-BR"/>
        </w:rPr>
        <w:t xml:space="preserve">o entanto, isso não é desculpa para ser </w:t>
      </w:r>
      <w:r w:rsidRPr="00310DE1">
        <w:rPr>
          <w:rFonts w:eastAsia="Alda OT" w:cs="Alda OT"/>
          <w:color w:val="0E101A"/>
          <w:sz w:val="22"/>
          <w:szCs w:val="22"/>
          <w:lang w:val="pt-PT"/>
        </w:rPr>
        <w:t>reservado</w:t>
      </w:r>
      <w:r>
        <w:rPr>
          <w:rFonts w:eastAsia="Alda OT" w:cs="Alda OT"/>
          <w:color w:val="0E101A"/>
          <w:sz w:val="22"/>
          <w:szCs w:val="22"/>
          <w:lang w:val="pt-BR"/>
        </w:rPr>
        <w:t>.  A nossa missão é global. O nosso Senhor Jesus ordenou-nos: "</w:t>
      </w:r>
      <w:r>
        <w:rPr>
          <w:rFonts w:eastAsia="Alda OT"/>
          <w:color w:val="0E101A"/>
          <w:sz w:val="22"/>
          <w:szCs w:val="22"/>
          <w:lang w:val="pt-BR"/>
        </w:rPr>
        <w:t xml:space="preserve">Portanto, ide, </w:t>
      </w:r>
      <w:r w:rsidR="00BB3C64">
        <w:rPr>
          <w:rFonts w:eastAsia="Alda OT"/>
          <w:color w:val="0E101A"/>
          <w:sz w:val="22"/>
          <w:szCs w:val="22"/>
          <w:lang w:val="pt-BR"/>
        </w:rPr>
        <w:t xml:space="preserve">e fazei discípulos de </w:t>
      </w:r>
      <w:r>
        <w:rPr>
          <w:rFonts w:eastAsia="Alda OT"/>
          <w:color w:val="0E101A"/>
          <w:sz w:val="22"/>
          <w:szCs w:val="22"/>
          <w:lang w:val="pt-BR"/>
        </w:rPr>
        <w:t>todas as nações</w:t>
      </w:r>
      <w:r>
        <w:rPr>
          <w:rFonts w:eastAsia="Alda OT" w:cs="Alda OT"/>
          <w:color w:val="0E101A"/>
          <w:sz w:val="22"/>
          <w:szCs w:val="22"/>
          <w:lang w:val="pt-BR"/>
        </w:rPr>
        <w:t>" (Mateus 28</w:t>
      </w:r>
      <w:r w:rsidRPr="00310DE1">
        <w:rPr>
          <w:rFonts w:eastAsia="Alda OT" w:cs="Alda OT"/>
          <w:color w:val="0E101A"/>
          <w:sz w:val="22"/>
          <w:szCs w:val="22"/>
          <w:lang w:val="pt-PT"/>
        </w:rPr>
        <w:t>:</w:t>
      </w:r>
      <w:r>
        <w:rPr>
          <w:rFonts w:eastAsia="Alda OT" w:cs="Alda OT"/>
          <w:color w:val="0E101A"/>
          <w:sz w:val="22"/>
          <w:szCs w:val="22"/>
          <w:lang w:val="pt-BR"/>
        </w:rPr>
        <w:t xml:space="preserve">19-20; </w:t>
      </w:r>
      <w:r w:rsidRPr="00310DE1">
        <w:rPr>
          <w:rFonts w:eastAsia="Alda OT" w:cs="Alda OT"/>
          <w:color w:val="0E101A"/>
          <w:sz w:val="22"/>
          <w:szCs w:val="22"/>
          <w:lang w:val="pt-PT"/>
        </w:rPr>
        <w:t>ARC</w:t>
      </w:r>
      <w:r>
        <w:rPr>
          <w:rFonts w:eastAsia="Alda OT" w:cs="Alda OT"/>
          <w:color w:val="0E101A"/>
          <w:sz w:val="22"/>
          <w:szCs w:val="22"/>
          <w:lang w:val="pt-BR"/>
        </w:rPr>
        <w:t>).</w:t>
      </w:r>
    </w:p>
    <w:p w14:paraId="060A84CD" w14:textId="77777777" w:rsidR="00E368A2" w:rsidRDefault="00E368A2">
      <w:pPr>
        <w:jc w:val="both"/>
        <w:rPr>
          <w:rFonts w:eastAsia="Alda OT" w:cs="Alda OT"/>
          <w:color w:val="0E101A"/>
          <w:sz w:val="22"/>
          <w:szCs w:val="22"/>
          <w:lang w:val="pt-BR"/>
        </w:rPr>
      </w:pPr>
    </w:p>
    <w:p w14:paraId="5C956EB5" w14:textId="3FFA0156" w:rsidR="00E368A2" w:rsidRDefault="00AB7EFF">
      <w:pPr>
        <w:jc w:val="both"/>
        <w:rPr>
          <w:sz w:val="22"/>
          <w:szCs w:val="22"/>
          <w:lang w:val="pt-BR"/>
        </w:rPr>
      </w:pPr>
      <w:r>
        <w:rPr>
          <w:sz w:val="22"/>
          <w:szCs w:val="22"/>
          <w:lang w:val="pt-BR"/>
        </w:rPr>
        <w:t>Em suma, os pastores devem ado</w:t>
      </w:r>
      <w:r w:rsidR="008C20CE">
        <w:rPr>
          <w:sz w:val="22"/>
          <w:szCs w:val="22"/>
          <w:lang w:val="pt-BR"/>
        </w:rPr>
        <w:t>p</w:t>
      </w:r>
      <w:r>
        <w:rPr>
          <w:sz w:val="22"/>
          <w:szCs w:val="22"/>
          <w:lang w:val="pt-BR"/>
        </w:rPr>
        <w:t xml:space="preserve">tar uma visão </w:t>
      </w:r>
      <w:r w:rsidRPr="00310DE1">
        <w:rPr>
          <w:sz w:val="22"/>
          <w:szCs w:val="22"/>
          <w:lang w:val="pt-PT"/>
        </w:rPr>
        <w:t>de</w:t>
      </w:r>
      <w:r>
        <w:rPr>
          <w:sz w:val="22"/>
          <w:szCs w:val="22"/>
          <w:lang w:val="pt-BR"/>
        </w:rPr>
        <w:t xml:space="preserve"> evangelização mundial</w:t>
      </w:r>
      <w:r w:rsidRPr="00310DE1">
        <w:rPr>
          <w:sz w:val="22"/>
          <w:szCs w:val="22"/>
          <w:lang w:val="pt-PT"/>
        </w:rPr>
        <w:t xml:space="preserve"> </w:t>
      </w:r>
      <w:r>
        <w:rPr>
          <w:sz w:val="22"/>
          <w:szCs w:val="22"/>
          <w:lang w:val="pt-BR"/>
        </w:rPr>
        <w:t xml:space="preserve">e depois </w:t>
      </w:r>
      <w:r w:rsidRPr="00310DE1">
        <w:rPr>
          <w:sz w:val="22"/>
          <w:szCs w:val="22"/>
          <w:lang w:val="pt-PT"/>
        </w:rPr>
        <w:t xml:space="preserve">devem também </w:t>
      </w:r>
      <w:r>
        <w:rPr>
          <w:sz w:val="22"/>
          <w:szCs w:val="22"/>
          <w:lang w:val="pt-BR"/>
        </w:rPr>
        <w:t>incutir essa visão na sua congregação. Os membros responderão agindo nas suas Jerusalé</w:t>
      </w:r>
      <w:r w:rsidR="008C20CE">
        <w:rPr>
          <w:sz w:val="22"/>
          <w:szCs w:val="22"/>
          <w:lang w:val="pt-BR"/>
        </w:rPr>
        <w:t>ns</w:t>
      </w:r>
      <w:r>
        <w:rPr>
          <w:sz w:val="22"/>
          <w:szCs w:val="22"/>
          <w:lang w:val="pt-BR"/>
        </w:rPr>
        <w:t>, Judeias, Samarias e nas partes mais remotas do mundo. O pastor guia-os então a elaborar uma política de miss</w:t>
      </w:r>
      <w:r w:rsidR="008C20CE">
        <w:rPr>
          <w:sz w:val="22"/>
          <w:szCs w:val="22"/>
          <w:lang w:val="pt-BR"/>
        </w:rPr>
        <w:t>ões</w:t>
      </w:r>
      <w:r>
        <w:rPr>
          <w:sz w:val="22"/>
          <w:szCs w:val="22"/>
          <w:lang w:val="pt-BR"/>
        </w:rPr>
        <w:t xml:space="preserve"> que terá impacto em todos os departamentos da igreja - crianças, jovens, mulheres, homens, </w:t>
      </w:r>
      <w:r w:rsidRPr="00310DE1">
        <w:rPr>
          <w:sz w:val="22"/>
          <w:szCs w:val="22"/>
          <w:lang w:val="pt-PT"/>
        </w:rPr>
        <w:t xml:space="preserve">ministério de louvor, ministério de </w:t>
      </w:r>
      <w:r w:rsidR="003173FA" w:rsidRPr="00310DE1">
        <w:rPr>
          <w:sz w:val="22"/>
          <w:szCs w:val="22"/>
          <w:lang w:val="pt-PT"/>
        </w:rPr>
        <w:t>boas-vindas</w:t>
      </w:r>
      <w:r>
        <w:rPr>
          <w:sz w:val="22"/>
          <w:szCs w:val="22"/>
          <w:lang w:val="pt-BR"/>
        </w:rPr>
        <w:t>, comunicação social, etc. Agora as missões tornam-se a missão da igreja</w:t>
      </w:r>
      <w:r w:rsidRPr="00310DE1">
        <w:rPr>
          <w:sz w:val="22"/>
          <w:szCs w:val="22"/>
          <w:lang w:val="pt-PT"/>
        </w:rPr>
        <w:t xml:space="preserve"> </w:t>
      </w:r>
      <w:r>
        <w:rPr>
          <w:sz w:val="22"/>
          <w:szCs w:val="22"/>
          <w:lang w:val="pt-BR"/>
        </w:rPr>
        <w:t>e cada indivíduo está envolvido na oração, na doação e na ida. Oro para que isto aconteça nas igrejas em toda a África e para além dela. Que o Senhor da Colheita utilize esta edição Afri</w:t>
      </w:r>
      <w:r w:rsidR="009F163A">
        <w:rPr>
          <w:sz w:val="22"/>
          <w:szCs w:val="22"/>
          <w:lang w:val="pt-BR"/>
        </w:rPr>
        <w:t>DE</w:t>
      </w:r>
      <w:r>
        <w:rPr>
          <w:sz w:val="22"/>
          <w:szCs w:val="22"/>
          <w:lang w:val="pt-BR"/>
        </w:rPr>
        <w:t xml:space="preserve"> para esse fim.</w:t>
      </w:r>
    </w:p>
    <w:p w14:paraId="6BC50578" w14:textId="77777777" w:rsidR="00E368A2" w:rsidRDefault="00E368A2">
      <w:pPr>
        <w:jc w:val="both"/>
        <w:rPr>
          <w:lang w:val="pt-BR"/>
        </w:rPr>
      </w:pPr>
    </w:p>
    <w:p w14:paraId="006FC622" w14:textId="34B839E2" w:rsidR="00E368A2" w:rsidRDefault="00AB7EFF">
      <w:pPr>
        <w:jc w:val="both"/>
        <w:rPr>
          <w:lang w:val="pt-BR"/>
        </w:rPr>
      </w:pPr>
      <w:r w:rsidRPr="004E0BE4">
        <w:rPr>
          <w:color w:val="C00000"/>
          <w:lang w:val="pt-BR"/>
        </w:rPr>
        <w:t>(</w:t>
      </w:r>
      <w:r w:rsidR="004E0BE4" w:rsidRPr="004E0BE4">
        <w:rPr>
          <w:i/>
          <w:iCs/>
          <w:color w:val="C00000"/>
          <w:lang w:val="pt-BR"/>
        </w:rPr>
        <w:t>CALLOUT</w:t>
      </w:r>
      <w:r w:rsidRPr="004E0BE4">
        <w:rPr>
          <w:color w:val="C00000"/>
          <w:lang w:val="pt-BR"/>
        </w:rPr>
        <w:t>)</w:t>
      </w:r>
      <w:r>
        <w:rPr>
          <w:lang w:val="pt-BR"/>
        </w:rPr>
        <w:t xml:space="preserve"> MEMBROS DA IGREJA ACREDITAM E AGEM  </w:t>
      </w:r>
      <w:r w:rsidR="008C20CE">
        <w:rPr>
          <w:lang w:val="pt-BR"/>
        </w:rPr>
        <w:t>N</w:t>
      </w:r>
      <w:r>
        <w:rPr>
          <w:lang w:val="pt-BR"/>
        </w:rPr>
        <w:t>O QUE O PASTOR E</w:t>
      </w:r>
      <w:r w:rsidRPr="00310DE1">
        <w:rPr>
          <w:lang w:val="pt-PT"/>
        </w:rPr>
        <w:t>N</w:t>
      </w:r>
      <w:r>
        <w:rPr>
          <w:lang w:val="pt-BR"/>
        </w:rPr>
        <w:t>FATIZA.</w:t>
      </w:r>
    </w:p>
    <w:p w14:paraId="5B10AB71" w14:textId="77777777" w:rsidR="00E368A2" w:rsidRDefault="00E368A2">
      <w:pPr>
        <w:jc w:val="both"/>
        <w:rPr>
          <w:lang w:val="pt-BR"/>
        </w:rPr>
      </w:pPr>
    </w:p>
    <w:p w14:paraId="298DE485" w14:textId="741815A9" w:rsidR="00E368A2" w:rsidRDefault="00AB7EFF">
      <w:pPr>
        <w:jc w:val="both"/>
        <w:rPr>
          <w:rFonts w:eastAsia="Alda OT" w:cs="Alda OT"/>
          <w:iCs/>
          <w:sz w:val="20"/>
          <w:szCs w:val="20"/>
          <w:lang w:val="pt-BR"/>
        </w:rPr>
      </w:pPr>
      <w:r w:rsidRPr="003173FA">
        <w:rPr>
          <w:rFonts w:eastAsia="Alda OT" w:cs="Alda OT"/>
          <w:iCs/>
          <w:sz w:val="20"/>
          <w:szCs w:val="20"/>
        </w:rPr>
        <w:t xml:space="preserve">*Lemons, J.D. </w:t>
      </w:r>
      <w:bookmarkStart w:id="0" w:name="_Hlk135512522"/>
      <w:r w:rsidRPr="003173FA">
        <w:rPr>
          <w:rFonts w:eastAsia="Alda OT" w:cs="Alda OT"/>
          <w:iCs/>
          <w:sz w:val="20"/>
          <w:szCs w:val="20"/>
        </w:rPr>
        <w:t>The Pastor as the Missional Church Architect</w:t>
      </w:r>
      <w:bookmarkEnd w:id="0"/>
      <w:r w:rsidRPr="003173FA">
        <w:rPr>
          <w:rFonts w:eastAsia="Alda OT" w:cs="Alda OT"/>
          <w:iCs/>
          <w:sz w:val="20"/>
          <w:szCs w:val="20"/>
        </w:rPr>
        <w:t xml:space="preserve">. </w:t>
      </w:r>
      <w:r>
        <w:rPr>
          <w:rFonts w:eastAsia="Alda OT" w:cs="Alda OT"/>
          <w:iCs/>
          <w:sz w:val="20"/>
          <w:szCs w:val="20"/>
          <w:lang w:val="pt-BR"/>
        </w:rPr>
        <w:t>Tese de Doutoramento. Asbury Theological Seminary, 2007.</w:t>
      </w:r>
    </w:p>
    <w:p w14:paraId="438498C9" w14:textId="77777777" w:rsidR="00E368A2" w:rsidRDefault="00E368A2">
      <w:pPr>
        <w:jc w:val="both"/>
        <w:rPr>
          <w:rFonts w:eastAsia="Alda OT" w:cs="Alda OT"/>
          <w:iCs/>
          <w:sz w:val="20"/>
          <w:szCs w:val="20"/>
          <w:lang w:val="pt-BR"/>
        </w:rPr>
      </w:pPr>
    </w:p>
    <w:p w14:paraId="50E62206" w14:textId="05764018" w:rsidR="00E368A2" w:rsidRPr="00130DC3" w:rsidRDefault="00AB7EFF">
      <w:pPr>
        <w:jc w:val="both"/>
        <w:rPr>
          <w:rFonts w:eastAsia="Alda OT" w:cs="Alda OT"/>
          <w:i/>
        </w:rPr>
      </w:pPr>
      <w:r>
        <w:rPr>
          <w:rFonts w:eastAsia="Alda OT" w:cs="Alda OT"/>
          <w:i/>
          <w:lang w:val="pt-BR"/>
        </w:rPr>
        <w:t xml:space="preserve">Ray Mensa Mensah é o Diretor Executivo da OneWay Africa e também serve como Presidente da Associação de Missões Evangélicas do Gana (GEMA). </w:t>
      </w:r>
      <w:r w:rsidRPr="00310DE1">
        <w:rPr>
          <w:rFonts w:eastAsia="Alda OT" w:cs="Alda OT"/>
          <w:i/>
          <w:lang w:val="pt-PT"/>
        </w:rPr>
        <w:t>A sua paixão é a mobilização integral das igrejas para missões nas quais cada membro esteja envolvido na Grande Comissão</w:t>
      </w:r>
      <w:r>
        <w:rPr>
          <w:rFonts w:eastAsia="Alda OT" w:cs="Alda OT"/>
          <w:i/>
          <w:lang w:val="pt-BR"/>
        </w:rPr>
        <w:t xml:space="preserve">. </w:t>
      </w:r>
      <w:r w:rsidR="00000000">
        <w:fldChar w:fldCharType="begin"/>
      </w:r>
      <w:r w:rsidR="00000000" w:rsidRPr="00130DC3">
        <w:rPr>
          <w:lang w:val="pt-PT"/>
        </w:rPr>
        <w:instrText>HYPERLINK "mailto:ray@owm.org"</w:instrText>
      </w:r>
      <w:r w:rsidR="00000000">
        <w:fldChar w:fldCharType="separate"/>
      </w:r>
      <w:r w:rsidRPr="00130DC3">
        <w:rPr>
          <w:rStyle w:val="Hyperlink"/>
          <w:rFonts w:eastAsia="Alda OT" w:cs="Alda OT"/>
          <w:i/>
        </w:rPr>
        <w:t>ray@owm.org</w:t>
      </w:r>
      <w:r w:rsidR="00000000">
        <w:rPr>
          <w:rStyle w:val="Hyperlink"/>
          <w:rFonts w:eastAsia="Alda OT" w:cs="Alda OT"/>
          <w:i/>
          <w:lang w:val="pt-BR"/>
        </w:rPr>
        <w:fldChar w:fldCharType="end"/>
      </w:r>
    </w:p>
    <w:p w14:paraId="27B41334" w14:textId="77777777" w:rsidR="00E368A2" w:rsidRPr="00130DC3" w:rsidRDefault="00E368A2">
      <w:pPr>
        <w:jc w:val="both"/>
        <w:rPr>
          <w:rFonts w:eastAsia="Alda OT" w:cs="Alda OT"/>
          <w:i/>
        </w:rPr>
      </w:pPr>
    </w:p>
    <w:p w14:paraId="42516F42" w14:textId="77777777" w:rsidR="00E368A2" w:rsidRPr="00130DC3" w:rsidRDefault="00E368A2">
      <w:pPr>
        <w:jc w:val="both"/>
        <w:rPr>
          <w:rFonts w:eastAsia="Alda OT" w:cs="Alda OT"/>
          <w:i/>
        </w:rPr>
      </w:pPr>
    </w:p>
    <w:p w14:paraId="492607C0" w14:textId="77777777" w:rsidR="00E368A2" w:rsidRPr="00130DC3" w:rsidRDefault="00E368A2">
      <w:pPr>
        <w:jc w:val="both"/>
        <w:rPr>
          <w:rFonts w:eastAsia="Alda OT" w:cs="Alda OT"/>
          <w:i/>
        </w:rPr>
      </w:pPr>
    </w:p>
    <w:p w14:paraId="5304233F" w14:textId="77777777" w:rsidR="00E368A2" w:rsidRPr="00130DC3" w:rsidRDefault="00E368A2">
      <w:pPr>
        <w:jc w:val="both"/>
        <w:rPr>
          <w:rFonts w:eastAsia="Alda OT" w:cs="Alda OT"/>
          <w:i/>
        </w:rPr>
      </w:pPr>
    </w:p>
    <w:p w14:paraId="60C90133" w14:textId="77777777" w:rsidR="00E368A2" w:rsidRPr="00130DC3" w:rsidRDefault="00E368A2">
      <w:pPr>
        <w:jc w:val="both"/>
        <w:rPr>
          <w:rFonts w:eastAsia="Alda OT" w:cs="Alda OT"/>
          <w:i/>
        </w:rPr>
      </w:pPr>
    </w:p>
    <w:p w14:paraId="1A3FEF26" w14:textId="77777777" w:rsidR="00E368A2" w:rsidRPr="00130DC3" w:rsidRDefault="00E368A2">
      <w:pPr>
        <w:jc w:val="both"/>
        <w:rPr>
          <w:rFonts w:eastAsia="Alda OT" w:cs="Alda OT"/>
          <w:iCs/>
        </w:rPr>
      </w:pPr>
    </w:p>
    <w:p w14:paraId="21C654AE" w14:textId="328ACFDA" w:rsidR="00E368A2" w:rsidRPr="00130DC3" w:rsidRDefault="004E0BE4">
      <w:pPr>
        <w:jc w:val="both"/>
        <w:rPr>
          <w:rFonts w:eastAsia="Alda OT" w:cs="Alda OT"/>
          <w:iCs/>
          <w:color w:val="C00000"/>
          <w:sz w:val="28"/>
          <w:szCs w:val="28"/>
        </w:rPr>
      </w:pPr>
      <w:r>
        <w:rPr>
          <w:color w:val="C00000"/>
          <w:sz w:val="28"/>
          <w:szCs w:val="28"/>
        </w:rPr>
        <w:t xml:space="preserve">Joseph:  </w:t>
      </w:r>
      <w:proofErr w:type="spellStart"/>
      <w:ins w:id="1" w:author="Zwart, Kevin" w:date="2023-08-09T12:14:00Z">
        <w:r w:rsidR="00EC17A2" w:rsidRPr="004E0BE4">
          <w:rPr>
            <w:color w:val="C00000"/>
            <w:sz w:val="28"/>
            <w:szCs w:val="28"/>
          </w:rPr>
          <w:t>Chamado</w:t>
        </w:r>
      </w:ins>
      <w:proofErr w:type="spellEnd"/>
      <w:r w:rsidR="005A0D26" w:rsidRPr="00130DC3">
        <w:rPr>
          <w:rFonts w:eastAsia="Alda OT" w:cs="Alda OT"/>
          <w:iCs/>
          <w:color w:val="C00000"/>
          <w:sz w:val="28"/>
          <w:szCs w:val="28"/>
        </w:rPr>
        <w:t xml:space="preserve"> – Title needed</w:t>
      </w:r>
    </w:p>
    <w:p w14:paraId="5D9AC0A9" w14:textId="63FE3A75" w:rsidR="004E0BE4" w:rsidRPr="00130DC3" w:rsidRDefault="004E0BE4">
      <w:pPr>
        <w:jc w:val="both"/>
        <w:rPr>
          <w:rFonts w:eastAsia="Alda OT" w:cs="Alda OT"/>
          <w:iCs/>
          <w:color w:val="C00000"/>
          <w:sz w:val="28"/>
          <w:szCs w:val="28"/>
          <w:lang w:val="pt-PT"/>
        </w:rPr>
      </w:pPr>
      <w:r w:rsidRPr="004E0BE4">
        <w:rPr>
          <w:rFonts w:eastAsia="Alda OT" w:cs="Alda OT"/>
          <w:iCs/>
          <w:color w:val="C00000"/>
          <w:sz w:val="28"/>
          <w:szCs w:val="28"/>
        </w:rPr>
        <w:t xml:space="preserve">We need a short bio at the bottom with Name and that he is with MIAF and where he is serving.  </w:t>
      </w:r>
      <w:r w:rsidRPr="00130DC3">
        <w:rPr>
          <w:rFonts w:eastAsia="Alda OT" w:cs="Alda OT"/>
          <w:iCs/>
          <w:color w:val="C00000"/>
          <w:sz w:val="28"/>
          <w:szCs w:val="28"/>
          <w:lang w:val="pt-PT"/>
        </w:rPr>
        <w:t>Name of wife, how many children.</w:t>
      </w:r>
    </w:p>
    <w:p w14:paraId="50AB62D0" w14:textId="77777777" w:rsidR="00E368A2" w:rsidRPr="00130DC3" w:rsidRDefault="00E368A2">
      <w:pPr>
        <w:jc w:val="both"/>
        <w:rPr>
          <w:rFonts w:eastAsia="Alda OT" w:cs="Alda OT"/>
          <w:iCs/>
          <w:lang w:val="pt-PT"/>
        </w:rPr>
      </w:pPr>
    </w:p>
    <w:p w14:paraId="59FAA9F7" w14:textId="77777777" w:rsidR="00E368A2" w:rsidRPr="00130DC3" w:rsidRDefault="00E368A2">
      <w:pPr>
        <w:jc w:val="both"/>
        <w:rPr>
          <w:rFonts w:eastAsia="Alda OT" w:cs="Alda OT"/>
          <w:iCs/>
          <w:lang w:val="pt-PT"/>
        </w:rPr>
      </w:pPr>
    </w:p>
    <w:p w14:paraId="4503FE7F" w14:textId="77777777" w:rsidR="00E368A2" w:rsidRPr="00130DC3" w:rsidRDefault="00E368A2">
      <w:pPr>
        <w:rPr>
          <w:rFonts w:eastAsia="Alda OT" w:cs="Alda OT"/>
          <w:b/>
          <w:bCs/>
          <w:iCs/>
          <w:u w:val="single"/>
          <w:lang w:val="pt-PT"/>
          <w:rPrChange w:id="2" w:author="Zwart, Kevin" w:date="2023-08-09T12:14:00Z">
            <w:rPr>
              <w:rFonts w:eastAsia="Alda OT" w:cs="Alda OT"/>
              <w:b/>
              <w:bCs/>
              <w:iCs/>
              <w:color w:val="4472C4" w:themeColor="accent1"/>
              <w:lang w:val="pt-BR"/>
            </w:rPr>
          </w:rPrChange>
        </w:rPr>
        <w:pPrChange w:id="3" w:author="Zwart, Kevin" w:date="2023-08-09T12:14:00Z">
          <w:pPr>
            <w:jc w:val="center"/>
          </w:pPr>
        </w:pPrChange>
      </w:pPr>
    </w:p>
    <w:p w14:paraId="4C1C7EED" w14:textId="77777777" w:rsidR="00EC17A2" w:rsidRPr="00130DC3" w:rsidRDefault="00EC17A2" w:rsidP="005A0D26">
      <w:pPr>
        <w:rPr>
          <w:ins w:id="4" w:author="Zwart, Kevin" w:date="2023-08-09T12:14:00Z"/>
          <w:lang w:val="pt-PT"/>
          <w:rPrChange w:id="5" w:author="Zwart, Kevin" w:date="2023-08-09T12:14:00Z">
            <w:rPr>
              <w:ins w:id="6" w:author="Zwart, Kevin" w:date="2023-08-09T12:14:00Z"/>
              <w:rFonts w:ascii="Verdana" w:eastAsia="Verdana" w:hAnsi="Verdana" w:cs="Verdana"/>
              <w:sz w:val="20"/>
              <w:szCs w:val="20"/>
            </w:rPr>
          </w:rPrChange>
        </w:rPr>
      </w:pPr>
      <w:ins w:id="7" w:author="Zwart, Kevin" w:date="2023-08-09T12:14:00Z">
        <w:r w:rsidRPr="005A0D26">
          <w:rPr>
            <w:lang w:val="pt-PT"/>
            <w:rPrChange w:id="8" w:author="Zwart, Kevin" w:date="2023-08-09T12:14:00Z">
              <w:rPr>
                <w:rFonts w:ascii="Verdana" w:eastAsia="Verdana" w:hAnsi="Verdana" w:cs="Verdana"/>
                <w:sz w:val="20"/>
                <w:szCs w:val="20"/>
              </w:rPr>
            </w:rPrChange>
          </w:rPr>
          <w:t xml:space="preserve">Como muitos outros, a minha caminhada no Senhor começa quando conheci alguém que realmente nasceu de novo. </w:t>
        </w:r>
        <w:r w:rsidRPr="00130DC3">
          <w:rPr>
            <w:lang w:val="pt-PT"/>
            <w:rPrChange w:id="9" w:author="Zwart, Kevin" w:date="2023-08-09T12:14:00Z">
              <w:rPr>
                <w:rFonts w:ascii="Verdana" w:eastAsia="Verdana" w:hAnsi="Verdana" w:cs="Verdana"/>
                <w:sz w:val="20"/>
                <w:szCs w:val="20"/>
              </w:rPr>
            </w:rPrChange>
          </w:rPr>
          <w:t xml:space="preserve">E tive a sorte de conhecer essa pessoa antes e depois do novo nascimento. Esta pessoa é agora a minha esposa. </w:t>
        </w:r>
      </w:ins>
    </w:p>
    <w:p w14:paraId="7C3E2A87" w14:textId="77777777" w:rsidR="00EC17A2" w:rsidRPr="00130DC3" w:rsidRDefault="00EC17A2" w:rsidP="005A0D26">
      <w:pPr>
        <w:rPr>
          <w:ins w:id="10" w:author="Zwart, Kevin" w:date="2023-08-09T12:14:00Z"/>
          <w:lang w:val="pt-PT"/>
          <w:rPrChange w:id="11" w:author="Zwart, Kevin" w:date="2023-08-09T12:14:00Z">
            <w:rPr>
              <w:ins w:id="12" w:author="Zwart, Kevin" w:date="2023-08-09T12:14:00Z"/>
              <w:rFonts w:ascii="Verdana" w:eastAsia="Verdana" w:hAnsi="Verdana" w:cs="Verdana"/>
              <w:sz w:val="20"/>
              <w:szCs w:val="20"/>
            </w:rPr>
          </w:rPrChange>
        </w:rPr>
      </w:pPr>
    </w:p>
    <w:p w14:paraId="77F2747A" w14:textId="77777777" w:rsidR="00EC17A2" w:rsidRPr="00130DC3" w:rsidRDefault="00EC17A2" w:rsidP="005A0D26">
      <w:pPr>
        <w:rPr>
          <w:ins w:id="13" w:author="Zwart, Kevin" w:date="2023-08-09T12:14:00Z"/>
          <w:lang w:val="pt-PT"/>
          <w:rPrChange w:id="14" w:author="Zwart, Kevin" w:date="2023-08-09T12:14:00Z">
            <w:rPr>
              <w:ins w:id="15" w:author="Zwart, Kevin" w:date="2023-08-09T12:14:00Z"/>
              <w:rFonts w:ascii="Verdana" w:eastAsia="Verdana" w:hAnsi="Verdana" w:cs="Verdana"/>
              <w:sz w:val="20"/>
              <w:szCs w:val="20"/>
            </w:rPr>
          </w:rPrChange>
        </w:rPr>
      </w:pPr>
      <w:ins w:id="16" w:author="Zwart, Kevin" w:date="2023-08-09T12:14:00Z">
        <w:r w:rsidRPr="00130DC3">
          <w:rPr>
            <w:lang w:val="pt-PT"/>
            <w:rPrChange w:id="17" w:author="Zwart, Kevin" w:date="2023-08-09T12:14:00Z">
              <w:rPr>
                <w:rFonts w:ascii="Verdana" w:eastAsia="Verdana" w:hAnsi="Verdana" w:cs="Verdana"/>
                <w:sz w:val="20"/>
                <w:szCs w:val="20"/>
              </w:rPr>
            </w:rPrChange>
          </w:rPr>
          <w:t>Antes de chegar ao Senhor eu tinha um ótimo emprego no governo e uma noiva que eu amava e que me amava muito. Aconteceu que, algum tempo depois de ficarmos noivos, minha noiva foi evangelizada e entregou sua vida ao Senhor. Ela compartilhou as boas novas comigo, mas no começo eu não a levei a sério, mas diante da nova pessoa diante de mim, eu não pude negar os fatos, então decidi mudar de ideia.</w:t>
        </w:r>
      </w:ins>
    </w:p>
    <w:p w14:paraId="2B6B5AD7" w14:textId="77777777" w:rsidR="00EC17A2" w:rsidRPr="00130DC3" w:rsidRDefault="00EC17A2" w:rsidP="005A0D26">
      <w:pPr>
        <w:rPr>
          <w:ins w:id="18" w:author="Zwart, Kevin" w:date="2023-08-09T12:14:00Z"/>
          <w:lang w:val="pt-PT"/>
          <w:rPrChange w:id="19" w:author="Zwart, Kevin" w:date="2023-08-09T12:14:00Z">
            <w:rPr>
              <w:ins w:id="20" w:author="Zwart, Kevin" w:date="2023-08-09T12:14:00Z"/>
              <w:rFonts w:ascii="Verdana" w:eastAsia="Verdana" w:hAnsi="Verdana" w:cs="Verdana"/>
              <w:sz w:val="20"/>
              <w:szCs w:val="20"/>
            </w:rPr>
          </w:rPrChange>
        </w:rPr>
      </w:pPr>
    </w:p>
    <w:p w14:paraId="5088C0F2" w14:textId="77777777" w:rsidR="00EC17A2" w:rsidRPr="00130DC3" w:rsidRDefault="00EC17A2" w:rsidP="005A0D26">
      <w:pPr>
        <w:rPr>
          <w:ins w:id="21" w:author="Zwart, Kevin" w:date="2023-08-09T12:14:00Z"/>
          <w:lang w:val="pt-PT"/>
          <w:rPrChange w:id="22" w:author="Zwart, Kevin" w:date="2023-08-09T12:14:00Z">
            <w:rPr>
              <w:ins w:id="23" w:author="Zwart, Kevin" w:date="2023-08-09T12:14:00Z"/>
              <w:rFonts w:ascii="Verdana" w:eastAsia="Verdana" w:hAnsi="Verdana" w:cs="Verdana"/>
              <w:sz w:val="20"/>
              <w:szCs w:val="20"/>
            </w:rPr>
          </w:rPrChange>
        </w:rPr>
      </w:pPr>
      <w:ins w:id="24" w:author="Zwart, Kevin" w:date="2023-08-09T12:14:00Z">
        <w:r w:rsidRPr="00130DC3">
          <w:rPr>
            <w:lang w:val="pt-PT"/>
            <w:rPrChange w:id="25" w:author="Zwart, Kevin" w:date="2023-08-09T12:14:00Z">
              <w:rPr>
                <w:rFonts w:ascii="Verdana" w:eastAsia="Verdana" w:hAnsi="Verdana" w:cs="Verdana"/>
                <w:sz w:val="20"/>
                <w:szCs w:val="20"/>
              </w:rPr>
            </w:rPrChange>
          </w:rPr>
          <w:t>Após algum tempo, o pastor da igreja local que frequentávamos começou a pregar muito sobre missões e a necessidade de ir. Mais tarde naquele ano, finalmente chegou a hora em que informei à igreja que estava deixando tudo para trás. Infelizmente, o mesmo pastor repreendeu-me por querer deixar tudo e ir. Eu era um bom dizimista e parecia que eu não queria perder isso.</w:t>
        </w:r>
      </w:ins>
    </w:p>
    <w:p w14:paraId="295EF1C3" w14:textId="77777777" w:rsidR="00EC17A2" w:rsidRPr="00130DC3" w:rsidRDefault="00EC17A2" w:rsidP="005A0D26">
      <w:pPr>
        <w:rPr>
          <w:ins w:id="26" w:author="Zwart, Kevin" w:date="2023-08-09T12:14:00Z"/>
          <w:lang w:val="pt-PT"/>
          <w:rPrChange w:id="27" w:author="Zwart, Kevin" w:date="2023-08-09T12:14:00Z">
            <w:rPr>
              <w:ins w:id="28" w:author="Zwart, Kevin" w:date="2023-08-09T12:14:00Z"/>
              <w:rFonts w:ascii="Verdana" w:eastAsia="Verdana" w:hAnsi="Verdana" w:cs="Verdana"/>
              <w:sz w:val="20"/>
              <w:szCs w:val="20"/>
            </w:rPr>
          </w:rPrChange>
        </w:rPr>
      </w:pPr>
    </w:p>
    <w:p w14:paraId="3A6D8441" w14:textId="77777777" w:rsidR="00EC17A2" w:rsidRPr="005A0D26" w:rsidRDefault="00EC17A2" w:rsidP="005A0D26">
      <w:pPr>
        <w:rPr>
          <w:ins w:id="29" w:author="Zwart, Kevin" w:date="2023-08-09T12:14:00Z"/>
          <w:rPrChange w:id="30" w:author="Zwart, Kevin" w:date="2023-08-09T12:14:00Z">
            <w:rPr>
              <w:ins w:id="31" w:author="Zwart, Kevin" w:date="2023-08-09T12:14:00Z"/>
              <w:rFonts w:ascii="Verdana" w:eastAsia="Verdana" w:hAnsi="Verdana" w:cs="Verdana"/>
              <w:sz w:val="20"/>
              <w:szCs w:val="20"/>
            </w:rPr>
          </w:rPrChange>
        </w:rPr>
      </w:pPr>
      <w:ins w:id="32" w:author="Zwart, Kevin" w:date="2023-08-09T12:14:00Z">
        <w:r w:rsidRPr="00130DC3">
          <w:rPr>
            <w:lang w:val="pt-PT"/>
            <w:rPrChange w:id="33" w:author="Zwart, Kevin" w:date="2023-08-09T12:14:00Z">
              <w:rPr>
                <w:rFonts w:ascii="Verdana" w:eastAsia="Verdana" w:hAnsi="Verdana" w:cs="Verdana"/>
                <w:sz w:val="20"/>
                <w:szCs w:val="20"/>
              </w:rPr>
            </w:rPrChange>
          </w:rPr>
          <w:t xml:space="preserve">No campo, comecei desenvolvendo trabalho missionário </w:t>
        </w:r>
        <w:r w:rsidRPr="00130DC3">
          <w:rPr>
            <w:lang w:val="pt-PT"/>
            <w:rPrChange w:id="34" w:author="Zwart, Kevin" w:date="2023-08-09T12:14:00Z">
              <w:rPr>
                <w:rFonts w:ascii="Verdana" w:eastAsia="Verdana" w:hAnsi="Verdana" w:cs="Verdana"/>
                <w:strike/>
                <w:sz w:val="20"/>
                <w:szCs w:val="20"/>
              </w:rPr>
            </w:rPrChange>
          </w:rPr>
          <w:t>em Chimbunila e</w:t>
        </w:r>
        <w:r w:rsidRPr="00130DC3">
          <w:rPr>
            <w:lang w:val="pt-PT"/>
            <w:rPrChange w:id="35" w:author="Zwart, Kevin" w:date="2023-08-09T12:14:00Z">
              <w:rPr>
                <w:rFonts w:ascii="Verdana" w:eastAsia="Verdana" w:hAnsi="Verdana" w:cs="Verdana"/>
                <w:sz w:val="20"/>
                <w:szCs w:val="20"/>
              </w:rPr>
            </w:rPrChange>
          </w:rPr>
          <w:t xml:space="preserve"> com o povo Yao no norte de Moçambique, que </w:t>
        </w:r>
        <w:r w:rsidRPr="00130DC3">
          <w:rPr>
            <w:lang w:val="pt-PT"/>
            <w:rPrChange w:id="36" w:author="Zwart, Kevin" w:date="2023-08-09T12:14:00Z">
              <w:rPr>
                <w:rFonts w:ascii="Verdana" w:eastAsia="Verdana" w:hAnsi="Verdana" w:cs="Verdana"/>
                <w:i/>
                <w:iCs/>
                <w:sz w:val="20"/>
                <w:szCs w:val="20"/>
              </w:rPr>
            </w:rPrChange>
          </w:rPr>
          <w:t>(é)</w:t>
        </w:r>
        <w:r w:rsidRPr="00130DC3">
          <w:rPr>
            <w:lang w:val="pt-PT"/>
            <w:rPrChange w:id="37" w:author="Zwart, Kevin" w:date="2023-08-09T12:14:00Z">
              <w:rPr>
                <w:rFonts w:ascii="Verdana" w:eastAsia="Verdana" w:hAnsi="Verdana" w:cs="Verdana"/>
                <w:sz w:val="20"/>
                <w:szCs w:val="20"/>
              </w:rPr>
            </w:rPrChange>
          </w:rPr>
          <w:t xml:space="preserve"> </w:t>
        </w:r>
        <w:r w:rsidRPr="00130DC3">
          <w:rPr>
            <w:lang w:val="pt-PT"/>
            <w:rPrChange w:id="38" w:author="Zwart, Kevin" w:date="2023-08-09T12:14:00Z">
              <w:rPr>
                <w:rFonts w:ascii="Verdana" w:eastAsia="Verdana" w:hAnsi="Verdana" w:cs="Verdana"/>
                <w:strike/>
                <w:sz w:val="20"/>
                <w:szCs w:val="20"/>
              </w:rPr>
            </w:rPrChange>
          </w:rPr>
          <w:t>são</w:t>
        </w:r>
        <w:r w:rsidRPr="00130DC3">
          <w:rPr>
            <w:lang w:val="pt-PT"/>
            <w:rPrChange w:id="39" w:author="Zwart, Kevin" w:date="2023-08-09T12:14:00Z">
              <w:rPr>
                <w:rFonts w:ascii="Verdana" w:eastAsia="Verdana" w:hAnsi="Verdana" w:cs="Verdana"/>
                <w:sz w:val="20"/>
                <w:szCs w:val="20"/>
              </w:rPr>
            </w:rPrChange>
          </w:rPr>
          <w:t xml:space="preserve"> grupo</w:t>
        </w:r>
        <w:r w:rsidRPr="00130DC3">
          <w:rPr>
            <w:lang w:val="pt-PT"/>
            <w:rPrChange w:id="40" w:author="Zwart, Kevin" w:date="2023-08-09T12:14:00Z">
              <w:rPr>
                <w:rFonts w:ascii="Verdana" w:eastAsia="Verdana" w:hAnsi="Verdana" w:cs="Verdana"/>
                <w:strike/>
                <w:sz w:val="20"/>
                <w:szCs w:val="20"/>
              </w:rPr>
            </w:rPrChange>
          </w:rPr>
          <w:t>s</w:t>
        </w:r>
        <w:r w:rsidRPr="00130DC3">
          <w:rPr>
            <w:lang w:val="pt-PT"/>
            <w:rPrChange w:id="41" w:author="Zwart, Kevin" w:date="2023-08-09T12:14:00Z">
              <w:rPr>
                <w:rFonts w:ascii="Verdana" w:eastAsia="Verdana" w:hAnsi="Verdana" w:cs="Verdana"/>
                <w:sz w:val="20"/>
                <w:szCs w:val="20"/>
              </w:rPr>
            </w:rPrChange>
          </w:rPr>
          <w:t xml:space="preserve"> ainda não alcançado</w:t>
        </w:r>
        <w:r w:rsidRPr="00130DC3">
          <w:rPr>
            <w:lang w:val="pt-PT"/>
            <w:rPrChange w:id="42" w:author="Zwart, Kevin" w:date="2023-08-09T12:14:00Z">
              <w:rPr>
                <w:rFonts w:ascii="Verdana" w:eastAsia="Verdana" w:hAnsi="Verdana" w:cs="Verdana"/>
                <w:strike/>
                <w:sz w:val="20"/>
                <w:szCs w:val="20"/>
              </w:rPr>
            </w:rPrChange>
          </w:rPr>
          <w:t>s</w:t>
        </w:r>
        <w:r w:rsidRPr="00130DC3">
          <w:rPr>
            <w:lang w:val="pt-PT"/>
            <w:rPrChange w:id="43" w:author="Zwart, Kevin" w:date="2023-08-09T12:14:00Z">
              <w:rPr>
                <w:rFonts w:ascii="Verdana" w:eastAsia="Verdana" w:hAnsi="Verdana" w:cs="Verdana"/>
                <w:sz w:val="20"/>
                <w:szCs w:val="20"/>
              </w:rPr>
            </w:rPrChange>
          </w:rPr>
          <w:t xml:space="preserve">. O que eu pensava que eram missões não poderia ser mais diferente do campo missionário. Através das dificuldades, aprendi que a alegria do missionário está em servir. </w:t>
        </w:r>
        <w:r w:rsidRPr="005A0D26">
          <w:rPr>
            <w:rPrChange w:id="44" w:author="Zwart, Kevin" w:date="2023-08-09T12:14:00Z">
              <w:rPr>
                <w:rFonts w:ascii="Verdana" w:eastAsia="Verdana" w:hAnsi="Verdana" w:cs="Verdana"/>
                <w:sz w:val="20"/>
                <w:szCs w:val="20"/>
              </w:rPr>
            </w:rPrChange>
          </w:rPr>
          <w:t xml:space="preserve">E Deus </w:t>
        </w:r>
        <w:proofErr w:type="spellStart"/>
        <w:r w:rsidRPr="005A0D26">
          <w:rPr>
            <w:rPrChange w:id="45" w:author="Zwart, Kevin" w:date="2023-08-09T12:14:00Z">
              <w:rPr>
                <w:rFonts w:ascii="Verdana" w:eastAsia="Verdana" w:hAnsi="Verdana" w:cs="Verdana"/>
                <w:sz w:val="20"/>
                <w:szCs w:val="20"/>
              </w:rPr>
            </w:rPrChange>
          </w:rPr>
          <w:t>trabalhou</w:t>
        </w:r>
        <w:proofErr w:type="spellEnd"/>
        <w:r w:rsidRPr="005A0D26">
          <w:rPr>
            <w:rPrChange w:id="46" w:author="Zwart, Kevin" w:date="2023-08-09T12:14:00Z">
              <w:rPr>
                <w:rFonts w:ascii="Verdana" w:eastAsia="Verdana" w:hAnsi="Verdana" w:cs="Verdana"/>
                <w:sz w:val="20"/>
                <w:szCs w:val="20"/>
              </w:rPr>
            </w:rPrChange>
          </w:rPr>
          <w:t xml:space="preserve"> </w:t>
        </w:r>
        <w:proofErr w:type="spellStart"/>
        <w:r w:rsidRPr="005A0D26">
          <w:rPr>
            <w:rPrChange w:id="47" w:author="Zwart, Kevin" w:date="2023-08-09T12:14:00Z">
              <w:rPr>
                <w:rFonts w:ascii="Verdana" w:eastAsia="Verdana" w:hAnsi="Verdana" w:cs="Verdana"/>
                <w:sz w:val="20"/>
                <w:szCs w:val="20"/>
              </w:rPr>
            </w:rPrChange>
          </w:rPr>
          <w:t>profundamente</w:t>
        </w:r>
        <w:proofErr w:type="spellEnd"/>
        <w:r w:rsidRPr="005A0D26">
          <w:rPr>
            <w:rPrChange w:id="48" w:author="Zwart, Kevin" w:date="2023-08-09T12:14:00Z">
              <w:rPr>
                <w:rFonts w:ascii="Verdana" w:eastAsia="Verdana" w:hAnsi="Verdana" w:cs="Verdana"/>
                <w:sz w:val="20"/>
                <w:szCs w:val="20"/>
              </w:rPr>
            </w:rPrChange>
          </w:rPr>
          <w:t xml:space="preserve"> </w:t>
        </w:r>
        <w:proofErr w:type="spellStart"/>
        <w:r w:rsidRPr="005A0D26">
          <w:rPr>
            <w:rPrChange w:id="49" w:author="Zwart, Kevin" w:date="2023-08-09T12:14:00Z">
              <w:rPr>
                <w:rFonts w:ascii="Verdana" w:eastAsia="Verdana" w:hAnsi="Verdana" w:cs="Verdana"/>
                <w:sz w:val="20"/>
                <w:szCs w:val="20"/>
              </w:rPr>
            </w:rPrChange>
          </w:rPr>
          <w:t>em</w:t>
        </w:r>
        <w:proofErr w:type="spellEnd"/>
        <w:r w:rsidRPr="005A0D26">
          <w:rPr>
            <w:rPrChange w:id="50" w:author="Zwart, Kevin" w:date="2023-08-09T12:14:00Z">
              <w:rPr>
                <w:rFonts w:ascii="Verdana" w:eastAsia="Verdana" w:hAnsi="Verdana" w:cs="Verdana"/>
                <w:sz w:val="20"/>
                <w:szCs w:val="20"/>
              </w:rPr>
            </w:rPrChange>
          </w:rPr>
          <w:t xml:space="preserve"> </w:t>
        </w:r>
        <w:proofErr w:type="spellStart"/>
        <w:r w:rsidRPr="005A0D26">
          <w:rPr>
            <w:rPrChange w:id="51" w:author="Zwart, Kevin" w:date="2023-08-09T12:14:00Z">
              <w:rPr>
                <w:rFonts w:ascii="Verdana" w:eastAsia="Verdana" w:hAnsi="Verdana" w:cs="Verdana"/>
                <w:sz w:val="20"/>
                <w:szCs w:val="20"/>
              </w:rPr>
            </w:rPrChange>
          </w:rPr>
          <w:t>minha</w:t>
        </w:r>
        <w:proofErr w:type="spellEnd"/>
        <w:r w:rsidRPr="005A0D26">
          <w:rPr>
            <w:rPrChange w:id="52" w:author="Zwart, Kevin" w:date="2023-08-09T12:14:00Z">
              <w:rPr>
                <w:rFonts w:ascii="Verdana" w:eastAsia="Verdana" w:hAnsi="Verdana" w:cs="Verdana"/>
                <w:sz w:val="20"/>
                <w:szCs w:val="20"/>
              </w:rPr>
            </w:rPrChange>
          </w:rPr>
          <w:t xml:space="preserve"> </w:t>
        </w:r>
        <w:proofErr w:type="spellStart"/>
        <w:r w:rsidRPr="005A0D26">
          <w:rPr>
            <w:rPrChange w:id="53" w:author="Zwart, Kevin" w:date="2023-08-09T12:14:00Z">
              <w:rPr>
                <w:rFonts w:ascii="Verdana" w:eastAsia="Verdana" w:hAnsi="Verdana" w:cs="Verdana"/>
                <w:sz w:val="20"/>
                <w:szCs w:val="20"/>
              </w:rPr>
            </w:rPrChange>
          </w:rPr>
          <w:t>vida</w:t>
        </w:r>
        <w:proofErr w:type="spellEnd"/>
        <w:r w:rsidRPr="005A0D26">
          <w:rPr>
            <w:rPrChange w:id="54" w:author="Zwart, Kevin" w:date="2023-08-09T12:14:00Z">
              <w:rPr>
                <w:rFonts w:ascii="Verdana" w:eastAsia="Verdana" w:hAnsi="Verdana" w:cs="Verdana"/>
                <w:sz w:val="20"/>
                <w:szCs w:val="20"/>
              </w:rPr>
            </w:rPrChange>
          </w:rPr>
          <w:t xml:space="preserve"> </w:t>
        </w:r>
        <w:proofErr w:type="spellStart"/>
        <w:r w:rsidRPr="005A0D26">
          <w:rPr>
            <w:rPrChange w:id="55" w:author="Zwart, Kevin" w:date="2023-08-09T12:14:00Z">
              <w:rPr>
                <w:rFonts w:ascii="Verdana" w:eastAsia="Verdana" w:hAnsi="Verdana" w:cs="Verdana"/>
                <w:sz w:val="20"/>
                <w:szCs w:val="20"/>
              </w:rPr>
            </w:rPrChange>
          </w:rPr>
          <w:t>nessa</w:t>
        </w:r>
        <w:proofErr w:type="spellEnd"/>
        <w:r w:rsidRPr="005A0D26">
          <w:rPr>
            <w:rPrChange w:id="56" w:author="Zwart, Kevin" w:date="2023-08-09T12:14:00Z">
              <w:rPr>
                <w:rFonts w:ascii="Verdana" w:eastAsia="Verdana" w:hAnsi="Verdana" w:cs="Verdana"/>
                <w:sz w:val="20"/>
                <w:szCs w:val="20"/>
              </w:rPr>
            </w:rPrChange>
          </w:rPr>
          <w:t xml:space="preserve"> </w:t>
        </w:r>
        <w:proofErr w:type="spellStart"/>
        <w:r w:rsidRPr="005A0D26">
          <w:rPr>
            <w:rPrChange w:id="57" w:author="Zwart, Kevin" w:date="2023-08-09T12:14:00Z">
              <w:rPr>
                <w:rFonts w:ascii="Verdana" w:eastAsia="Verdana" w:hAnsi="Verdana" w:cs="Verdana"/>
                <w:sz w:val="20"/>
                <w:szCs w:val="20"/>
              </w:rPr>
            </w:rPrChange>
          </w:rPr>
          <w:t>época</w:t>
        </w:r>
        <w:proofErr w:type="spellEnd"/>
        <w:r w:rsidRPr="005A0D26">
          <w:rPr>
            <w:rPrChange w:id="58" w:author="Zwart, Kevin" w:date="2023-08-09T12:14:00Z">
              <w:rPr>
                <w:rFonts w:ascii="Verdana" w:eastAsia="Verdana" w:hAnsi="Verdana" w:cs="Verdana"/>
                <w:sz w:val="20"/>
                <w:szCs w:val="20"/>
              </w:rPr>
            </w:rPrChange>
          </w:rPr>
          <w:t>.</w:t>
        </w:r>
      </w:ins>
    </w:p>
    <w:p w14:paraId="16779738" w14:textId="77777777" w:rsidR="00EC17A2" w:rsidRPr="005A0D26" w:rsidRDefault="00EC17A2" w:rsidP="005A0D26">
      <w:pPr>
        <w:rPr>
          <w:ins w:id="59" w:author="Zwart, Kevin" w:date="2023-08-09T12:14:00Z"/>
          <w:rPrChange w:id="60" w:author="Zwart, Kevin" w:date="2023-08-09T12:14:00Z">
            <w:rPr>
              <w:ins w:id="61" w:author="Zwart, Kevin" w:date="2023-08-09T12:14:00Z"/>
              <w:rFonts w:ascii="Verdana" w:eastAsia="Verdana" w:hAnsi="Verdana" w:cs="Verdana"/>
              <w:sz w:val="20"/>
              <w:szCs w:val="20"/>
            </w:rPr>
          </w:rPrChange>
        </w:rPr>
      </w:pPr>
    </w:p>
    <w:p w14:paraId="04F0FE83" w14:textId="77777777" w:rsidR="00EC17A2" w:rsidRPr="00130DC3" w:rsidRDefault="00EC17A2" w:rsidP="005A0D26">
      <w:pPr>
        <w:rPr>
          <w:ins w:id="62" w:author="Zwart, Kevin" w:date="2023-08-09T12:14:00Z"/>
          <w:lang w:val="pt-PT"/>
          <w:rPrChange w:id="63" w:author="Zwart, Kevin" w:date="2023-08-09T12:14:00Z">
            <w:rPr>
              <w:ins w:id="64" w:author="Zwart, Kevin" w:date="2023-08-09T12:14:00Z"/>
              <w:rFonts w:ascii="Verdana" w:eastAsia="Verdana" w:hAnsi="Verdana" w:cs="Verdana"/>
              <w:sz w:val="20"/>
              <w:szCs w:val="20"/>
            </w:rPr>
          </w:rPrChange>
        </w:rPr>
      </w:pPr>
      <w:ins w:id="65" w:author="Zwart, Kevin" w:date="2023-08-09T12:14:00Z">
        <w:r w:rsidRPr="00130DC3">
          <w:rPr>
            <w:lang w:val="pt-PT"/>
            <w:rPrChange w:id="66" w:author="Zwart, Kevin" w:date="2023-08-09T12:14:00Z">
              <w:rPr>
                <w:rFonts w:ascii="Verdana" w:eastAsia="Verdana" w:hAnsi="Verdana" w:cs="Verdana"/>
                <w:sz w:val="20"/>
                <w:szCs w:val="20"/>
              </w:rPr>
            </w:rPrChange>
          </w:rPr>
          <w:t>Em meio às dificuldades da vida missionária, recebi uma tentadora oferta de emprego que oferecia melhor remuneração e benefícios do que meu trabalho anterior. O trabalho missionário não estava sendo frutífero, pois as pessoas não nos ouviam. Na verdade, alguns deles eram até hostis connosco. Além disso, a igreja não oferecia nenhum tipo de suporte e tudo parecia perdido. Eu estava prestes a aceitar a oferta, mas quando orei, uma voz me disse para abrir a Bíblia e caiu na passagem "ai do pastor que abandona suas ovelhas". Era Deus me dizendo para não abandonar o trabalho imaturo. Eu liguei de volta e disse que não aceitaria a oferta. Eles ficaram surpresos e perguntaram por que. Eu expliquei tudo desde quando Deus me chamou até aquele momento.</w:t>
        </w:r>
      </w:ins>
    </w:p>
    <w:p w14:paraId="2C609FCA" w14:textId="77777777" w:rsidR="00EC17A2" w:rsidRPr="00130DC3" w:rsidRDefault="00EC17A2" w:rsidP="005A0D26">
      <w:pPr>
        <w:rPr>
          <w:ins w:id="67" w:author="Zwart, Kevin" w:date="2023-08-09T12:14:00Z"/>
          <w:lang w:val="pt-PT"/>
          <w:rPrChange w:id="68" w:author="Zwart, Kevin" w:date="2023-08-09T12:14:00Z">
            <w:rPr>
              <w:ins w:id="69" w:author="Zwart, Kevin" w:date="2023-08-09T12:14:00Z"/>
              <w:rFonts w:ascii="Verdana" w:eastAsia="Verdana" w:hAnsi="Verdana" w:cs="Verdana"/>
              <w:sz w:val="20"/>
              <w:szCs w:val="20"/>
            </w:rPr>
          </w:rPrChange>
        </w:rPr>
      </w:pPr>
    </w:p>
    <w:p w14:paraId="11DEC4B4" w14:textId="77777777" w:rsidR="00EC17A2" w:rsidRPr="005A0D26" w:rsidRDefault="00EC17A2" w:rsidP="005A0D26">
      <w:pPr>
        <w:rPr>
          <w:ins w:id="70" w:author="Zwart, Kevin" w:date="2023-08-09T12:14:00Z"/>
          <w:rPrChange w:id="71" w:author="Zwart, Kevin" w:date="2023-08-09T12:14:00Z">
            <w:rPr>
              <w:ins w:id="72" w:author="Zwart, Kevin" w:date="2023-08-09T12:14:00Z"/>
              <w:rFonts w:ascii="Verdana" w:eastAsia="Verdana" w:hAnsi="Verdana" w:cs="Verdana"/>
              <w:sz w:val="20"/>
              <w:szCs w:val="20"/>
            </w:rPr>
          </w:rPrChange>
        </w:rPr>
      </w:pPr>
      <w:ins w:id="73" w:author="Zwart, Kevin" w:date="2023-08-09T12:14:00Z">
        <w:r w:rsidRPr="00130DC3">
          <w:rPr>
            <w:lang w:val="pt-PT"/>
            <w:rPrChange w:id="74" w:author="Zwart, Kevin" w:date="2023-08-09T12:14:00Z">
              <w:rPr>
                <w:rFonts w:ascii="Verdana" w:eastAsia="Verdana" w:hAnsi="Verdana" w:cs="Verdana"/>
                <w:sz w:val="20"/>
                <w:szCs w:val="20"/>
              </w:rPr>
            </w:rPrChange>
          </w:rPr>
          <w:t xml:space="preserve">Depois disso, o jovem mais difícil que até influenciava os outros a não nos ouvir acabou se convertendo a Cristo. Ele era líder na comunidade muçulmana. Na mesma noite em que recusei a oferta, ele veio até minha casa para entregar sua vida a Cristo. Ele disse algo aproximado disso: "Você tem algo que não temos. Apesar de todo o mau tratamento, hostilidade e mais... até agora você permaneceu fiel, firme em suas crenças e amoroso connosco". No dia em que recusei uma oferta, recebemos outra, uma melhor. </w:t>
        </w:r>
        <w:r w:rsidRPr="005A0D26">
          <w:rPr>
            <w:rPrChange w:id="75" w:author="Zwart, Kevin" w:date="2023-08-09T12:14:00Z">
              <w:rPr>
                <w:rFonts w:ascii="Verdana" w:eastAsia="Verdana" w:hAnsi="Verdana" w:cs="Verdana"/>
                <w:sz w:val="20"/>
                <w:szCs w:val="20"/>
              </w:rPr>
            </w:rPrChange>
          </w:rPr>
          <w:t xml:space="preserve">Este </w:t>
        </w:r>
        <w:proofErr w:type="spellStart"/>
        <w:r w:rsidRPr="005A0D26">
          <w:rPr>
            <w:rPrChange w:id="76" w:author="Zwart, Kevin" w:date="2023-08-09T12:14:00Z">
              <w:rPr>
                <w:rFonts w:ascii="Verdana" w:eastAsia="Verdana" w:hAnsi="Verdana" w:cs="Verdana"/>
                <w:sz w:val="20"/>
                <w:szCs w:val="20"/>
              </w:rPr>
            </w:rPrChange>
          </w:rPr>
          <w:t>foi</w:t>
        </w:r>
        <w:proofErr w:type="spellEnd"/>
        <w:r w:rsidRPr="005A0D26">
          <w:rPr>
            <w:rPrChange w:id="77" w:author="Zwart, Kevin" w:date="2023-08-09T12:14:00Z">
              <w:rPr>
                <w:rFonts w:ascii="Verdana" w:eastAsia="Verdana" w:hAnsi="Verdana" w:cs="Verdana"/>
                <w:sz w:val="20"/>
                <w:szCs w:val="20"/>
              </w:rPr>
            </w:rPrChange>
          </w:rPr>
          <w:t xml:space="preserve"> o </w:t>
        </w:r>
        <w:proofErr w:type="spellStart"/>
        <w:r w:rsidRPr="005A0D26">
          <w:rPr>
            <w:rPrChange w:id="78" w:author="Zwart, Kevin" w:date="2023-08-09T12:14:00Z">
              <w:rPr>
                <w:rFonts w:ascii="Verdana" w:eastAsia="Verdana" w:hAnsi="Verdana" w:cs="Verdana"/>
                <w:sz w:val="20"/>
                <w:szCs w:val="20"/>
              </w:rPr>
            </w:rPrChange>
          </w:rPr>
          <w:t>ponto</w:t>
        </w:r>
        <w:proofErr w:type="spellEnd"/>
        <w:r w:rsidRPr="005A0D26">
          <w:rPr>
            <w:rPrChange w:id="79" w:author="Zwart, Kevin" w:date="2023-08-09T12:14:00Z">
              <w:rPr>
                <w:rFonts w:ascii="Verdana" w:eastAsia="Verdana" w:hAnsi="Verdana" w:cs="Verdana"/>
                <w:sz w:val="20"/>
                <w:szCs w:val="20"/>
              </w:rPr>
            </w:rPrChange>
          </w:rPr>
          <w:t xml:space="preserve"> </w:t>
        </w:r>
        <w:proofErr w:type="spellStart"/>
        <w:r w:rsidRPr="005A0D26">
          <w:rPr>
            <w:rPrChange w:id="80" w:author="Zwart, Kevin" w:date="2023-08-09T12:14:00Z">
              <w:rPr>
                <w:rFonts w:ascii="Verdana" w:eastAsia="Verdana" w:hAnsi="Verdana" w:cs="Verdana"/>
                <w:sz w:val="20"/>
                <w:szCs w:val="20"/>
              </w:rPr>
            </w:rPrChange>
          </w:rPr>
          <w:t>mais</w:t>
        </w:r>
        <w:proofErr w:type="spellEnd"/>
        <w:r w:rsidRPr="005A0D26">
          <w:rPr>
            <w:rPrChange w:id="81" w:author="Zwart, Kevin" w:date="2023-08-09T12:14:00Z">
              <w:rPr>
                <w:rFonts w:ascii="Verdana" w:eastAsia="Verdana" w:hAnsi="Verdana" w:cs="Verdana"/>
                <w:sz w:val="20"/>
                <w:szCs w:val="20"/>
              </w:rPr>
            </w:rPrChange>
          </w:rPr>
          <w:t xml:space="preserve"> alto.</w:t>
        </w:r>
      </w:ins>
    </w:p>
    <w:p w14:paraId="2A2CE956" w14:textId="77777777" w:rsidR="00EC17A2" w:rsidRPr="005A0D26" w:rsidRDefault="00EC17A2" w:rsidP="005A0D26">
      <w:pPr>
        <w:rPr>
          <w:ins w:id="82" w:author="Zwart, Kevin" w:date="2023-08-09T12:14:00Z"/>
          <w:rPrChange w:id="83" w:author="Zwart, Kevin" w:date="2023-08-09T12:14:00Z">
            <w:rPr>
              <w:ins w:id="84" w:author="Zwart, Kevin" w:date="2023-08-09T12:14:00Z"/>
              <w:rFonts w:ascii="Verdana" w:eastAsia="Verdana" w:hAnsi="Verdana" w:cs="Verdana"/>
              <w:sz w:val="20"/>
              <w:szCs w:val="20"/>
            </w:rPr>
          </w:rPrChange>
        </w:rPr>
      </w:pPr>
    </w:p>
    <w:p w14:paraId="180047B6" w14:textId="77777777" w:rsidR="00EC17A2" w:rsidRPr="00130DC3" w:rsidRDefault="00EC17A2" w:rsidP="005A0D26">
      <w:pPr>
        <w:rPr>
          <w:ins w:id="85" w:author="Zwart, Kevin" w:date="2023-08-09T12:14:00Z"/>
          <w:lang w:val="pt-PT"/>
          <w:rPrChange w:id="86" w:author="Zwart, Kevin" w:date="2023-08-09T12:14:00Z">
            <w:rPr>
              <w:ins w:id="87" w:author="Zwart, Kevin" w:date="2023-08-09T12:14:00Z"/>
              <w:rFonts w:ascii="Verdana" w:eastAsia="Verdana" w:hAnsi="Verdana" w:cs="Verdana"/>
              <w:sz w:val="20"/>
              <w:szCs w:val="20"/>
            </w:rPr>
          </w:rPrChange>
        </w:rPr>
      </w:pPr>
      <w:ins w:id="88" w:author="Zwart, Kevin" w:date="2023-08-09T12:14:00Z">
        <w:r w:rsidRPr="00130DC3">
          <w:rPr>
            <w:lang w:val="pt-PT"/>
            <w:rPrChange w:id="89" w:author="Zwart, Kevin" w:date="2023-08-09T12:14:00Z">
              <w:rPr>
                <w:rFonts w:ascii="Verdana" w:eastAsia="Verdana" w:hAnsi="Verdana" w:cs="Verdana"/>
                <w:sz w:val="20"/>
                <w:szCs w:val="20"/>
              </w:rPr>
            </w:rPrChange>
          </w:rPr>
          <w:t xml:space="preserve">Em algum momento após isso, a igreja local começou a crescer e fortalecer e outros pontos de pregação começaram a surgir. Então, comecei a ter problemas de saúde, especialmente com o meu coração. </w:t>
        </w:r>
      </w:ins>
    </w:p>
    <w:p w14:paraId="5DCBBED2" w14:textId="77777777" w:rsidR="00EC17A2" w:rsidRPr="00130DC3" w:rsidRDefault="00EC17A2" w:rsidP="005A0D26">
      <w:pPr>
        <w:rPr>
          <w:ins w:id="90" w:author="Zwart, Kevin" w:date="2023-08-09T12:14:00Z"/>
          <w:lang w:val="pt-PT"/>
          <w:rPrChange w:id="91" w:author="Zwart, Kevin" w:date="2023-08-09T12:14:00Z">
            <w:rPr>
              <w:ins w:id="92" w:author="Zwart, Kevin" w:date="2023-08-09T12:14:00Z"/>
              <w:rFonts w:ascii="Verdana" w:eastAsia="Verdana" w:hAnsi="Verdana" w:cs="Verdana"/>
              <w:sz w:val="20"/>
              <w:szCs w:val="20"/>
            </w:rPr>
          </w:rPrChange>
        </w:rPr>
      </w:pPr>
    </w:p>
    <w:p w14:paraId="6C6476D9" w14:textId="77777777" w:rsidR="00EC17A2" w:rsidRPr="00130DC3" w:rsidRDefault="00EC17A2" w:rsidP="005A0D26">
      <w:pPr>
        <w:rPr>
          <w:ins w:id="93" w:author="Zwart, Kevin" w:date="2023-08-09T12:14:00Z"/>
          <w:lang w:val="pt-PT"/>
          <w:rPrChange w:id="94" w:author="Zwart, Kevin" w:date="2023-08-09T12:14:00Z">
            <w:rPr>
              <w:ins w:id="95" w:author="Zwart, Kevin" w:date="2023-08-09T12:14:00Z"/>
              <w:rFonts w:ascii="Verdana" w:eastAsia="Verdana" w:hAnsi="Verdana" w:cs="Verdana"/>
              <w:sz w:val="20"/>
              <w:szCs w:val="20"/>
            </w:rPr>
          </w:rPrChange>
        </w:rPr>
      </w:pPr>
      <w:ins w:id="96" w:author="Zwart, Kevin" w:date="2023-08-09T12:14:00Z">
        <w:r w:rsidRPr="00130DC3">
          <w:rPr>
            <w:lang w:val="pt-PT"/>
            <w:rPrChange w:id="97" w:author="Zwart, Kevin" w:date="2023-08-09T12:14:00Z">
              <w:rPr>
                <w:rFonts w:ascii="Verdana" w:eastAsia="Verdana" w:hAnsi="Verdana" w:cs="Verdana"/>
                <w:sz w:val="20"/>
                <w:szCs w:val="20"/>
              </w:rPr>
            </w:rPrChange>
          </w:rPr>
          <w:t>Após consultas, o médico (um missionário) me disse que meu problema de saúde era grave e que eu não deveria voltar para o campo missionário. Fiquei triste pensando que não era Deus quem me chamou, mas algo da mente; porém, decidi continuar a servir e fui abençoado e encorajado pelo contato com a MIAF.</w:t>
        </w:r>
      </w:ins>
    </w:p>
    <w:p w14:paraId="653046A2" w14:textId="77777777" w:rsidR="00EC17A2" w:rsidRPr="00130DC3" w:rsidRDefault="00EC17A2" w:rsidP="005A0D26">
      <w:pPr>
        <w:rPr>
          <w:ins w:id="98" w:author="Zwart, Kevin" w:date="2023-08-09T12:14:00Z"/>
          <w:lang w:val="pt-PT"/>
          <w:rPrChange w:id="99" w:author="Zwart, Kevin" w:date="2023-08-09T12:14:00Z">
            <w:rPr>
              <w:ins w:id="100" w:author="Zwart, Kevin" w:date="2023-08-09T12:14:00Z"/>
              <w:rFonts w:ascii="Verdana" w:eastAsia="Verdana" w:hAnsi="Verdana" w:cs="Verdana"/>
              <w:sz w:val="20"/>
              <w:szCs w:val="20"/>
            </w:rPr>
          </w:rPrChange>
        </w:rPr>
      </w:pPr>
    </w:p>
    <w:p w14:paraId="0812B2F6" w14:textId="77777777" w:rsidR="00EC17A2" w:rsidRPr="00130DC3" w:rsidRDefault="00EC17A2" w:rsidP="005A0D26">
      <w:pPr>
        <w:rPr>
          <w:ins w:id="101" w:author="Zwart, Kevin" w:date="2023-08-09T12:14:00Z"/>
          <w:lang w:val="pt-PT"/>
          <w:rPrChange w:id="102" w:author="Zwart, Kevin" w:date="2023-08-09T12:14:00Z">
            <w:rPr>
              <w:ins w:id="103" w:author="Zwart, Kevin" w:date="2023-08-09T12:14:00Z"/>
              <w:rFonts w:ascii="Verdana" w:eastAsia="Verdana" w:hAnsi="Verdana" w:cs="Verdana"/>
              <w:sz w:val="20"/>
              <w:szCs w:val="20"/>
            </w:rPr>
          </w:rPrChange>
        </w:rPr>
      </w:pPr>
      <w:ins w:id="104" w:author="Zwart, Kevin" w:date="2023-08-09T12:14:00Z">
        <w:r w:rsidRPr="00130DC3">
          <w:rPr>
            <w:lang w:val="pt-PT"/>
            <w:rPrChange w:id="105" w:author="Zwart, Kevin" w:date="2023-08-09T12:14:00Z">
              <w:rPr>
                <w:rFonts w:ascii="Verdana" w:eastAsia="Verdana" w:hAnsi="Verdana" w:cs="Verdana"/>
                <w:sz w:val="20"/>
                <w:szCs w:val="20"/>
              </w:rPr>
            </w:rPrChange>
          </w:rPr>
          <w:t xml:space="preserve">Tudo em minha vida até agora - o bom e o mal - tem sido usado por Deus para me equipar a melhor servi-lo. Sou muito grato a Deus por me salvar e me colocar no campo missionário. Além disso, sou grato por ter encontrado a </w:t>
        </w:r>
        <w:r w:rsidRPr="00130DC3">
          <w:rPr>
            <w:lang w:val="pt-PT"/>
            <w:rPrChange w:id="106" w:author="Zwart, Kevin" w:date="2023-08-09T12:14:00Z">
              <w:rPr>
                <w:rFonts w:ascii="Verdana" w:eastAsia="Verdana" w:hAnsi="Verdana" w:cs="Verdana"/>
                <w:i/>
                <w:iCs/>
                <w:sz w:val="20"/>
                <w:szCs w:val="20"/>
              </w:rPr>
            </w:rPrChange>
          </w:rPr>
          <w:t>Missão para o Interior da África (MIAF)</w:t>
        </w:r>
        <w:r w:rsidRPr="00130DC3">
          <w:rPr>
            <w:lang w:val="pt-PT"/>
            <w:rPrChange w:id="107" w:author="Zwart, Kevin" w:date="2023-08-09T12:14:00Z">
              <w:rPr>
                <w:rFonts w:ascii="Verdana" w:eastAsia="Verdana" w:hAnsi="Verdana" w:cs="Verdana"/>
                <w:sz w:val="20"/>
                <w:szCs w:val="20"/>
              </w:rPr>
            </w:rPrChange>
          </w:rPr>
          <w:t>, que tem sido uma bênção de muitas maneiras, incluindo aconselhamento, treinamento teológico e amizade com outros missionários; coisas que eu não tinha antes de ir para o campo.</w:t>
        </w:r>
      </w:ins>
    </w:p>
    <w:p w14:paraId="50682F61" w14:textId="77777777" w:rsidR="00EC17A2" w:rsidRPr="00130DC3" w:rsidRDefault="00EC17A2" w:rsidP="005A0D26">
      <w:pPr>
        <w:rPr>
          <w:ins w:id="108" w:author="Zwart, Kevin" w:date="2023-08-09T12:14:00Z"/>
          <w:lang w:val="pt-PT"/>
          <w:rPrChange w:id="109" w:author="Zwart, Kevin" w:date="2023-08-09T12:14:00Z">
            <w:rPr>
              <w:ins w:id="110" w:author="Zwart, Kevin" w:date="2023-08-09T12:14:00Z"/>
              <w:rFonts w:ascii="Verdana" w:eastAsia="Verdana" w:hAnsi="Verdana" w:cs="Verdana"/>
              <w:sz w:val="20"/>
              <w:szCs w:val="20"/>
            </w:rPr>
          </w:rPrChange>
        </w:rPr>
      </w:pPr>
    </w:p>
    <w:p w14:paraId="47EE75ED" w14:textId="77777777" w:rsidR="00EC17A2" w:rsidRPr="00130DC3" w:rsidRDefault="00EC17A2" w:rsidP="005A0D26">
      <w:pPr>
        <w:rPr>
          <w:ins w:id="111" w:author="Zwart, Kevin" w:date="2023-08-09T12:14:00Z"/>
          <w:lang w:val="pt-PT"/>
          <w:rPrChange w:id="112" w:author="Zwart, Kevin" w:date="2023-08-09T12:14:00Z">
            <w:rPr>
              <w:ins w:id="113" w:author="Zwart, Kevin" w:date="2023-08-09T12:14:00Z"/>
              <w:rFonts w:ascii="Verdana" w:eastAsia="Verdana" w:hAnsi="Verdana" w:cs="Verdana"/>
              <w:sz w:val="20"/>
              <w:szCs w:val="20"/>
            </w:rPr>
          </w:rPrChange>
        </w:rPr>
      </w:pPr>
      <w:ins w:id="114" w:author="Zwart, Kevin" w:date="2023-08-09T12:14:00Z">
        <w:r w:rsidRPr="00130DC3">
          <w:rPr>
            <w:lang w:val="pt-PT"/>
            <w:rPrChange w:id="115" w:author="Zwart, Kevin" w:date="2023-08-09T12:14:00Z">
              <w:rPr>
                <w:rFonts w:ascii="Verdana" w:eastAsia="Verdana" w:hAnsi="Verdana" w:cs="Verdana"/>
                <w:sz w:val="20"/>
                <w:szCs w:val="20"/>
              </w:rPr>
            </w:rPrChange>
          </w:rPr>
          <w:t>No futuro, sei que haverá desafios, mas sei que a vitória é certa em Cristo. Não faltará encorajamento. Por exemplo, os jovens que eu estava treinando hoje estão agora trabalhando no campo como pioneiros entre seu próprio povo.</w:t>
        </w:r>
      </w:ins>
    </w:p>
    <w:p w14:paraId="222EEF33" w14:textId="77777777" w:rsidR="00EC17A2" w:rsidRPr="00130DC3" w:rsidRDefault="00EC17A2" w:rsidP="005A0D26">
      <w:pPr>
        <w:rPr>
          <w:ins w:id="116" w:author="Zwart, Kevin" w:date="2023-08-09T12:14:00Z"/>
          <w:lang w:val="pt-PT"/>
          <w:rPrChange w:id="117" w:author="Zwart, Kevin" w:date="2023-08-09T12:14:00Z">
            <w:rPr>
              <w:ins w:id="118" w:author="Zwart, Kevin" w:date="2023-08-09T12:14:00Z"/>
              <w:rFonts w:ascii="Verdana" w:eastAsia="Verdana" w:hAnsi="Verdana" w:cs="Verdana"/>
              <w:sz w:val="20"/>
              <w:szCs w:val="20"/>
            </w:rPr>
          </w:rPrChange>
        </w:rPr>
      </w:pPr>
    </w:p>
    <w:p w14:paraId="7D9B32CB" w14:textId="6089B822" w:rsidR="00EC17A2" w:rsidRPr="005A0D26" w:rsidRDefault="00EC17A2" w:rsidP="005A0D26">
      <w:pPr>
        <w:rPr>
          <w:ins w:id="119" w:author="Zwart, Kevin" w:date="2023-08-09T12:14:00Z"/>
          <w:lang w:val="pt-PT"/>
          <w:rPrChange w:id="120" w:author="Zwart, Kevin" w:date="2023-08-09T12:14:00Z">
            <w:rPr>
              <w:ins w:id="121" w:author="Zwart, Kevin" w:date="2023-08-09T12:14:00Z"/>
              <w:rFonts w:ascii="Verdana" w:eastAsia="Verdana" w:hAnsi="Verdana" w:cs="Verdana"/>
              <w:sz w:val="20"/>
              <w:szCs w:val="20"/>
            </w:rPr>
          </w:rPrChange>
        </w:rPr>
      </w:pPr>
      <w:ins w:id="122" w:author="Zwart, Kevin" w:date="2023-08-09T12:14:00Z">
        <w:r w:rsidRPr="005A0D26">
          <w:rPr>
            <w:lang w:val="pt-PT"/>
          </w:rPr>
          <w:t>Oração</w:t>
        </w:r>
      </w:ins>
      <w:r w:rsidR="005A0D26" w:rsidRPr="005A0D26">
        <w:rPr>
          <w:lang w:val="pt-PT"/>
        </w:rPr>
        <w:t>:</w:t>
      </w:r>
    </w:p>
    <w:p w14:paraId="45F88996" w14:textId="77777777" w:rsidR="00EC17A2" w:rsidRPr="005A0D26" w:rsidRDefault="00EC17A2" w:rsidP="005A0D26">
      <w:pPr>
        <w:rPr>
          <w:ins w:id="123" w:author="Zwart, Kevin" w:date="2023-08-09T12:14:00Z"/>
          <w:lang w:val="pt-PT"/>
          <w:rPrChange w:id="124" w:author="Zwart, Kevin" w:date="2023-08-09T12:14:00Z">
            <w:rPr>
              <w:ins w:id="125" w:author="Zwart, Kevin" w:date="2023-08-09T12:14:00Z"/>
              <w:rFonts w:ascii="Verdana" w:eastAsia="Verdana" w:hAnsi="Verdana" w:cs="Verdana"/>
              <w:sz w:val="20"/>
              <w:szCs w:val="20"/>
            </w:rPr>
          </w:rPrChange>
        </w:rPr>
      </w:pPr>
    </w:p>
    <w:p w14:paraId="6AC3126F" w14:textId="1E69E35E" w:rsidR="00EC17A2" w:rsidRPr="005A0D26" w:rsidRDefault="005A0D26" w:rsidP="005A0D26">
      <w:pPr>
        <w:rPr>
          <w:ins w:id="126" w:author="Zwart, Kevin" w:date="2023-08-09T12:14:00Z"/>
          <w:lang w:val="pt-PT"/>
          <w:rPrChange w:id="127" w:author="Zwart, Kevin" w:date="2023-08-09T12:14:00Z">
            <w:rPr>
              <w:ins w:id="128" w:author="Zwart, Kevin" w:date="2023-08-09T12:14:00Z"/>
              <w:rFonts w:ascii="Verdana" w:eastAsia="Verdana" w:hAnsi="Verdana" w:cs="Verdana"/>
              <w:sz w:val="20"/>
              <w:szCs w:val="20"/>
            </w:rPr>
          </w:rPrChange>
        </w:rPr>
      </w:pPr>
      <w:r w:rsidRPr="005A0D26">
        <w:rPr>
          <w:lang w:val="pt-PT"/>
        </w:rPr>
        <w:t>-</w:t>
      </w:r>
      <w:ins w:id="129" w:author="Zwart, Kevin" w:date="2023-08-09T12:14:00Z">
        <w:r w:rsidR="00EC17A2" w:rsidRPr="005A0D26">
          <w:rPr>
            <w:lang w:val="pt-PT"/>
            <w:rPrChange w:id="130" w:author="Zwart, Kevin" w:date="2023-08-09T12:14:00Z">
              <w:rPr>
                <w:rFonts w:ascii="Verdana" w:eastAsia="Verdana" w:hAnsi="Verdana" w:cs="Verdana"/>
                <w:sz w:val="20"/>
                <w:szCs w:val="20"/>
              </w:rPr>
            </w:rPrChange>
          </w:rPr>
          <w:t>Minha saúde: Deus, ensina-me a servir como estou, no contexto da minha saúde, ou cura-me se for da tua vontade.</w:t>
        </w:r>
      </w:ins>
    </w:p>
    <w:p w14:paraId="58A72F73" w14:textId="5AC0BAAF" w:rsidR="00EC17A2" w:rsidRPr="005A0D26" w:rsidRDefault="005A0D26" w:rsidP="005A0D26">
      <w:pPr>
        <w:rPr>
          <w:ins w:id="131" w:author="Zwart, Kevin" w:date="2023-08-09T12:14:00Z"/>
          <w:lang w:val="pt-PT"/>
          <w:rPrChange w:id="132" w:author="Zwart, Kevin" w:date="2023-08-09T12:14:00Z">
            <w:rPr>
              <w:ins w:id="133" w:author="Zwart, Kevin" w:date="2023-08-09T12:14:00Z"/>
              <w:rFonts w:ascii="Verdana" w:eastAsia="Verdana" w:hAnsi="Verdana" w:cs="Verdana"/>
              <w:sz w:val="20"/>
              <w:szCs w:val="20"/>
            </w:rPr>
          </w:rPrChange>
        </w:rPr>
      </w:pPr>
      <w:r w:rsidRPr="005A0D26">
        <w:rPr>
          <w:lang w:val="pt-PT"/>
        </w:rPr>
        <w:t>-</w:t>
      </w:r>
      <w:ins w:id="134" w:author="Zwart, Kevin" w:date="2023-08-09T12:14:00Z">
        <w:r w:rsidR="00EC17A2" w:rsidRPr="005A0D26">
          <w:rPr>
            <w:lang w:val="pt-PT"/>
            <w:rPrChange w:id="135" w:author="Zwart, Kevin" w:date="2023-08-09T12:14:00Z">
              <w:rPr>
                <w:rFonts w:ascii="Verdana" w:eastAsia="Verdana" w:hAnsi="Verdana" w:cs="Verdana"/>
                <w:sz w:val="20"/>
                <w:szCs w:val="20"/>
              </w:rPr>
            </w:rPrChange>
          </w:rPr>
          <w:t>Por minha família: Temos dois filhos os queremos que amem ao Senhor e entendam o chamado de seus pais.</w:t>
        </w:r>
      </w:ins>
    </w:p>
    <w:p w14:paraId="20D423AC" w14:textId="2EC6C3B0" w:rsidR="00EC17A2" w:rsidRPr="005A0D26" w:rsidRDefault="005A0D26" w:rsidP="005A0D26">
      <w:pPr>
        <w:rPr>
          <w:ins w:id="136" w:author="Zwart, Kevin" w:date="2023-08-09T12:14:00Z"/>
          <w:lang w:val="pt-PT"/>
          <w:rPrChange w:id="137" w:author="Zwart, Kevin" w:date="2023-08-09T12:14:00Z">
            <w:rPr>
              <w:ins w:id="138" w:author="Zwart, Kevin" w:date="2023-08-09T12:14:00Z"/>
              <w:rFonts w:ascii="Verdana" w:eastAsia="Verdana" w:hAnsi="Verdana" w:cs="Verdana"/>
              <w:sz w:val="20"/>
              <w:szCs w:val="20"/>
            </w:rPr>
          </w:rPrChange>
        </w:rPr>
      </w:pPr>
      <w:r w:rsidRPr="005A0D26">
        <w:rPr>
          <w:lang w:val="pt-PT"/>
        </w:rPr>
        <w:t>-</w:t>
      </w:r>
      <w:ins w:id="139" w:author="Zwart, Kevin" w:date="2023-08-09T12:14:00Z">
        <w:r w:rsidR="00EC17A2" w:rsidRPr="005A0D26">
          <w:rPr>
            <w:lang w:val="pt-PT"/>
            <w:rPrChange w:id="140" w:author="Zwart, Kevin" w:date="2023-08-09T12:14:00Z">
              <w:rPr>
                <w:rFonts w:ascii="Verdana" w:eastAsia="Verdana" w:hAnsi="Verdana" w:cs="Verdana"/>
                <w:sz w:val="20"/>
                <w:szCs w:val="20"/>
              </w:rPr>
            </w:rPrChange>
          </w:rPr>
          <w:t>Pessoas para nos apoiarem em oração e materialmente.</w:t>
        </w:r>
      </w:ins>
    </w:p>
    <w:p w14:paraId="05694F9C" w14:textId="1A4DF0EF" w:rsidR="00EC17A2" w:rsidRPr="005A0D26" w:rsidRDefault="005A0D26" w:rsidP="005A0D26">
      <w:pPr>
        <w:rPr>
          <w:ins w:id="141" w:author="Zwart, Kevin" w:date="2023-08-09T12:14:00Z"/>
          <w:lang w:val="pt-PT"/>
          <w:rPrChange w:id="142" w:author="Zwart, Kevin" w:date="2023-08-09T12:14:00Z">
            <w:rPr>
              <w:ins w:id="143" w:author="Zwart, Kevin" w:date="2023-08-09T12:14:00Z"/>
              <w:rFonts w:ascii="Verdana" w:eastAsia="Verdana" w:hAnsi="Verdana" w:cs="Verdana"/>
              <w:sz w:val="20"/>
              <w:szCs w:val="20"/>
            </w:rPr>
          </w:rPrChange>
        </w:rPr>
      </w:pPr>
      <w:r w:rsidRPr="005A0D26">
        <w:rPr>
          <w:lang w:val="pt-PT"/>
        </w:rPr>
        <w:t>-</w:t>
      </w:r>
      <w:ins w:id="144" w:author="Zwart, Kevin" w:date="2023-08-09T12:14:00Z">
        <w:r w:rsidR="00EC17A2" w:rsidRPr="005A0D26">
          <w:rPr>
            <w:lang w:val="pt-PT"/>
            <w:rPrChange w:id="145" w:author="Zwart, Kevin" w:date="2023-08-09T12:14:00Z">
              <w:rPr>
                <w:rFonts w:ascii="Verdana" w:eastAsia="Verdana" w:hAnsi="Verdana" w:cs="Verdana"/>
                <w:sz w:val="20"/>
                <w:szCs w:val="20"/>
              </w:rPr>
            </w:rPrChange>
          </w:rPr>
          <w:t>Pelo tempo de preparo, que consigamos adquirir todo conhecimento de Deus necessário a essa etapa da vida.</w:t>
        </w:r>
      </w:ins>
    </w:p>
    <w:p w14:paraId="341FCA25" w14:textId="3B20CAEE" w:rsidR="00EC17A2" w:rsidRPr="00130DC3" w:rsidRDefault="005A0D26" w:rsidP="005A0D26">
      <w:pPr>
        <w:rPr>
          <w:ins w:id="146" w:author="Zwart, Kevin" w:date="2023-08-09T12:14:00Z"/>
          <w:lang w:val="pt-PT"/>
          <w:rPrChange w:id="147" w:author="Zwart, Kevin" w:date="2023-08-09T12:14:00Z">
            <w:rPr>
              <w:ins w:id="148" w:author="Zwart, Kevin" w:date="2023-08-09T12:14:00Z"/>
              <w:rFonts w:ascii="Verdana" w:eastAsia="Verdana" w:hAnsi="Verdana" w:cs="Verdana"/>
              <w:sz w:val="20"/>
              <w:szCs w:val="20"/>
            </w:rPr>
          </w:rPrChange>
        </w:rPr>
      </w:pPr>
      <w:r w:rsidRPr="005A0D26">
        <w:rPr>
          <w:lang w:val="pt-PT"/>
        </w:rPr>
        <w:t>-</w:t>
      </w:r>
      <w:ins w:id="149" w:author="Zwart, Kevin" w:date="2023-08-09T12:14:00Z">
        <w:r w:rsidR="00EC17A2" w:rsidRPr="005A0D26">
          <w:rPr>
            <w:lang w:val="pt-PT"/>
            <w:rPrChange w:id="150" w:author="Zwart, Kevin" w:date="2023-08-09T12:14:00Z">
              <w:rPr>
                <w:rFonts w:ascii="Verdana" w:eastAsia="Verdana" w:hAnsi="Verdana" w:cs="Verdana"/>
                <w:sz w:val="20"/>
                <w:szCs w:val="20"/>
              </w:rPr>
            </w:rPrChange>
          </w:rPr>
          <w:t xml:space="preserve">É muito difícil que os nativos se envolvam em missões. </w:t>
        </w:r>
        <w:r w:rsidR="00EC17A2" w:rsidRPr="00130DC3">
          <w:rPr>
            <w:lang w:val="pt-PT"/>
            <w:rPrChange w:id="151" w:author="Zwart, Kevin" w:date="2023-08-09T12:14:00Z">
              <w:rPr>
                <w:rFonts w:ascii="Verdana" w:eastAsia="Verdana" w:hAnsi="Verdana" w:cs="Verdana"/>
                <w:sz w:val="20"/>
                <w:szCs w:val="20"/>
              </w:rPr>
            </w:rPrChange>
          </w:rPr>
          <w:t>Eu gostaria que as pessoas africanas apoiassem as missões com pessoas, oração e recursos materiais.</w:t>
        </w:r>
      </w:ins>
    </w:p>
    <w:p w14:paraId="6E90B06C" w14:textId="77777777" w:rsidR="00310DE1" w:rsidRDefault="00310DE1">
      <w:pPr>
        <w:jc w:val="center"/>
        <w:rPr>
          <w:rFonts w:eastAsia="Alda OT" w:cs="Alda OT"/>
          <w:b/>
          <w:bCs/>
          <w:iCs/>
          <w:color w:val="4472C4" w:themeColor="accent1"/>
          <w:lang w:val="pt-BR"/>
        </w:rPr>
      </w:pPr>
    </w:p>
    <w:p w14:paraId="378D07DB" w14:textId="77777777" w:rsidR="00310DE1" w:rsidRDefault="00310DE1">
      <w:pPr>
        <w:jc w:val="center"/>
        <w:rPr>
          <w:rFonts w:eastAsia="Alda OT" w:cs="Alda OT"/>
          <w:b/>
          <w:bCs/>
          <w:iCs/>
          <w:color w:val="4472C4" w:themeColor="accent1"/>
          <w:lang w:val="pt-BR"/>
        </w:rPr>
      </w:pPr>
    </w:p>
    <w:p w14:paraId="7DA866C9" w14:textId="77777777" w:rsidR="008C580E" w:rsidRDefault="008C580E">
      <w:pPr>
        <w:jc w:val="center"/>
        <w:rPr>
          <w:rFonts w:eastAsia="Alda OT" w:cs="Alda OT"/>
          <w:b/>
          <w:bCs/>
          <w:iCs/>
          <w:color w:val="4472C4" w:themeColor="accent1"/>
          <w:lang w:val="pt-BR"/>
        </w:rPr>
      </w:pPr>
    </w:p>
    <w:p w14:paraId="0260B6AD" w14:textId="77777777" w:rsidR="008C580E" w:rsidRDefault="008C580E">
      <w:pPr>
        <w:jc w:val="center"/>
        <w:rPr>
          <w:rFonts w:eastAsia="Alda OT" w:cs="Alda OT"/>
          <w:b/>
          <w:bCs/>
          <w:iCs/>
          <w:color w:val="4472C4" w:themeColor="accent1"/>
          <w:lang w:val="pt-BR"/>
        </w:rPr>
      </w:pPr>
    </w:p>
    <w:p w14:paraId="143D2110" w14:textId="77777777" w:rsidR="008C580E" w:rsidRDefault="008C580E">
      <w:pPr>
        <w:jc w:val="center"/>
        <w:rPr>
          <w:rFonts w:eastAsia="Alda OT" w:cs="Alda OT"/>
          <w:b/>
          <w:bCs/>
          <w:iCs/>
          <w:color w:val="4472C4" w:themeColor="accent1"/>
          <w:lang w:val="pt-BR"/>
        </w:rPr>
      </w:pPr>
    </w:p>
    <w:p w14:paraId="3BAC7FE4" w14:textId="77777777" w:rsidR="008C580E" w:rsidRDefault="008C580E">
      <w:pPr>
        <w:jc w:val="center"/>
        <w:rPr>
          <w:rFonts w:eastAsia="Alda OT" w:cs="Alda OT"/>
          <w:b/>
          <w:bCs/>
          <w:iCs/>
          <w:color w:val="4472C4" w:themeColor="accent1"/>
          <w:lang w:val="pt-BR"/>
        </w:rPr>
      </w:pPr>
    </w:p>
    <w:p w14:paraId="2CFDAEAE" w14:textId="77777777" w:rsidR="008C580E" w:rsidRDefault="008C580E">
      <w:pPr>
        <w:jc w:val="center"/>
        <w:rPr>
          <w:rFonts w:eastAsia="Alda OT" w:cs="Alda OT"/>
          <w:b/>
          <w:bCs/>
          <w:iCs/>
          <w:color w:val="4472C4" w:themeColor="accent1"/>
          <w:lang w:val="pt-BR"/>
        </w:rPr>
      </w:pPr>
    </w:p>
    <w:p w14:paraId="338E002C" w14:textId="77777777" w:rsidR="00310DE1" w:rsidRDefault="00310DE1">
      <w:pPr>
        <w:jc w:val="center"/>
        <w:rPr>
          <w:rFonts w:eastAsia="Alda OT" w:cs="Alda OT"/>
          <w:b/>
          <w:bCs/>
          <w:iCs/>
          <w:color w:val="4472C4" w:themeColor="accent1"/>
          <w:lang w:val="pt-BR"/>
        </w:rPr>
      </w:pPr>
    </w:p>
    <w:p w14:paraId="45471D69" w14:textId="77777777" w:rsidR="00E368A2" w:rsidRDefault="00E368A2">
      <w:pPr>
        <w:jc w:val="center"/>
        <w:rPr>
          <w:rFonts w:eastAsia="Alda OT" w:cs="Alda OT"/>
          <w:b/>
          <w:bCs/>
          <w:iCs/>
          <w:color w:val="4472C4" w:themeColor="accent1"/>
          <w:lang w:val="pt-BR"/>
        </w:rPr>
      </w:pPr>
    </w:p>
    <w:p w14:paraId="544025BA" w14:textId="01C30B6B" w:rsidR="00E368A2" w:rsidRDefault="00AB7EFF">
      <w:pPr>
        <w:jc w:val="center"/>
        <w:rPr>
          <w:rFonts w:eastAsia="Alda OT" w:cs="Alda OT"/>
          <w:b/>
          <w:bCs/>
          <w:iCs/>
          <w:color w:val="4472C4" w:themeColor="accent1"/>
          <w:lang w:val="pt-BR"/>
        </w:rPr>
      </w:pPr>
      <w:r>
        <w:rPr>
          <w:rFonts w:eastAsia="Alda OT" w:cs="Alda OT"/>
          <w:b/>
          <w:bCs/>
          <w:iCs/>
          <w:color w:val="4472C4" w:themeColor="accent1"/>
          <w:lang w:val="pt-BR"/>
        </w:rPr>
        <w:t>PERSPE</w:t>
      </w:r>
      <w:r w:rsidR="004B5569">
        <w:rPr>
          <w:rFonts w:eastAsia="Alda OT" w:cs="Alda OT"/>
          <w:b/>
          <w:bCs/>
          <w:iCs/>
          <w:color w:val="4472C4" w:themeColor="accent1"/>
          <w:lang w:val="pt-BR"/>
        </w:rPr>
        <w:t>C</w:t>
      </w:r>
      <w:r>
        <w:rPr>
          <w:rFonts w:eastAsia="Alda OT" w:cs="Alda OT"/>
          <w:b/>
          <w:bCs/>
          <w:iCs/>
          <w:color w:val="4472C4" w:themeColor="accent1"/>
          <w:lang w:val="pt-BR"/>
        </w:rPr>
        <w:t>TIVA</w:t>
      </w:r>
    </w:p>
    <w:p w14:paraId="4B01EDC9" w14:textId="6B8C7A7D" w:rsidR="001814F4" w:rsidRDefault="001814F4" w:rsidP="001814F4">
      <w:pPr>
        <w:jc w:val="center"/>
        <w:rPr>
          <w:lang w:val="pt-PT"/>
        </w:rPr>
      </w:pPr>
      <w:r>
        <w:rPr>
          <w:lang w:val="pt-PT"/>
        </w:rPr>
        <w:t>O</w:t>
      </w:r>
      <w:r w:rsidRPr="00310DE1">
        <w:rPr>
          <w:lang w:val="pt-PT"/>
        </w:rPr>
        <w:t xml:space="preserve"> PASTOR</w:t>
      </w:r>
      <w:r>
        <w:rPr>
          <w:lang w:val="pt-PT"/>
        </w:rPr>
        <w:t>:</w:t>
      </w:r>
    </w:p>
    <w:p w14:paraId="2A086678" w14:textId="58B8C389" w:rsidR="001814F4" w:rsidRPr="00310DE1" w:rsidRDefault="001814F4" w:rsidP="001814F4">
      <w:pPr>
        <w:jc w:val="center"/>
        <w:rPr>
          <w:lang w:val="pt-PT"/>
        </w:rPr>
      </w:pPr>
      <w:r w:rsidRPr="001814F4">
        <w:rPr>
          <w:lang w:val="pt-PT"/>
        </w:rPr>
        <w:t>UM DEFENSOR CRUCIAL DAS MISSÕES</w:t>
      </w:r>
    </w:p>
    <w:p w14:paraId="21D226E5" w14:textId="11684142" w:rsidR="00E368A2" w:rsidRPr="00130DC3" w:rsidRDefault="00AB7EFF">
      <w:pPr>
        <w:jc w:val="center"/>
      </w:pPr>
      <w:r w:rsidRPr="00130DC3">
        <w:t>POR PASTOR AZAKI NASH</w:t>
      </w:r>
    </w:p>
    <w:p w14:paraId="162AE8C6" w14:textId="77777777" w:rsidR="00E368A2" w:rsidRPr="00130DC3" w:rsidRDefault="00E368A2">
      <w:pPr>
        <w:rPr>
          <w:b/>
        </w:rPr>
      </w:pPr>
    </w:p>
    <w:p w14:paraId="55141ABD" w14:textId="66E60D2B" w:rsidR="004E0BE4" w:rsidRPr="00130DC3" w:rsidRDefault="004E0BE4">
      <w:pPr>
        <w:rPr>
          <w:b/>
          <w:color w:val="C00000"/>
          <w:sz w:val="28"/>
          <w:szCs w:val="28"/>
          <w:lang w:val="pt-PT"/>
        </w:rPr>
      </w:pPr>
      <w:r w:rsidRPr="00D06018">
        <w:rPr>
          <w:b/>
          <w:color w:val="C00000"/>
          <w:sz w:val="28"/>
          <w:szCs w:val="28"/>
        </w:rPr>
        <w:t xml:space="preserve">Joseph: Original has 770 words -this has 663.  </w:t>
      </w:r>
      <w:r w:rsidRPr="00130DC3">
        <w:rPr>
          <w:b/>
          <w:color w:val="C00000"/>
          <w:sz w:val="28"/>
          <w:szCs w:val="28"/>
          <w:lang w:val="pt-PT"/>
        </w:rPr>
        <w:t>Please cut 75 words.</w:t>
      </w:r>
    </w:p>
    <w:p w14:paraId="095EC6C1" w14:textId="77777777" w:rsidR="00D06018" w:rsidRPr="00130DC3" w:rsidRDefault="00D06018">
      <w:pPr>
        <w:rPr>
          <w:b/>
          <w:lang w:val="pt-PT"/>
        </w:rPr>
      </w:pPr>
    </w:p>
    <w:p w14:paraId="0730B5A5" w14:textId="02E43A68" w:rsidR="00E368A2" w:rsidRDefault="00AB7EFF">
      <w:pPr>
        <w:jc w:val="both"/>
        <w:rPr>
          <w:sz w:val="22"/>
          <w:szCs w:val="22"/>
          <w:lang w:val="pt-BR"/>
        </w:rPr>
      </w:pPr>
      <w:r>
        <w:rPr>
          <w:sz w:val="22"/>
          <w:szCs w:val="22"/>
          <w:lang w:val="pt-BR"/>
        </w:rPr>
        <w:t>As missões têm sido descritas como o batimento do coração de Deus. O propósito redentor de Deus, cumprido em Cristo Jesus e propagado pelos Apóstolos, continua a ser a tarefa da Igreja até ao regresso de Cristo. Quando uma igreja compreende isto, tudo muda. Aqui reside a responsabilidade e o privilégio dos pastores de assegurar que as suas igrejas sejam orientadas para missões.</w:t>
      </w:r>
    </w:p>
    <w:p w14:paraId="72B539E1" w14:textId="77777777" w:rsidR="00E368A2" w:rsidRDefault="00E368A2">
      <w:pPr>
        <w:jc w:val="both"/>
        <w:rPr>
          <w:sz w:val="22"/>
          <w:szCs w:val="22"/>
          <w:lang w:val="pt-BR"/>
        </w:rPr>
      </w:pPr>
    </w:p>
    <w:p w14:paraId="2D7A5CC2" w14:textId="10582FB5" w:rsidR="00E368A2" w:rsidRDefault="00AB7EFF">
      <w:pPr>
        <w:jc w:val="both"/>
        <w:rPr>
          <w:sz w:val="22"/>
          <w:szCs w:val="22"/>
          <w:lang w:val="pt-BR"/>
        </w:rPr>
      </w:pPr>
      <w:r>
        <w:rPr>
          <w:sz w:val="22"/>
          <w:szCs w:val="22"/>
          <w:lang w:val="pt-BR"/>
        </w:rPr>
        <w:t>O papel do pastor na formação de igrejas vibrantes e orientadas para missões não pode ser s</w:t>
      </w:r>
      <w:r w:rsidR="009F163A">
        <w:rPr>
          <w:sz w:val="22"/>
          <w:szCs w:val="22"/>
          <w:lang w:val="pt-BR"/>
        </w:rPr>
        <w:t>ub</w:t>
      </w:r>
      <w:r>
        <w:rPr>
          <w:sz w:val="22"/>
          <w:szCs w:val="22"/>
          <w:lang w:val="pt-BR"/>
        </w:rPr>
        <w:t>valorizado. O nosso papel como pastores confere-nos uma autoridade e influência única na orientação prioritária da congregação para missões. Isto exige que tenhamos paixão e uma estratégia clara para promover as missões locais e estrangeiras. Quando a congregação v</w:t>
      </w:r>
      <w:r w:rsidR="00AD292D">
        <w:rPr>
          <w:sz w:val="22"/>
          <w:szCs w:val="22"/>
          <w:lang w:val="pt-BR"/>
        </w:rPr>
        <w:t>ê</w:t>
      </w:r>
      <w:r>
        <w:rPr>
          <w:sz w:val="22"/>
          <w:szCs w:val="22"/>
          <w:lang w:val="pt-BR"/>
        </w:rPr>
        <w:t xml:space="preserve"> o pastor </w:t>
      </w:r>
      <w:r w:rsidR="005B0156">
        <w:rPr>
          <w:sz w:val="22"/>
          <w:szCs w:val="22"/>
          <w:lang w:val="pt-BR"/>
        </w:rPr>
        <w:t>consumido por</w:t>
      </w:r>
      <w:r>
        <w:rPr>
          <w:sz w:val="22"/>
          <w:szCs w:val="22"/>
          <w:lang w:val="pt-BR"/>
        </w:rPr>
        <w:t xml:space="preserve"> esta mentalidade, irá </w:t>
      </w:r>
      <w:r w:rsidRPr="00310DE1">
        <w:rPr>
          <w:sz w:val="22"/>
          <w:szCs w:val="22"/>
          <w:lang w:val="pt-PT"/>
        </w:rPr>
        <w:t xml:space="preserve">desejar envolver-se no desenvolvimento de uma </w:t>
      </w:r>
      <w:r>
        <w:rPr>
          <w:sz w:val="22"/>
          <w:szCs w:val="22"/>
          <w:lang w:val="pt-BR"/>
        </w:rPr>
        <w:t>igrej</w:t>
      </w:r>
      <w:r w:rsidRPr="00310DE1">
        <w:rPr>
          <w:sz w:val="22"/>
          <w:szCs w:val="22"/>
          <w:lang w:val="pt-PT"/>
        </w:rPr>
        <w:t>a</w:t>
      </w:r>
      <w:r>
        <w:rPr>
          <w:sz w:val="22"/>
          <w:szCs w:val="22"/>
          <w:lang w:val="pt-BR"/>
        </w:rPr>
        <w:t xml:space="preserve"> patrocinadora e promotora de missões.</w:t>
      </w:r>
    </w:p>
    <w:p w14:paraId="4A45473B" w14:textId="77777777" w:rsidR="00E368A2" w:rsidRDefault="00E368A2">
      <w:pPr>
        <w:jc w:val="both"/>
        <w:rPr>
          <w:sz w:val="22"/>
          <w:szCs w:val="22"/>
          <w:lang w:val="pt-BR"/>
        </w:rPr>
      </w:pPr>
    </w:p>
    <w:p w14:paraId="5ECA8A95" w14:textId="2B1FAC9C" w:rsidR="00E368A2" w:rsidRDefault="00AB7EFF">
      <w:pPr>
        <w:jc w:val="both"/>
        <w:rPr>
          <w:rFonts w:eastAsia="Alda OT" w:cs="Alda OT"/>
          <w:color w:val="0E101A"/>
          <w:sz w:val="22"/>
          <w:szCs w:val="22"/>
          <w:lang w:val="pt-BR"/>
        </w:rPr>
      </w:pPr>
      <w:r>
        <w:rPr>
          <w:rFonts w:eastAsia="Alda OT" w:cs="Alda OT"/>
          <w:color w:val="0E101A"/>
          <w:sz w:val="22"/>
          <w:szCs w:val="22"/>
          <w:lang w:val="pt-BR"/>
        </w:rPr>
        <w:lastRenderedPageBreak/>
        <w:t xml:space="preserve">Além disso, os pastores devem utilizar </w:t>
      </w:r>
      <w:r w:rsidRPr="00310DE1">
        <w:rPr>
          <w:rFonts w:eastAsia="Alda OT" w:cs="Alda OT"/>
          <w:color w:val="0E101A"/>
          <w:sz w:val="22"/>
          <w:szCs w:val="22"/>
          <w:lang w:val="pt-PT"/>
        </w:rPr>
        <w:t xml:space="preserve">os recursos à sua disposição </w:t>
      </w:r>
      <w:r>
        <w:rPr>
          <w:rFonts w:eastAsia="Alda OT" w:cs="Alda OT"/>
          <w:color w:val="0E101A"/>
          <w:sz w:val="22"/>
          <w:szCs w:val="22"/>
          <w:lang w:val="pt-BR"/>
        </w:rPr>
        <w:t xml:space="preserve">para deliberadamente mobilizar e sensibilizar os membros da congregação. Deixem-me dar exemplos do que temos feito para aumentar o apoio e o envolvimento </w:t>
      </w:r>
      <w:r w:rsidRPr="00310DE1">
        <w:rPr>
          <w:rFonts w:eastAsia="Alda OT" w:cs="Alda OT"/>
          <w:color w:val="0E101A"/>
          <w:sz w:val="22"/>
          <w:szCs w:val="22"/>
          <w:lang w:val="pt-PT"/>
        </w:rPr>
        <w:t xml:space="preserve">em </w:t>
      </w:r>
      <w:r>
        <w:rPr>
          <w:rFonts w:eastAsia="Alda OT" w:cs="Alda OT"/>
          <w:color w:val="0E101A"/>
          <w:sz w:val="22"/>
          <w:szCs w:val="22"/>
          <w:lang w:val="pt-BR"/>
        </w:rPr>
        <w:t>missões na minha igreja.</w:t>
      </w:r>
    </w:p>
    <w:p w14:paraId="1B336267" w14:textId="77777777" w:rsidR="00E368A2" w:rsidRDefault="00E368A2">
      <w:pPr>
        <w:jc w:val="both"/>
        <w:rPr>
          <w:rFonts w:eastAsia="Alda OT" w:cs="Alda OT"/>
          <w:color w:val="0E101A"/>
          <w:sz w:val="22"/>
          <w:szCs w:val="22"/>
          <w:lang w:val="pt-BR"/>
        </w:rPr>
      </w:pPr>
    </w:p>
    <w:p w14:paraId="1D52CEF4" w14:textId="77777777" w:rsidR="00E368A2" w:rsidRDefault="00AB7EFF">
      <w:pPr>
        <w:jc w:val="both"/>
        <w:rPr>
          <w:rFonts w:eastAsia="Alda OT" w:cs="Alda OT"/>
          <w:color w:val="0E101A"/>
          <w:sz w:val="22"/>
          <w:szCs w:val="22"/>
          <w:lang w:val="pt-BR"/>
        </w:rPr>
      </w:pPr>
      <w:r w:rsidRPr="00310DE1">
        <w:rPr>
          <w:rFonts w:eastAsia="Alda OT" w:cs="Alda OT"/>
          <w:color w:val="0E101A"/>
          <w:sz w:val="22"/>
          <w:szCs w:val="22"/>
          <w:lang w:val="pt-PT"/>
        </w:rPr>
        <w:t xml:space="preserve">Em </w:t>
      </w:r>
      <w:r>
        <w:rPr>
          <w:rFonts w:eastAsia="Alda OT" w:cs="Alda OT"/>
          <w:color w:val="0E101A"/>
          <w:sz w:val="22"/>
          <w:szCs w:val="22"/>
          <w:lang w:val="pt-BR"/>
        </w:rPr>
        <w:t>2020, durante a pandemia, a minha igreja estava a patrocinar 100 casais missionários locais ao serviço da Sociedade Missionária Evangélica (EMS) da ECWA. Além disso, estendemos um apoio único a outras organizações missionárias e igrejas. Isto foi possível porque o pastor que esteve na liderança antes de mim tinha um coração voltado para missões.</w:t>
      </w:r>
    </w:p>
    <w:p w14:paraId="0CDA2FB3" w14:textId="77777777" w:rsidR="00E368A2" w:rsidRDefault="00E368A2">
      <w:pPr>
        <w:jc w:val="both"/>
        <w:rPr>
          <w:rFonts w:eastAsia="Alda OT" w:cs="Alda OT"/>
          <w:color w:val="0E101A"/>
          <w:sz w:val="22"/>
          <w:szCs w:val="22"/>
          <w:lang w:val="pt-BR"/>
        </w:rPr>
      </w:pPr>
    </w:p>
    <w:p w14:paraId="29649D53" w14:textId="640F66FA" w:rsidR="00E368A2" w:rsidRDefault="00406301">
      <w:pPr>
        <w:jc w:val="both"/>
        <w:rPr>
          <w:rFonts w:eastAsia="Alda OT" w:cs="Alda OT"/>
          <w:color w:val="0E101A"/>
          <w:sz w:val="22"/>
          <w:szCs w:val="22"/>
          <w:lang w:val="pt-BR"/>
        </w:rPr>
      </w:pPr>
      <w:r w:rsidRPr="00406301">
        <w:rPr>
          <w:rFonts w:eastAsia="Alda OT" w:cs="Alda OT"/>
          <w:color w:val="0E101A"/>
          <w:sz w:val="22"/>
          <w:szCs w:val="22"/>
          <w:lang w:val="pt-BR"/>
        </w:rPr>
        <w:t>Ao assumir o cargo de novo pastor sénior, estava determinado a construir sobre este legado, aumentando o nosso compromisso com as missões</w:t>
      </w:r>
      <w:r w:rsidRPr="00310DE1">
        <w:rPr>
          <w:rFonts w:eastAsia="Alda OT" w:cs="Alda OT"/>
          <w:color w:val="0E101A"/>
          <w:sz w:val="22"/>
          <w:szCs w:val="22"/>
          <w:lang w:val="pt-PT"/>
        </w:rPr>
        <w:t>.</w:t>
      </w:r>
      <w:r>
        <w:rPr>
          <w:rFonts w:eastAsia="Alda OT" w:cs="Alda OT"/>
          <w:color w:val="0E101A"/>
          <w:sz w:val="22"/>
          <w:szCs w:val="22"/>
          <w:lang w:val="pt-BR"/>
        </w:rPr>
        <w:t xml:space="preserve"> Não foi difícil conseguir que a cooperação da congregação aumentasse de 100 para 125 missionários em 2021. Também sensibilizámos a congregação para o Projecto SIM no </w:t>
      </w:r>
      <w:r w:rsidRPr="00406301">
        <w:rPr>
          <w:rFonts w:eastAsia="Alda OT" w:cs="Alda OT"/>
          <w:color w:val="0E101A"/>
          <w:sz w:val="22"/>
          <w:szCs w:val="22"/>
          <w:lang w:val="pt-BR"/>
        </w:rPr>
        <w:t xml:space="preserve">nordeste da </w:t>
      </w:r>
      <w:r>
        <w:rPr>
          <w:rFonts w:eastAsia="Alda OT" w:cs="Alda OT"/>
          <w:color w:val="0E101A"/>
          <w:sz w:val="22"/>
          <w:szCs w:val="22"/>
          <w:lang w:val="pt-BR"/>
        </w:rPr>
        <w:t>Nig</w:t>
      </w:r>
      <w:r w:rsidRPr="00310DE1">
        <w:rPr>
          <w:rFonts w:eastAsia="Alda OT" w:cs="Alda OT"/>
          <w:color w:val="0E101A"/>
          <w:sz w:val="22"/>
          <w:szCs w:val="22"/>
          <w:lang w:val="pt-PT"/>
        </w:rPr>
        <w:t>é</w:t>
      </w:r>
      <w:r>
        <w:rPr>
          <w:rFonts w:eastAsia="Alda OT" w:cs="Alda OT"/>
          <w:color w:val="0E101A"/>
          <w:sz w:val="22"/>
          <w:szCs w:val="22"/>
          <w:lang w:val="pt-BR"/>
        </w:rPr>
        <w:t>ria, o que resultou num substancial compromisso financeiro e de oração. Da mesma forma, a congregação concordou com a minha proposta de parceria em missões estrangeiras com o ministério médico</w:t>
      </w:r>
      <w:r w:rsidRPr="00310DE1">
        <w:rPr>
          <w:rFonts w:eastAsia="Alda OT" w:cs="Alda OT"/>
          <w:color w:val="0E101A"/>
          <w:sz w:val="22"/>
          <w:szCs w:val="22"/>
          <w:lang w:val="pt-PT"/>
        </w:rPr>
        <w:t>,</w:t>
      </w:r>
      <w:r>
        <w:rPr>
          <w:rFonts w:eastAsia="Alda OT" w:cs="Alda OT"/>
          <w:color w:val="0E101A"/>
          <w:sz w:val="22"/>
          <w:szCs w:val="22"/>
          <w:lang w:val="pt-BR"/>
        </w:rPr>
        <w:t xml:space="preserve"> SIM</w:t>
      </w:r>
      <w:r w:rsidRPr="00310DE1">
        <w:rPr>
          <w:rFonts w:eastAsia="Alda OT" w:cs="Alda OT"/>
          <w:color w:val="0E101A"/>
          <w:sz w:val="22"/>
          <w:szCs w:val="22"/>
          <w:lang w:val="pt-PT"/>
        </w:rPr>
        <w:t>,</w:t>
      </w:r>
      <w:r>
        <w:rPr>
          <w:rFonts w:eastAsia="Alda OT" w:cs="Alda OT"/>
          <w:color w:val="0E101A"/>
          <w:sz w:val="22"/>
          <w:szCs w:val="22"/>
          <w:lang w:val="pt-BR"/>
        </w:rPr>
        <w:t xml:space="preserve"> em Monróvia, na Libéria.</w:t>
      </w:r>
    </w:p>
    <w:p w14:paraId="13F454F1" w14:textId="77777777" w:rsidR="00E368A2" w:rsidRPr="00310DE1" w:rsidRDefault="00E368A2">
      <w:pPr>
        <w:jc w:val="both"/>
        <w:rPr>
          <w:rFonts w:eastAsia="Alda OT" w:cs="Alda OT"/>
          <w:color w:val="0E101A"/>
          <w:sz w:val="22"/>
          <w:szCs w:val="22"/>
          <w:lang w:val="pt-PT"/>
        </w:rPr>
      </w:pPr>
    </w:p>
    <w:p w14:paraId="1F6B6896" w14:textId="565B59E7" w:rsidR="00E368A2" w:rsidRDefault="00AB7EFF">
      <w:pPr>
        <w:jc w:val="both"/>
        <w:rPr>
          <w:rFonts w:eastAsia="Alda OT" w:cs="Alda OT"/>
          <w:color w:val="0E101A"/>
          <w:sz w:val="22"/>
          <w:szCs w:val="22"/>
          <w:lang w:val="pt-BR"/>
        </w:rPr>
      </w:pPr>
      <w:r>
        <w:rPr>
          <w:rFonts w:eastAsia="Alda OT" w:cs="Alda OT"/>
          <w:color w:val="0E101A"/>
          <w:sz w:val="22"/>
          <w:szCs w:val="22"/>
          <w:lang w:val="pt-BR"/>
        </w:rPr>
        <w:t>O resultado final é que a minha igreja, ECWA Wuse II</w:t>
      </w:r>
      <w:r w:rsidRPr="00310DE1">
        <w:rPr>
          <w:rFonts w:eastAsia="Alda OT" w:cs="Alda OT"/>
          <w:color w:val="0E101A"/>
          <w:sz w:val="22"/>
          <w:szCs w:val="22"/>
          <w:lang w:val="pt-PT"/>
        </w:rPr>
        <w:t>, em</w:t>
      </w:r>
      <w:r>
        <w:rPr>
          <w:rFonts w:eastAsia="Alda OT" w:cs="Alda OT"/>
          <w:color w:val="0E101A"/>
          <w:sz w:val="22"/>
          <w:szCs w:val="22"/>
          <w:lang w:val="pt-BR"/>
        </w:rPr>
        <w:t xml:space="preserve"> Abuja, </w:t>
      </w:r>
      <w:r w:rsidR="00406301">
        <w:rPr>
          <w:rFonts w:eastAsia="Alda OT" w:cs="Alda OT"/>
          <w:color w:val="0E101A"/>
          <w:sz w:val="22"/>
          <w:szCs w:val="22"/>
          <w:lang w:val="pt-PT"/>
        </w:rPr>
        <w:t>Nigéria</w:t>
      </w:r>
      <w:r>
        <w:rPr>
          <w:rFonts w:eastAsia="Alda OT" w:cs="Alda OT"/>
          <w:color w:val="0E101A"/>
          <w:sz w:val="22"/>
          <w:szCs w:val="22"/>
          <w:lang w:val="pt-BR"/>
        </w:rPr>
        <w:t>, está em miss</w:t>
      </w:r>
      <w:r w:rsidR="00406301">
        <w:rPr>
          <w:rFonts w:eastAsia="Alda OT" w:cs="Alda OT"/>
          <w:color w:val="0E101A"/>
          <w:sz w:val="22"/>
          <w:szCs w:val="22"/>
          <w:lang w:val="pt-BR"/>
        </w:rPr>
        <w:t>ões</w:t>
      </w:r>
      <w:r>
        <w:rPr>
          <w:rFonts w:eastAsia="Alda OT" w:cs="Alda OT"/>
          <w:color w:val="0E101A"/>
          <w:sz w:val="22"/>
          <w:szCs w:val="22"/>
          <w:lang w:val="pt-BR"/>
        </w:rPr>
        <w:t xml:space="preserve"> porque os pastores </w:t>
      </w:r>
      <w:r w:rsidRPr="00310DE1">
        <w:rPr>
          <w:rFonts w:eastAsia="Alda OT" w:cs="Alda OT"/>
          <w:color w:val="0E101A"/>
          <w:sz w:val="22"/>
          <w:szCs w:val="22"/>
          <w:lang w:val="pt-PT"/>
        </w:rPr>
        <w:t xml:space="preserve">que se seguiram </w:t>
      </w:r>
      <w:r>
        <w:rPr>
          <w:rFonts w:eastAsia="Alda OT" w:cs="Alda OT"/>
          <w:color w:val="0E101A"/>
          <w:sz w:val="22"/>
          <w:szCs w:val="22"/>
          <w:lang w:val="pt-BR"/>
        </w:rPr>
        <w:t xml:space="preserve">colocaram </w:t>
      </w:r>
      <w:r w:rsidRPr="00310DE1">
        <w:rPr>
          <w:rFonts w:eastAsia="Alda OT" w:cs="Alda OT"/>
          <w:color w:val="0E101A"/>
          <w:sz w:val="22"/>
          <w:szCs w:val="22"/>
          <w:lang w:val="pt-PT"/>
        </w:rPr>
        <w:t xml:space="preserve">as </w:t>
      </w:r>
      <w:r>
        <w:rPr>
          <w:rFonts w:eastAsia="Alda OT" w:cs="Alda OT"/>
          <w:color w:val="0E101A"/>
          <w:sz w:val="22"/>
          <w:szCs w:val="22"/>
          <w:lang w:val="pt-BR"/>
        </w:rPr>
        <w:t>missões</w:t>
      </w:r>
      <w:r w:rsidRPr="00310DE1">
        <w:rPr>
          <w:rFonts w:eastAsia="Alda OT" w:cs="Alda OT"/>
          <w:color w:val="0E101A"/>
          <w:sz w:val="22"/>
          <w:szCs w:val="22"/>
          <w:lang w:val="pt-PT"/>
        </w:rPr>
        <w:t xml:space="preserve"> como uma prioridade</w:t>
      </w:r>
      <w:r>
        <w:rPr>
          <w:rFonts w:eastAsia="Alda OT" w:cs="Alda OT"/>
          <w:color w:val="0E101A"/>
          <w:sz w:val="22"/>
          <w:szCs w:val="22"/>
          <w:lang w:val="pt-BR"/>
        </w:rPr>
        <w:t>. Enquanto o pastor pensa e fala sobre missões, a congregação aprende a participar a</w:t>
      </w:r>
      <w:r w:rsidR="00F25E8E">
        <w:rPr>
          <w:rFonts w:eastAsia="Alda OT" w:cs="Alda OT"/>
          <w:color w:val="0E101A"/>
          <w:sz w:val="22"/>
          <w:szCs w:val="22"/>
          <w:lang w:val="pt-BR"/>
        </w:rPr>
        <w:t>c</w:t>
      </w:r>
      <w:r>
        <w:rPr>
          <w:rFonts w:eastAsia="Alda OT" w:cs="Alda OT"/>
          <w:color w:val="0E101A"/>
          <w:sz w:val="22"/>
          <w:szCs w:val="22"/>
          <w:lang w:val="pt-BR"/>
        </w:rPr>
        <w:t xml:space="preserve">tivamente na missão de Deus. Todas as igrejas devem ter esta </w:t>
      </w:r>
      <w:r w:rsidR="00406301">
        <w:rPr>
          <w:rFonts w:eastAsia="Alda OT" w:cs="Alda OT"/>
          <w:color w:val="0E101A"/>
          <w:sz w:val="22"/>
          <w:szCs w:val="22"/>
          <w:lang w:val="pt-BR"/>
        </w:rPr>
        <w:t>visão.</w:t>
      </w:r>
    </w:p>
    <w:p w14:paraId="7697FD75" w14:textId="77777777" w:rsidR="00E368A2" w:rsidRDefault="00E368A2">
      <w:pPr>
        <w:jc w:val="both"/>
        <w:rPr>
          <w:rFonts w:eastAsia="Alda OT" w:cs="Alda OT"/>
          <w:color w:val="0E101A"/>
          <w:sz w:val="22"/>
          <w:szCs w:val="22"/>
          <w:lang w:val="pt-BR"/>
        </w:rPr>
      </w:pPr>
    </w:p>
    <w:p w14:paraId="3FE36FD5" w14:textId="53DEDCA9" w:rsidR="00E368A2" w:rsidRDefault="00AB7EFF">
      <w:pPr>
        <w:jc w:val="both"/>
        <w:rPr>
          <w:rFonts w:eastAsia="Alda OT" w:cs="Alda OT"/>
          <w:color w:val="0E101A"/>
          <w:sz w:val="22"/>
          <w:szCs w:val="22"/>
          <w:lang w:val="pt-BR"/>
        </w:rPr>
      </w:pPr>
      <w:r>
        <w:rPr>
          <w:rFonts w:eastAsia="Alda OT" w:cs="Alda OT"/>
          <w:color w:val="0E101A"/>
          <w:sz w:val="22"/>
          <w:szCs w:val="22"/>
          <w:lang w:val="pt-BR"/>
        </w:rPr>
        <w:t>Devo salientar que a mobilização para missões estrangeiras pode ser complicada em comparação com missões locais. Se formos comp</w:t>
      </w:r>
      <w:r w:rsidRPr="00310DE1">
        <w:rPr>
          <w:rFonts w:eastAsia="Alda OT" w:cs="Alda OT"/>
          <w:color w:val="0E101A"/>
          <w:sz w:val="22"/>
          <w:szCs w:val="22"/>
          <w:lang w:val="pt-PT"/>
        </w:rPr>
        <w:t>a</w:t>
      </w:r>
      <w:r>
        <w:rPr>
          <w:rFonts w:eastAsia="Alda OT" w:cs="Alda OT"/>
          <w:color w:val="0E101A"/>
          <w:sz w:val="22"/>
          <w:szCs w:val="22"/>
          <w:lang w:val="pt-BR"/>
        </w:rPr>
        <w:t>rar uma moeda nacional com o dólar</w:t>
      </w:r>
      <w:r w:rsidRPr="00310DE1">
        <w:rPr>
          <w:rFonts w:eastAsia="Alda OT" w:cs="Alda OT"/>
          <w:color w:val="0E101A"/>
          <w:sz w:val="22"/>
          <w:szCs w:val="22"/>
          <w:lang w:val="pt-PT"/>
        </w:rPr>
        <w:t xml:space="preserve"> americano</w:t>
      </w:r>
      <w:r>
        <w:rPr>
          <w:rFonts w:eastAsia="Alda OT" w:cs="Alda OT"/>
          <w:color w:val="0E101A"/>
          <w:sz w:val="22"/>
          <w:szCs w:val="22"/>
          <w:lang w:val="pt-BR"/>
        </w:rPr>
        <w:t xml:space="preserve"> e nos depararmos com </w:t>
      </w:r>
      <w:r w:rsidRPr="00310DE1">
        <w:rPr>
          <w:rFonts w:eastAsia="Alda OT" w:cs="Alda OT"/>
          <w:color w:val="0E101A"/>
          <w:sz w:val="22"/>
          <w:szCs w:val="22"/>
          <w:lang w:val="pt-PT"/>
        </w:rPr>
        <w:t xml:space="preserve">o </w:t>
      </w:r>
      <w:r>
        <w:rPr>
          <w:rFonts w:eastAsia="Alda OT" w:cs="Alda OT"/>
          <w:color w:val="0E101A"/>
          <w:sz w:val="22"/>
          <w:szCs w:val="22"/>
          <w:lang w:val="pt-BR"/>
        </w:rPr>
        <w:t xml:space="preserve">facto de que esta </w:t>
      </w:r>
      <w:r w:rsidRPr="00310DE1">
        <w:rPr>
          <w:rFonts w:eastAsia="Alda OT" w:cs="Alda OT"/>
          <w:color w:val="0E101A"/>
          <w:sz w:val="22"/>
          <w:szCs w:val="22"/>
          <w:lang w:val="pt-PT"/>
        </w:rPr>
        <w:t>tem menos valor</w:t>
      </w:r>
      <w:r>
        <w:rPr>
          <w:rFonts w:eastAsia="Alda OT" w:cs="Alda OT"/>
          <w:color w:val="0E101A"/>
          <w:sz w:val="22"/>
          <w:szCs w:val="22"/>
          <w:lang w:val="pt-BR"/>
        </w:rPr>
        <w:t xml:space="preserve"> do que o dólar</w:t>
      </w:r>
      <w:r w:rsidRPr="00310DE1">
        <w:rPr>
          <w:rFonts w:eastAsia="Alda OT" w:cs="Alda OT"/>
          <w:color w:val="0E101A"/>
          <w:sz w:val="22"/>
          <w:szCs w:val="22"/>
          <w:lang w:val="pt-PT"/>
        </w:rPr>
        <w:t xml:space="preserve"> americano</w:t>
      </w:r>
      <w:r>
        <w:rPr>
          <w:rFonts w:eastAsia="Alda OT" w:cs="Alda OT"/>
          <w:color w:val="0E101A"/>
          <w:sz w:val="22"/>
          <w:szCs w:val="22"/>
          <w:lang w:val="pt-BR"/>
        </w:rPr>
        <w:t xml:space="preserve">, o que parece uma quantia substancial torna-se </w:t>
      </w:r>
      <w:r w:rsidRPr="00310DE1">
        <w:rPr>
          <w:rFonts w:eastAsia="Alda OT" w:cs="Alda OT"/>
          <w:color w:val="0E101A"/>
          <w:sz w:val="22"/>
          <w:szCs w:val="22"/>
          <w:lang w:val="pt-PT"/>
        </w:rPr>
        <w:t xml:space="preserve">insignificante </w:t>
      </w:r>
      <w:r>
        <w:rPr>
          <w:rFonts w:eastAsia="Alda OT" w:cs="Alda OT"/>
          <w:color w:val="0E101A"/>
          <w:sz w:val="22"/>
          <w:szCs w:val="22"/>
          <w:lang w:val="pt-BR"/>
        </w:rPr>
        <w:t>quando convertid</w:t>
      </w:r>
      <w:r w:rsidRPr="00310DE1">
        <w:rPr>
          <w:rFonts w:eastAsia="Alda OT" w:cs="Alda OT"/>
          <w:color w:val="0E101A"/>
          <w:sz w:val="22"/>
          <w:szCs w:val="22"/>
          <w:lang w:val="pt-PT"/>
        </w:rPr>
        <w:t>a</w:t>
      </w:r>
      <w:r>
        <w:rPr>
          <w:rFonts w:eastAsia="Alda OT" w:cs="Alda OT"/>
          <w:color w:val="0E101A"/>
          <w:sz w:val="22"/>
          <w:szCs w:val="22"/>
          <w:lang w:val="pt-BR"/>
        </w:rPr>
        <w:t xml:space="preserve"> para </w:t>
      </w:r>
      <w:r w:rsidRPr="00310DE1">
        <w:rPr>
          <w:rFonts w:eastAsia="Alda OT" w:cs="Alda OT"/>
          <w:color w:val="0E101A"/>
          <w:sz w:val="22"/>
          <w:szCs w:val="22"/>
          <w:lang w:val="pt-PT"/>
        </w:rPr>
        <w:t>a</w:t>
      </w:r>
      <w:r>
        <w:rPr>
          <w:rFonts w:eastAsia="Alda OT" w:cs="Alda OT"/>
          <w:color w:val="0E101A"/>
          <w:sz w:val="22"/>
          <w:szCs w:val="22"/>
          <w:lang w:val="pt-BR"/>
        </w:rPr>
        <w:t xml:space="preserve"> </w:t>
      </w:r>
      <w:r w:rsidRPr="00310DE1">
        <w:rPr>
          <w:rFonts w:eastAsia="Alda OT" w:cs="Alda OT"/>
          <w:color w:val="0E101A"/>
          <w:sz w:val="22"/>
          <w:szCs w:val="22"/>
          <w:lang w:val="pt-PT"/>
        </w:rPr>
        <w:t>moeda estrangeira</w:t>
      </w:r>
      <w:r>
        <w:rPr>
          <w:rFonts w:eastAsia="Alda OT" w:cs="Alda OT"/>
          <w:color w:val="0E101A"/>
          <w:sz w:val="22"/>
          <w:szCs w:val="22"/>
          <w:lang w:val="pt-BR"/>
        </w:rPr>
        <w:t>.</w:t>
      </w:r>
    </w:p>
    <w:p w14:paraId="134621D0" w14:textId="77777777" w:rsidR="00E368A2" w:rsidRDefault="00E368A2">
      <w:pPr>
        <w:jc w:val="both"/>
        <w:rPr>
          <w:rFonts w:eastAsia="Alda OT" w:cs="Alda OT"/>
          <w:color w:val="0E101A"/>
          <w:sz w:val="22"/>
          <w:szCs w:val="22"/>
          <w:lang w:val="pt-BR"/>
        </w:rPr>
      </w:pPr>
    </w:p>
    <w:p w14:paraId="048BDD77" w14:textId="550D44BB" w:rsidR="00E368A2" w:rsidRDefault="00AB7EFF">
      <w:pPr>
        <w:jc w:val="both"/>
        <w:rPr>
          <w:rFonts w:eastAsia="Alda OT" w:cs="Alda OT"/>
          <w:color w:val="0E101A"/>
          <w:sz w:val="22"/>
          <w:szCs w:val="22"/>
          <w:lang w:val="pt-BR"/>
        </w:rPr>
      </w:pPr>
      <w:r>
        <w:rPr>
          <w:rFonts w:eastAsia="Alda OT" w:cs="Alda OT"/>
          <w:color w:val="0E101A"/>
          <w:sz w:val="22"/>
          <w:szCs w:val="22"/>
          <w:lang w:val="pt-BR"/>
        </w:rPr>
        <w:t xml:space="preserve">A solução racional é aumentar </w:t>
      </w:r>
      <w:r w:rsidRPr="00310DE1">
        <w:rPr>
          <w:rFonts w:eastAsia="Alda OT" w:cs="Alda OT"/>
          <w:color w:val="0E101A"/>
          <w:sz w:val="22"/>
          <w:szCs w:val="22"/>
          <w:lang w:val="pt-PT"/>
        </w:rPr>
        <w:t>o</w:t>
      </w:r>
      <w:r>
        <w:rPr>
          <w:rFonts w:eastAsia="Alda OT" w:cs="Alda OT"/>
          <w:color w:val="0E101A"/>
          <w:sz w:val="22"/>
          <w:szCs w:val="22"/>
          <w:lang w:val="pt-BR"/>
        </w:rPr>
        <w:t xml:space="preserve"> </w:t>
      </w:r>
      <w:r w:rsidRPr="00310DE1">
        <w:rPr>
          <w:rFonts w:eastAsia="Alda OT" w:cs="Alda OT"/>
          <w:color w:val="0E101A"/>
          <w:sz w:val="22"/>
          <w:szCs w:val="22"/>
          <w:lang w:val="pt-PT"/>
        </w:rPr>
        <w:t>aporte de contribuições</w:t>
      </w:r>
      <w:r>
        <w:rPr>
          <w:rFonts w:eastAsia="Alda OT" w:cs="Alda OT"/>
          <w:color w:val="0E101A"/>
          <w:sz w:val="22"/>
          <w:szCs w:val="22"/>
          <w:lang w:val="pt-BR"/>
        </w:rPr>
        <w:t xml:space="preserve">, digamos, </w:t>
      </w:r>
      <w:r w:rsidRPr="00310DE1">
        <w:rPr>
          <w:rFonts w:eastAsia="Alda OT" w:cs="Alda OT"/>
          <w:color w:val="0E101A"/>
          <w:sz w:val="22"/>
          <w:szCs w:val="22"/>
          <w:lang w:val="pt-PT"/>
        </w:rPr>
        <w:t xml:space="preserve">duplicando </w:t>
      </w:r>
      <w:r>
        <w:rPr>
          <w:rFonts w:eastAsia="Alda OT" w:cs="Alda OT"/>
          <w:color w:val="0E101A"/>
          <w:sz w:val="22"/>
          <w:szCs w:val="22"/>
          <w:lang w:val="pt-BR"/>
        </w:rPr>
        <w:t xml:space="preserve">o que é </w:t>
      </w:r>
      <w:r w:rsidRPr="00310DE1">
        <w:rPr>
          <w:rFonts w:eastAsia="Alda OT" w:cs="Alda OT"/>
          <w:color w:val="0E101A"/>
          <w:sz w:val="22"/>
          <w:szCs w:val="22"/>
          <w:lang w:val="pt-PT"/>
        </w:rPr>
        <w:t xml:space="preserve">dado </w:t>
      </w:r>
      <w:r>
        <w:rPr>
          <w:rFonts w:eastAsia="Alda OT" w:cs="Alda OT"/>
          <w:color w:val="0E101A"/>
          <w:sz w:val="22"/>
          <w:szCs w:val="22"/>
          <w:lang w:val="pt-BR"/>
        </w:rPr>
        <w:t xml:space="preserve">a um missionário local. </w:t>
      </w:r>
    </w:p>
    <w:p w14:paraId="04BBDADA" w14:textId="77777777" w:rsidR="00E368A2" w:rsidRDefault="00E368A2">
      <w:pPr>
        <w:jc w:val="both"/>
        <w:rPr>
          <w:rFonts w:eastAsia="Alda OT" w:cs="Alda OT"/>
          <w:color w:val="0E101A"/>
          <w:sz w:val="22"/>
          <w:szCs w:val="22"/>
          <w:lang w:val="pt-BR"/>
        </w:rPr>
      </w:pPr>
    </w:p>
    <w:p w14:paraId="35C78EA6" w14:textId="2A6D0793" w:rsidR="00E368A2" w:rsidRDefault="00AB7EFF">
      <w:pPr>
        <w:jc w:val="both"/>
        <w:rPr>
          <w:rFonts w:eastAsia="Alda OT" w:cs="Alda OT"/>
          <w:color w:val="0E101A"/>
          <w:sz w:val="22"/>
          <w:szCs w:val="22"/>
          <w:lang w:val="pt-BR"/>
        </w:rPr>
      </w:pPr>
      <w:r>
        <w:rPr>
          <w:rFonts w:eastAsia="Alda OT" w:cs="Alda OT"/>
          <w:color w:val="0E101A"/>
          <w:sz w:val="22"/>
          <w:szCs w:val="22"/>
          <w:lang w:val="pt-BR"/>
        </w:rPr>
        <w:t xml:space="preserve">O precedente demonstra que os pastores têm de se familiarizar com histórias missionárias reais, necessidades de oração e desafios. Armados de informação relevante, </w:t>
      </w:r>
      <w:r w:rsidR="001D4D7D" w:rsidRPr="001D4D7D">
        <w:rPr>
          <w:rFonts w:eastAsia="Alda OT" w:cs="Alda OT"/>
          <w:color w:val="0E101A"/>
          <w:sz w:val="22"/>
          <w:szCs w:val="22"/>
          <w:lang w:val="pt-BR"/>
        </w:rPr>
        <w:t>cabe-lhes esclarecer a congregação sobre a necessidade de se envolverem em missões</w:t>
      </w:r>
      <w:r w:rsidR="001D4D7D">
        <w:rPr>
          <w:rFonts w:eastAsia="Alda OT" w:cs="Alda OT"/>
          <w:color w:val="0E101A"/>
          <w:sz w:val="22"/>
          <w:szCs w:val="22"/>
          <w:lang w:val="pt-BR"/>
        </w:rPr>
        <w:t>.</w:t>
      </w:r>
    </w:p>
    <w:p w14:paraId="43B84BA6" w14:textId="77777777" w:rsidR="00E368A2" w:rsidRDefault="00E368A2">
      <w:pPr>
        <w:jc w:val="both"/>
        <w:rPr>
          <w:rFonts w:eastAsia="Alda OT" w:cs="Alda OT"/>
          <w:color w:val="0E101A"/>
          <w:sz w:val="22"/>
          <w:szCs w:val="22"/>
          <w:lang w:val="pt-BR"/>
        </w:rPr>
      </w:pPr>
    </w:p>
    <w:p w14:paraId="103AF4E0" w14:textId="77777777" w:rsidR="00E368A2" w:rsidRDefault="00AB7EFF">
      <w:pPr>
        <w:jc w:val="both"/>
        <w:rPr>
          <w:rFonts w:eastAsia="Alda OT" w:cs="Alda OT"/>
          <w:color w:val="0E101A"/>
          <w:sz w:val="22"/>
          <w:szCs w:val="22"/>
          <w:lang w:val="pt-BR"/>
        </w:rPr>
      </w:pPr>
      <w:r>
        <w:rPr>
          <w:rFonts w:eastAsia="Alda OT" w:cs="Alda OT"/>
          <w:color w:val="0E101A"/>
          <w:sz w:val="22"/>
          <w:szCs w:val="22"/>
          <w:lang w:val="pt-BR"/>
        </w:rPr>
        <w:t>Como administradores dos recursos de Deus, os pastores são também responsáveis por aplicar judiciosamente os recursos com sensibilidade espiritual para onde o Espírito Santo está a conduzir (Efésios 1:17-18).</w:t>
      </w:r>
    </w:p>
    <w:p w14:paraId="40D0F97C" w14:textId="77777777" w:rsidR="00E368A2" w:rsidRDefault="00E368A2">
      <w:pPr>
        <w:jc w:val="both"/>
        <w:rPr>
          <w:rFonts w:eastAsia="Alda OT" w:cs="Alda OT"/>
          <w:color w:val="0E101A"/>
          <w:sz w:val="22"/>
          <w:szCs w:val="22"/>
          <w:lang w:val="pt-BR"/>
        </w:rPr>
      </w:pPr>
    </w:p>
    <w:p w14:paraId="2BFFE829" w14:textId="50CFDEE9" w:rsidR="00E368A2" w:rsidRDefault="00AB7EFF">
      <w:pPr>
        <w:jc w:val="both"/>
        <w:rPr>
          <w:rFonts w:eastAsia="Alda OT" w:cs="Alda OT"/>
          <w:color w:val="0E101A"/>
          <w:sz w:val="22"/>
          <w:szCs w:val="22"/>
          <w:lang w:val="pt-BR"/>
        </w:rPr>
      </w:pPr>
      <w:r>
        <w:rPr>
          <w:rFonts w:eastAsia="Alda OT" w:cs="Alda OT"/>
          <w:color w:val="0E101A"/>
          <w:sz w:val="22"/>
          <w:szCs w:val="22"/>
          <w:lang w:val="pt-BR"/>
        </w:rPr>
        <w:t>Além de levantarem recursos substanciais para missões, cabe aos pastores serem bons defensores de missões e missionários. Podemos utilizar deliberadamente os nossos cultos dominicais para fornecer a</w:t>
      </w:r>
      <w:r w:rsidR="001D4D7D">
        <w:rPr>
          <w:rFonts w:eastAsia="Alda OT" w:cs="Alda OT"/>
          <w:color w:val="0E101A"/>
          <w:sz w:val="22"/>
          <w:szCs w:val="22"/>
          <w:lang w:val="pt-BR"/>
        </w:rPr>
        <w:t>c</w:t>
      </w:r>
      <w:r>
        <w:rPr>
          <w:rFonts w:eastAsia="Alda OT" w:cs="Alda OT"/>
          <w:color w:val="0E101A"/>
          <w:sz w:val="22"/>
          <w:szCs w:val="22"/>
          <w:lang w:val="pt-BR"/>
        </w:rPr>
        <w:t>tualizações periódicas sobre as missões.</w:t>
      </w:r>
    </w:p>
    <w:p w14:paraId="137A25C5" w14:textId="77777777" w:rsidR="00E368A2" w:rsidRDefault="00E368A2">
      <w:pPr>
        <w:jc w:val="both"/>
        <w:rPr>
          <w:rFonts w:eastAsia="Alda OT" w:cs="Alda OT"/>
          <w:color w:val="0E101A"/>
          <w:sz w:val="22"/>
          <w:szCs w:val="22"/>
          <w:lang w:val="pt-BR"/>
        </w:rPr>
      </w:pPr>
    </w:p>
    <w:p w14:paraId="5007A4DF" w14:textId="1BB8468A" w:rsidR="00E368A2" w:rsidRDefault="00F25E8E">
      <w:pPr>
        <w:jc w:val="both"/>
        <w:rPr>
          <w:rFonts w:eastAsia="Alda OT" w:cs="Alda OT"/>
          <w:color w:val="0E101A"/>
          <w:sz w:val="22"/>
          <w:szCs w:val="22"/>
          <w:lang w:val="pt-BR"/>
        </w:rPr>
      </w:pPr>
      <w:r>
        <w:rPr>
          <w:rFonts w:eastAsia="Alda OT" w:cs="Alda OT"/>
          <w:color w:val="0E101A"/>
          <w:sz w:val="22"/>
          <w:szCs w:val="22"/>
          <w:lang w:val="pt-BR"/>
        </w:rPr>
        <w:t>Um pastor eficaz na promoção de missões deve se despojar dos interesses pessoais, mesmo quando a equipa de liderança está reluctante em gastar mais com o missionário do que com o seu pastor. Estes são alguns obstáculos que tive de ultrapassar ao enviar mais 25 missionários locais e conseguir que a igreja colaborasse com uma missão estrangeira na Libéria.</w:t>
      </w:r>
    </w:p>
    <w:p w14:paraId="504CE297" w14:textId="77777777" w:rsidR="00E368A2" w:rsidRDefault="00E368A2">
      <w:pPr>
        <w:jc w:val="both"/>
        <w:rPr>
          <w:rFonts w:eastAsia="Alda OT" w:cs="Alda OT"/>
          <w:color w:val="0E101A"/>
          <w:sz w:val="22"/>
          <w:szCs w:val="22"/>
          <w:lang w:val="pt-BR"/>
        </w:rPr>
      </w:pPr>
    </w:p>
    <w:p w14:paraId="309DA40E" w14:textId="77777777" w:rsidR="00E368A2" w:rsidRDefault="00AB7EFF">
      <w:pPr>
        <w:jc w:val="both"/>
        <w:rPr>
          <w:rFonts w:eastAsia="Alda OT" w:cs="Alda OT"/>
          <w:color w:val="0E101A"/>
          <w:sz w:val="22"/>
          <w:szCs w:val="22"/>
          <w:lang w:val="pt-BR"/>
        </w:rPr>
      </w:pPr>
      <w:r>
        <w:rPr>
          <w:rFonts w:eastAsia="Alda OT" w:cs="Alda OT"/>
          <w:color w:val="0E101A"/>
          <w:sz w:val="22"/>
          <w:szCs w:val="22"/>
          <w:lang w:val="pt-BR"/>
        </w:rPr>
        <w:lastRenderedPageBreak/>
        <w:t>Para além dos recursos financeiros, materiais e humanos, existe um recurso que toda a obra missionária preza - as orações dos santos. Os pastores devem reunir orações regulares para missões. A oração pode ser difícil, mas é o dever dos pastores transformar as igrejas em congregações que oram sem cessar.</w:t>
      </w:r>
    </w:p>
    <w:p w14:paraId="2AAB87D3" w14:textId="77777777" w:rsidR="00E368A2" w:rsidRDefault="00E368A2">
      <w:pPr>
        <w:jc w:val="both"/>
        <w:rPr>
          <w:rFonts w:eastAsia="Alda OT" w:cs="Alda OT"/>
          <w:color w:val="0E101A"/>
          <w:sz w:val="22"/>
          <w:szCs w:val="22"/>
          <w:lang w:val="pt-BR"/>
        </w:rPr>
      </w:pPr>
    </w:p>
    <w:p w14:paraId="11868239" w14:textId="09690245" w:rsidR="00E368A2" w:rsidRDefault="00A33944">
      <w:pPr>
        <w:jc w:val="both"/>
        <w:rPr>
          <w:rFonts w:eastAsia="Alda OT" w:cs="Alda OT"/>
          <w:color w:val="0E101A"/>
          <w:sz w:val="22"/>
          <w:szCs w:val="22"/>
          <w:lang w:val="pt-BR"/>
        </w:rPr>
      </w:pPr>
      <w:r>
        <w:rPr>
          <w:rFonts w:eastAsia="Alda OT" w:cs="Alda OT"/>
          <w:color w:val="0E101A"/>
          <w:sz w:val="22"/>
          <w:szCs w:val="22"/>
          <w:lang w:val="pt-PT"/>
        </w:rPr>
        <w:t>O</w:t>
      </w:r>
      <w:r w:rsidRPr="00310DE1">
        <w:rPr>
          <w:rFonts w:eastAsia="Alda OT" w:cs="Alda OT"/>
          <w:color w:val="0E101A"/>
          <w:sz w:val="22"/>
          <w:szCs w:val="22"/>
          <w:lang w:val="pt-PT"/>
        </w:rPr>
        <w:t xml:space="preserve"> púlpito </w:t>
      </w:r>
      <w:r>
        <w:rPr>
          <w:rFonts w:eastAsia="Alda OT" w:cs="Alda OT"/>
          <w:color w:val="0E101A"/>
          <w:sz w:val="22"/>
          <w:szCs w:val="22"/>
          <w:lang w:val="pt-PT"/>
        </w:rPr>
        <w:t>apresenta</w:t>
      </w:r>
      <w:r w:rsidRPr="00310DE1">
        <w:rPr>
          <w:rFonts w:eastAsia="Alda OT" w:cs="Alda OT"/>
          <w:color w:val="0E101A"/>
          <w:sz w:val="22"/>
          <w:szCs w:val="22"/>
          <w:lang w:val="pt-PT"/>
        </w:rPr>
        <w:t xml:space="preserve"> </w:t>
      </w:r>
      <w:r>
        <w:rPr>
          <w:rFonts w:eastAsia="Alda OT" w:cs="Alda OT"/>
          <w:color w:val="0E101A"/>
          <w:sz w:val="22"/>
          <w:szCs w:val="22"/>
          <w:lang w:val="pt-BR"/>
        </w:rPr>
        <w:t>uma oportunidade estratégica para desafiar os membros a viver em missão para Cristo. Quando os pastores pregam fielmente a Palavra e ensinam os membros a alcançar os perdidos, a igreja estará cheia de crentes que têm a mente voltada para missões. Esta tem sido a nossa experiência.</w:t>
      </w:r>
    </w:p>
    <w:p w14:paraId="703E6CA4" w14:textId="77777777" w:rsidR="00E368A2" w:rsidRDefault="00E368A2">
      <w:pPr>
        <w:jc w:val="both"/>
        <w:rPr>
          <w:rFonts w:eastAsia="Alda OT" w:cs="Alda OT"/>
          <w:color w:val="0E101A"/>
          <w:sz w:val="22"/>
          <w:szCs w:val="22"/>
          <w:lang w:val="pt-BR"/>
        </w:rPr>
      </w:pPr>
    </w:p>
    <w:p w14:paraId="25DAC8AA" w14:textId="4FEAEA72" w:rsidR="00E368A2" w:rsidRDefault="00AB7EFF">
      <w:pPr>
        <w:jc w:val="both"/>
        <w:rPr>
          <w:rFonts w:eastAsia="Alda OT" w:cs="Alda OT"/>
          <w:color w:val="0E101A"/>
          <w:sz w:val="22"/>
          <w:szCs w:val="22"/>
          <w:lang w:val="pt-BR"/>
        </w:rPr>
      </w:pPr>
      <w:r>
        <w:rPr>
          <w:rFonts w:eastAsia="Alda OT" w:cs="Alda OT"/>
          <w:color w:val="0E101A"/>
          <w:sz w:val="22"/>
          <w:szCs w:val="22"/>
          <w:lang w:val="pt-BR"/>
        </w:rPr>
        <w:t xml:space="preserve">Em conclusão, convido os meus companheiros pastores a desenvolverem uma paixão pura por missões, para que as nossas igrejas sejam despertadas para </w:t>
      </w:r>
      <w:r w:rsidRPr="00310DE1">
        <w:rPr>
          <w:rFonts w:eastAsia="Alda OT" w:cs="Alda OT"/>
          <w:color w:val="0E101A"/>
          <w:sz w:val="22"/>
          <w:szCs w:val="22"/>
          <w:lang w:val="pt-PT"/>
        </w:rPr>
        <w:t xml:space="preserve">levar o evangelho de Jesus Cristo </w:t>
      </w:r>
      <w:r>
        <w:rPr>
          <w:rFonts w:eastAsia="Alda OT" w:cs="Alda OT"/>
          <w:color w:val="0E101A"/>
          <w:sz w:val="22"/>
          <w:szCs w:val="22"/>
          <w:lang w:val="pt-BR"/>
        </w:rPr>
        <w:t xml:space="preserve">a todas as nações. A nossa vocação como pastores é um privilégio pelo qual prestaremos contas quando o nosso </w:t>
      </w:r>
      <w:r w:rsidRPr="00310DE1">
        <w:rPr>
          <w:rFonts w:eastAsia="Alda OT" w:cs="Alda OT"/>
          <w:color w:val="0E101A"/>
          <w:sz w:val="22"/>
          <w:szCs w:val="22"/>
          <w:lang w:val="pt-PT"/>
        </w:rPr>
        <w:t>M</w:t>
      </w:r>
      <w:r>
        <w:rPr>
          <w:rFonts w:eastAsia="Alda OT" w:cs="Alda OT"/>
          <w:color w:val="0E101A"/>
          <w:sz w:val="22"/>
          <w:szCs w:val="22"/>
          <w:lang w:val="pt-BR"/>
        </w:rPr>
        <w:t>estre voltar. Assim, apelo a todos os pastores para que trabalhem na construção de congregações saudáveis e prósperas, com o propósito de alargar as fronteiras das missões locais e internacionais - pela glória de Cristo que nos distinguiu e nos alistou na Sua missão. (2 Coríntios 5:19-20).</w:t>
      </w:r>
    </w:p>
    <w:p w14:paraId="5550E99D" w14:textId="77777777" w:rsidR="00E368A2" w:rsidRDefault="00E368A2">
      <w:pPr>
        <w:jc w:val="center"/>
        <w:rPr>
          <w:rFonts w:eastAsia="Alda OT" w:cs="Alda OT"/>
          <w:iCs/>
          <w:lang w:val="pt-BR"/>
        </w:rPr>
      </w:pPr>
    </w:p>
    <w:p w14:paraId="1C1F0D4B" w14:textId="77777777" w:rsidR="00E368A2" w:rsidRDefault="00E368A2">
      <w:pPr>
        <w:jc w:val="both"/>
        <w:rPr>
          <w:rFonts w:eastAsia="Alda OT" w:cs="Alda OT"/>
          <w:iCs/>
          <w:lang w:val="pt-BR"/>
        </w:rPr>
      </w:pPr>
    </w:p>
    <w:p w14:paraId="6E4DC73E" w14:textId="47050498" w:rsidR="00E368A2" w:rsidRDefault="00AB7EFF">
      <w:pPr>
        <w:jc w:val="both"/>
        <w:rPr>
          <w:rFonts w:eastAsia="Alda OT" w:cs="Alda OT"/>
          <w:iCs/>
          <w:lang w:val="pt-BR"/>
        </w:rPr>
      </w:pPr>
      <w:r w:rsidRPr="00D06018">
        <w:rPr>
          <w:color w:val="C00000"/>
          <w:lang w:val="pt-BR"/>
        </w:rPr>
        <w:t>(</w:t>
      </w:r>
      <w:r w:rsidR="00D06018" w:rsidRPr="00D06018">
        <w:rPr>
          <w:i/>
          <w:iCs/>
          <w:color w:val="C00000"/>
          <w:lang w:val="pt-BR"/>
        </w:rPr>
        <w:t>Callout</w:t>
      </w:r>
      <w:r w:rsidRPr="00D06018">
        <w:rPr>
          <w:color w:val="C00000"/>
          <w:lang w:val="pt-BR"/>
        </w:rPr>
        <w:t>)</w:t>
      </w:r>
      <w:r>
        <w:rPr>
          <w:lang w:val="pt-BR"/>
        </w:rPr>
        <w:t xml:space="preserve"> </w:t>
      </w:r>
      <w:r>
        <w:rPr>
          <w:rFonts w:eastAsia="Alda OT" w:cs="Alda OT"/>
          <w:iCs/>
          <w:lang w:val="pt-BR"/>
        </w:rPr>
        <w:t>PASTORES DEVEM SE FAMILIARIZAR COM HISTÓRIAS MISSIONÁRIAS REAIS, ORAÇÕES E DESAFIOS.</w:t>
      </w:r>
    </w:p>
    <w:p w14:paraId="38E17CED" w14:textId="77777777" w:rsidR="00E368A2" w:rsidRDefault="00E368A2">
      <w:pPr>
        <w:jc w:val="both"/>
        <w:rPr>
          <w:rFonts w:eastAsia="Alda OT" w:cs="Alda OT"/>
          <w:iCs/>
          <w:lang w:val="pt-BR"/>
        </w:rPr>
      </w:pPr>
    </w:p>
    <w:p w14:paraId="3D825D0D" w14:textId="77777777" w:rsidR="00E368A2" w:rsidRDefault="00AB7EFF">
      <w:pPr>
        <w:jc w:val="both"/>
        <w:rPr>
          <w:rFonts w:eastAsia="Alda OT" w:cs="Alda OT"/>
          <w:i/>
          <w:sz w:val="22"/>
          <w:szCs w:val="22"/>
          <w:lang w:val="pt-BR"/>
        </w:rPr>
      </w:pPr>
      <w:r>
        <w:rPr>
          <w:rFonts w:eastAsia="Alda OT" w:cs="Alda OT"/>
          <w:i/>
          <w:sz w:val="22"/>
          <w:szCs w:val="22"/>
          <w:lang w:val="pt-BR"/>
        </w:rPr>
        <w:t>Biografia</w:t>
      </w:r>
    </w:p>
    <w:p w14:paraId="4D38841A" w14:textId="6EDDD223" w:rsidR="00E368A2" w:rsidRDefault="00AB7EFF">
      <w:pPr>
        <w:jc w:val="both"/>
        <w:rPr>
          <w:rFonts w:eastAsia="Alda OT" w:cs="Alda OT"/>
          <w:i/>
          <w:sz w:val="22"/>
          <w:szCs w:val="22"/>
          <w:lang w:val="pt-BR"/>
        </w:rPr>
      </w:pPr>
      <w:r>
        <w:rPr>
          <w:rFonts w:eastAsia="Alda OT" w:cs="Alda OT"/>
          <w:i/>
          <w:sz w:val="22"/>
          <w:szCs w:val="22"/>
          <w:lang w:val="pt-BR"/>
        </w:rPr>
        <w:t>Azaki Nash é um ministro universitário</w:t>
      </w:r>
      <w:r w:rsidR="004B5569">
        <w:rPr>
          <w:rFonts w:eastAsia="Alda OT" w:cs="Alda OT"/>
          <w:i/>
          <w:sz w:val="22"/>
          <w:szCs w:val="22"/>
          <w:lang w:val="pt-BR"/>
        </w:rPr>
        <w:t xml:space="preserve"> </w:t>
      </w:r>
      <w:r w:rsidR="004B5569" w:rsidRPr="004B5569">
        <w:rPr>
          <w:rFonts w:eastAsia="Alda OT" w:cs="Alda OT"/>
          <w:i/>
          <w:sz w:val="22"/>
          <w:szCs w:val="22"/>
          <w:lang w:val="pt-BR"/>
        </w:rPr>
        <w:t>consumado</w:t>
      </w:r>
      <w:r>
        <w:rPr>
          <w:rFonts w:eastAsia="Alda OT" w:cs="Alda OT"/>
          <w:i/>
          <w:sz w:val="22"/>
          <w:szCs w:val="22"/>
          <w:lang w:val="pt-BR"/>
        </w:rPr>
        <w:t xml:space="preserve">, escritor, pastor, e missiólogo. A sua formação ministerial inclui um diploma de pós-graduação em Teologia (PGDTh), Mestrado em Divindade (MDiv), Mestrado em Liderança Organizacional e Gestão, e um Doutoramento em Missiologia. É o Pastor Sénior da ECWA Wuse II </w:t>
      </w:r>
      <w:r w:rsidRPr="00310DE1">
        <w:rPr>
          <w:rFonts w:eastAsia="Alda OT" w:cs="Alda OT"/>
          <w:i/>
          <w:sz w:val="22"/>
          <w:szCs w:val="22"/>
          <w:lang w:val="pt-PT"/>
        </w:rPr>
        <w:t xml:space="preserve">em </w:t>
      </w:r>
      <w:r>
        <w:rPr>
          <w:rFonts w:eastAsia="Alda OT" w:cs="Alda OT"/>
          <w:i/>
          <w:sz w:val="22"/>
          <w:szCs w:val="22"/>
          <w:lang w:val="pt-BR"/>
        </w:rPr>
        <w:t xml:space="preserve">Abuja, </w:t>
      </w:r>
      <w:r w:rsidRPr="00310DE1">
        <w:rPr>
          <w:rFonts w:eastAsia="Alda OT" w:cs="Alda OT"/>
          <w:i/>
          <w:sz w:val="22"/>
          <w:szCs w:val="22"/>
          <w:lang w:val="pt-PT"/>
        </w:rPr>
        <w:t xml:space="preserve">na </w:t>
      </w:r>
      <w:r>
        <w:rPr>
          <w:rFonts w:eastAsia="Alda OT" w:cs="Alda OT"/>
          <w:i/>
          <w:sz w:val="22"/>
          <w:szCs w:val="22"/>
          <w:lang w:val="pt-BR"/>
        </w:rPr>
        <w:t>Nigéria. É casado e tem dois filhos.</w:t>
      </w:r>
    </w:p>
    <w:p w14:paraId="5F1D3B28" w14:textId="77777777" w:rsidR="004B5569" w:rsidRDefault="004B5569">
      <w:pPr>
        <w:jc w:val="both"/>
        <w:rPr>
          <w:rFonts w:eastAsia="Alda OT" w:cs="Alda OT"/>
          <w:i/>
          <w:sz w:val="22"/>
          <w:szCs w:val="22"/>
          <w:lang w:val="pt-BR"/>
        </w:rPr>
      </w:pPr>
    </w:p>
    <w:p w14:paraId="5E341644" w14:textId="77777777" w:rsidR="004B5569" w:rsidRDefault="004B5569">
      <w:pPr>
        <w:jc w:val="both"/>
        <w:rPr>
          <w:rFonts w:eastAsia="Alda OT" w:cs="Alda OT"/>
          <w:i/>
          <w:sz w:val="22"/>
          <w:szCs w:val="22"/>
          <w:lang w:val="pt-BR"/>
        </w:rPr>
      </w:pPr>
    </w:p>
    <w:p w14:paraId="2848CC45" w14:textId="77777777" w:rsidR="004B5569" w:rsidRDefault="004B5569">
      <w:pPr>
        <w:jc w:val="both"/>
        <w:rPr>
          <w:rFonts w:eastAsia="Alda OT" w:cs="Alda OT"/>
          <w:i/>
          <w:sz w:val="22"/>
          <w:szCs w:val="22"/>
          <w:lang w:val="pt-BR"/>
        </w:rPr>
      </w:pPr>
    </w:p>
    <w:p w14:paraId="0C30C51F" w14:textId="77777777" w:rsidR="00E368A2" w:rsidRDefault="00E368A2">
      <w:pPr>
        <w:jc w:val="both"/>
        <w:rPr>
          <w:rFonts w:eastAsia="Alda OT" w:cs="Alda OT"/>
          <w:i/>
          <w:sz w:val="22"/>
          <w:szCs w:val="22"/>
          <w:lang w:val="pt-BR"/>
        </w:rPr>
      </w:pPr>
    </w:p>
    <w:p w14:paraId="4606EA69" w14:textId="77777777" w:rsidR="00E368A2" w:rsidRDefault="00E368A2">
      <w:pPr>
        <w:jc w:val="both"/>
        <w:rPr>
          <w:rFonts w:eastAsia="Alda OT" w:cs="Alda OT"/>
          <w:i/>
          <w:sz w:val="22"/>
          <w:szCs w:val="22"/>
          <w:lang w:val="pt-BR"/>
        </w:rPr>
      </w:pPr>
    </w:p>
    <w:p w14:paraId="125BA82C" w14:textId="77777777" w:rsidR="00E368A2" w:rsidRDefault="00E368A2">
      <w:pPr>
        <w:jc w:val="both"/>
        <w:rPr>
          <w:rFonts w:eastAsia="Alda OT" w:cs="Alda OT"/>
          <w:i/>
          <w:sz w:val="22"/>
          <w:szCs w:val="22"/>
          <w:lang w:val="pt-BR"/>
        </w:rPr>
      </w:pPr>
    </w:p>
    <w:p w14:paraId="614F5448" w14:textId="682AF826" w:rsidR="00E368A2" w:rsidRDefault="00AB7EFF" w:rsidP="005A6BEB">
      <w:pPr>
        <w:jc w:val="center"/>
        <w:rPr>
          <w:rFonts w:eastAsia="Alda OT" w:cs="Alda OT"/>
          <w:iCs/>
          <w:color w:val="4472C4" w:themeColor="accent1"/>
          <w:lang w:val="pt-BR"/>
        </w:rPr>
      </w:pPr>
      <w:r>
        <w:rPr>
          <w:rFonts w:eastAsia="Alda OT" w:cs="Alda OT"/>
          <w:iCs/>
          <w:color w:val="4472C4" w:themeColor="accent1"/>
          <w:lang w:val="pt-BR"/>
        </w:rPr>
        <w:t>Característica</w:t>
      </w:r>
      <w:r w:rsidR="004B5569">
        <w:rPr>
          <w:rFonts w:eastAsia="Alda OT" w:cs="Alda OT"/>
          <w:iCs/>
          <w:color w:val="4472C4" w:themeColor="accent1"/>
          <w:lang w:val="pt-BR"/>
        </w:rPr>
        <w:t xml:space="preserve">   </w:t>
      </w:r>
      <w:r w:rsidR="004B5569" w:rsidRPr="004B5569">
        <w:rPr>
          <w:rFonts w:eastAsia="Alda OT" w:cs="Alda OT"/>
          <w:iCs/>
          <w:color w:val="4472C4" w:themeColor="accent1"/>
          <w:lang w:val="pt-BR"/>
        </w:rPr>
        <w:t>FORMAÇÃO EM DISCIPULADO NA NOVA IGREJA PLANTADA EM GOMA, DR CONGO</w:t>
      </w:r>
    </w:p>
    <w:p w14:paraId="26836141" w14:textId="77777777" w:rsidR="004B5569" w:rsidRDefault="00AB7EFF">
      <w:pPr>
        <w:jc w:val="center"/>
        <w:rPr>
          <w:rFonts w:eastAsia="Alda OT" w:cs="Alda OT"/>
          <w:b/>
          <w:bCs/>
          <w:iCs/>
          <w:color w:val="C00000"/>
          <w:lang w:val="pt-BR"/>
        </w:rPr>
      </w:pPr>
      <w:r>
        <w:rPr>
          <w:rFonts w:eastAsia="Alda OT" w:cs="Alda OT"/>
          <w:b/>
          <w:bCs/>
          <w:iCs/>
          <w:color w:val="C00000"/>
          <w:lang w:val="pt-BR"/>
        </w:rPr>
        <w:t>O CORAÇÃO DE UM PASTOR</w:t>
      </w:r>
    </w:p>
    <w:p w14:paraId="3B61461E" w14:textId="49E642CC" w:rsidR="00E368A2" w:rsidRDefault="00AB7EFF">
      <w:pPr>
        <w:jc w:val="center"/>
        <w:rPr>
          <w:rFonts w:eastAsia="Alda OT" w:cs="Alda OT"/>
          <w:b/>
          <w:bCs/>
          <w:iCs/>
          <w:color w:val="C00000"/>
          <w:lang w:val="pt-BR"/>
        </w:rPr>
      </w:pPr>
      <w:r>
        <w:rPr>
          <w:rFonts w:eastAsia="Alda OT" w:cs="Alda OT"/>
          <w:b/>
          <w:bCs/>
          <w:iCs/>
          <w:color w:val="C00000"/>
          <w:lang w:val="pt-BR"/>
        </w:rPr>
        <w:t xml:space="preserve"> A RESPOSTA DE UMA IGREJA</w:t>
      </w:r>
    </w:p>
    <w:p w14:paraId="1DCBBF52" w14:textId="77777777" w:rsidR="00E368A2" w:rsidRDefault="00E368A2">
      <w:pPr>
        <w:jc w:val="center"/>
        <w:rPr>
          <w:rFonts w:eastAsia="Alda OT" w:cs="Alda OT"/>
          <w:iCs/>
          <w:lang w:val="pt-BR"/>
        </w:rPr>
      </w:pPr>
    </w:p>
    <w:p w14:paraId="31C82946" w14:textId="6E328C81" w:rsidR="00D06018" w:rsidRPr="00D06018" w:rsidRDefault="00D06018">
      <w:pPr>
        <w:jc w:val="center"/>
        <w:rPr>
          <w:rFonts w:eastAsia="Alda OT" w:cs="Alda OT"/>
          <w:iCs/>
          <w:color w:val="C00000"/>
          <w:sz w:val="28"/>
          <w:szCs w:val="28"/>
        </w:rPr>
      </w:pPr>
      <w:r w:rsidRPr="00D06018">
        <w:rPr>
          <w:rFonts w:eastAsia="Alda OT" w:cs="Alda OT"/>
          <w:iCs/>
          <w:color w:val="C00000"/>
          <w:sz w:val="28"/>
          <w:szCs w:val="28"/>
        </w:rPr>
        <w:t xml:space="preserve">Joseph - original has 1142, this has 1221 – please cut 75 </w:t>
      </w:r>
      <w:proofErr w:type="gramStart"/>
      <w:r w:rsidRPr="00D06018">
        <w:rPr>
          <w:rFonts w:eastAsia="Alda OT" w:cs="Alda OT"/>
          <w:iCs/>
          <w:color w:val="C00000"/>
          <w:sz w:val="28"/>
          <w:szCs w:val="28"/>
        </w:rPr>
        <w:t>words</w:t>
      </w:r>
      <w:proofErr w:type="gramEnd"/>
    </w:p>
    <w:p w14:paraId="74D7C05A" w14:textId="77777777" w:rsidR="00D06018" w:rsidRPr="00D06018" w:rsidRDefault="00D06018">
      <w:pPr>
        <w:jc w:val="center"/>
        <w:rPr>
          <w:rFonts w:eastAsia="Alda OT" w:cs="Alda OT"/>
          <w:iCs/>
        </w:rPr>
      </w:pPr>
    </w:p>
    <w:p w14:paraId="2C777F23" w14:textId="77777777" w:rsidR="00E368A2" w:rsidRDefault="00AB7EFF">
      <w:pPr>
        <w:jc w:val="both"/>
        <w:rPr>
          <w:rFonts w:eastAsia="Alda OT" w:cs="Alda OT"/>
          <w:iCs/>
          <w:sz w:val="22"/>
          <w:szCs w:val="22"/>
          <w:lang w:val="pt-BR"/>
        </w:rPr>
      </w:pPr>
      <w:r>
        <w:rPr>
          <w:rFonts w:eastAsia="Alda OT" w:cs="Alda OT"/>
          <w:iCs/>
          <w:sz w:val="22"/>
          <w:szCs w:val="22"/>
          <w:lang w:val="pt-BR"/>
        </w:rPr>
        <w:t>O seu pai pertencia à fé Baha'i e praticava adivinhação. Afirmou curar pessoas e tentou preparar o seu filho para seguir os seus passos. Infelizmente não foi capaz de se salvar da doença que lhe tirou a vida.</w:t>
      </w:r>
    </w:p>
    <w:p w14:paraId="7F552D17" w14:textId="77777777" w:rsidR="00E368A2" w:rsidRDefault="00E368A2">
      <w:pPr>
        <w:jc w:val="both"/>
        <w:rPr>
          <w:rFonts w:eastAsia="Alda OT" w:cs="Alda OT"/>
          <w:iCs/>
          <w:sz w:val="22"/>
          <w:szCs w:val="22"/>
          <w:lang w:val="pt-BR"/>
        </w:rPr>
      </w:pPr>
    </w:p>
    <w:p w14:paraId="01AFC139" w14:textId="5B210AAF" w:rsidR="00E368A2" w:rsidRDefault="00AB7EFF">
      <w:pPr>
        <w:jc w:val="both"/>
        <w:rPr>
          <w:rFonts w:eastAsia="Alda OT" w:cs="Alda OT"/>
          <w:iCs/>
          <w:sz w:val="22"/>
          <w:szCs w:val="22"/>
          <w:lang w:val="pt-BR"/>
        </w:rPr>
      </w:pPr>
      <w:r>
        <w:rPr>
          <w:rFonts w:eastAsia="Alda OT" w:cs="Alda OT"/>
          <w:iCs/>
          <w:sz w:val="22"/>
          <w:szCs w:val="22"/>
          <w:lang w:val="pt-BR"/>
        </w:rPr>
        <w:t xml:space="preserve">"Após a morte do meu pai, </w:t>
      </w:r>
      <w:r w:rsidR="004B5569">
        <w:rPr>
          <w:rFonts w:eastAsia="Alda OT" w:cs="Alda OT"/>
          <w:iCs/>
          <w:sz w:val="22"/>
          <w:szCs w:val="22"/>
          <w:lang w:val="pt-BR"/>
        </w:rPr>
        <w:t xml:space="preserve">constatei outro </w:t>
      </w:r>
      <w:r>
        <w:rPr>
          <w:rFonts w:eastAsia="Alda OT" w:cs="Alda OT"/>
          <w:iCs/>
          <w:sz w:val="22"/>
          <w:szCs w:val="22"/>
          <w:lang w:val="pt-BR"/>
        </w:rPr>
        <w:t>poder que estava acima do que o meu pai praticava. Desejava conhecer Deus e, em 1998, dei a minha vida a Jesus e fui batizado</w:t>
      </w:r>
      <w:r w:rsidRPr="00310DE1">
        <w:rPr>
          <w:rFonts w:eastAsia="Alda OT" w:cs="Alda OT"/>
          <w:iCs/>
          <w:sz w:val="22"/>
          <w:szCs w:val="22"/>
          <w:lang w:val="pt-PT"/>
        </w:rPr>
        <w:t>.”</w:t>
      </w:r>
      <w:r>
        <w:rPr>
          <w:rFonts w:eastAsia="Alda OT" w:cs="Alda OT"/>
          <w:iCs/>
          <w:sz w:val="22"/>
          <w:szCs w:val="22"/>
          <w:lang w:val="pt-BR"/>
        </w:rPr>
        <w:t xml:space="preserve"> Hoje esse filho é o Pastor Rurangwa Muziga Meshack</w:t>
      </w:r>
      <w:r w:rsidRPr="00310DE1">
        <w:rPr>
          <w:rFonts w:eastAsia="Alda OT" w:cs="Alda OT"/>
          <w:iCs/>
          <w:sz w:val="22"/>
          <w:szCs w:val="22"/>
          <w:lang w:val="pt-PT"/>
        </w:rPr>
        <w:t xml:space="preserve"> e </w:t>
      </w:r>
      <w:r>
        <w:rPr>
          <w:rFonts w:eastAsia="Alda OT" w:cs="Alda OT"/>
          <w:iCs/>
          <w:sz w:val="22"/>
          <w:szCs w:val="22"/>
          <w:lang w:val="pt-BR"/>
        </w:rPr>
        <w:t>está a servir com a sua congregação e outros pastores para levar a boa nova da salvação de Jesus para além fronteiras.</w:t>
      </w:r>
    </w:p>
    <w:p w14:paraId="4E94508B" w14:textId="77777777" w:rsidR="00E368A2" w:rsidRDefault="00E368A2">
      <w:pPr>
        <w:jc w:val="both"/>
        <w:rPr>
          <w:rFonts w:eastAsia="Alda OT" w:cs="Alda OT"/>
          <w:iCs/>
          <w:sz w:val="22"/>
          <w:szCs w:val="22"/>
          <w:lang w:val="pt-BR"/>
        </w:rPr>
      </w:pPr>
    </w:p>
    <w:p w14:paraId="2AE2BE1D" w14:textId="11242BF3" w:rsidR="00E368A2" w:rsidRPr="00310DE1" w:rsidRDefault="00AB7EFF">
      <w:pPr>
        <w:jc w:val="both"/>
        <w:rPr>
          <w:rFonts w:eastAsia="Alda OT" w:cs="Alda OT"/>
          <w:iCs/>
          <w:sz w:val="22"/>
          <w:szCs w:val="22"/>
          <w:lang w:val="pt-PT"/>
        </w:rPr>
      </w:pPr>
      <w:r>
        <w:rPr>
          <w:rFonts w:eastAsia="Alda OT" w:cs="Alda OT"/>
          <w:iCs/>
          <w:sz w:val="22"/>
          <w:szCs w:val="22"/>
          <w:lang w:val="pt-BR"/>
        </w:rPr>
        <w:lastRenderedPageBreak/>
        <w:t xml:space="preserve">O </w:t>
      </w:r>
      <w:r w:rsidRPr="00310DE1">
        <w:rPr>
          <w:rFonts w:eastAsia="Alda OT" w:cs="Alda OT"/>
          <w:iCs/>
          <w:sz w:val="22"/>
          <w:szCs w:val="22"/>
          <w:lang w:val="pt-PT"/>
        </w:rPr>
        <w:t xml:space="preserve">Pr. </w:t>
      </w:r>
      <w:r>
        <w:rPr>
          <w:rFonts w:eastAsia="Alda OT" w:cs="Alda OT"/>
          <w:iCs/>
          <w:sz w:val="22"/>
          <w:szCs w:val="22"/>
          <w:lang w:val="pt-BR"/>
        </w:rPr>
        <w:t xml:space="preserve">Meshack lidera missões na Igreja do Bom Pastor em Nairobi, Quénia. "A nossa igreja foi fundada por missionários e o mandato missionário bíblico impulsiona os nossos motivos. Cada líder que assume o comando dá </w:t>
      </w:r>
      <w:r w:rsidRPr="00310DE1">
        <w:rPr>
          <w:rFonts w:eastAsia="Alda OT" w:cs="Alda OT"/>
          <w:iCs/>
          <w:sz w:val="22"/>
          <w:szCs w:val="22"/>
          <w:lang w:val="pt-PT"/>
        </w:rPr>
        <w:t xml:space="preserve">continuidade </w:t>
      </w:r>
      <w:r>
        <w:rPr>
          <w:rFonts w:eastAsia="Alda OT" w:cs="Alda OT"/>
          <w:iCs/>
          <w:sz w:val="22"/>
          <w:szCs w:val="22"/>
          <w:lang w:val="pt-BR"/>
        </w:rPr>
        <w:t xml:space="preserve">ao trabalho a partir de onde </w:t>
      </w:r>
      <w:r w:rsidRPr="00310DE1">
        <w:rPr>
          <w:rFonts w:eastAsia="Alda OT" w:cs="Alda OT"/>
          <w:iCs/>
          <w:sz w:val="22"/>
          <w:szCs w:val="22"/>
          <w:lang w:val="pt-PT"/>
        </w:rPr>
        <w:t xml:space="preserve">os antecessores pararam. </w:t>
      </w:r>
      <w:r>
        <w:rPr>
          <w:rFonts w:eastAsia="Alda OT" w:cs="Alda OT"/>
          <w:iCs/>
          <w:sz w:val="22"/>
          <w:szCs w:val="22"/>
          <w:lang w:val="pt-BR"/>
        </w:rPr>
        <w:t xml:space="preserve"> A nossa igreja é orientada para missões</w:t>
      </w:r>
      <w:r w:rsidRPr="00310DE1">
        <w:rPr>
          <w:rFonts w:eastAsia="Alda OT" w:cs="Alda OT"/>
          <w:iCs/>
          <w:sz w:val="22"/>
          <w:szCs w:val="22"/>
          <w:lang w:val="pt-PT"/>
        </w:rPr>
        <w:t>.”</w:t>
      </w:r>
    </w:p>
    <w:p w14:paraId="57A4324E" w14:textId="77777777" w:rsidR="00E368A2" w:rsidRDefault="00E368A2">
      <w:pPr>
        <w:jc w:val="both"/>
        <w:rPr>
          <w:iCs/>
          <w:sz w:val="22"/>
          <w:szCs w:val="22"/>
          <w:lang w:val="pt-BR"/>
        </w:rPr>
      </w:pPr>
    </w:p>
    <w:p w14:paraId="512AB706" w14:textId="689080A2" w:rsidR="00E368A2" w:rsidRDefault="00AB7EFF">
      <w:pPr>
        <w:jc w:val="both"/>
        <w:rPr>
          <w:iCs/>
          <w:sz w:val="22"/>
          <w:szCs w:val="22"/>
          <w:lang w:val="pt-BR"/>
        </w:rPr>
      </w:pPr>
      <w:r>
        <w:rPr>
          <w:iCs/>
          <w:sz w:val="22"/>
          <w:szCs w:val="22"/>
          <w:lang w:val="pt-BR"/>
        </w:rPr>
        <w:t xml:space="preserve">A igreja faz parte da denominação </w:t>
      </w:r>
      <w:r>
        <w:rPr>
          <w:i/>
          <w:sz w:val="22"/>
          <w:szCs w:val="22"/>
          <w:lang w:val="pt-BR"/>
        </w:rPr>
        <w:t>Africa Gospel Church</w:t>
      </w:r>
      <w:r>
        <w:rPr>
          <w:iCs/>
          <w:sz w:val="22"/>
          <w:szCs w:val="22"/>
          <w:lang w:val="pt-BR"/>
        </w:rPr>
        <w:t xml:space="preserve"> (Igreja Africana </w:t>
      </w:r>
      <w:r w:rsidRPr="00310DE1">
        <w:rPr>
          <w:iCs/>
          <w:sz w:val="22"/>
          <w:szCs w:val="22"/>
          <w:lang w:val="pt-PT"/>
        </w:rPr>
        <w:t>Evangélica</w:t>
      </w:r>
      <w:r>
        <w:rPr>
          <w:iCs/>
          <w:sz w:val="22"/>
          <w:szCs w:val="22"/>
          <w:lang w:val="pt-BR"/>
        </w:rPr>
        <w:t xml:space="preserve">) e traça as suas raízes até 1932 - o resultado do trabalho realizado pelos missionários da </w:t>
      </w:r>
      <w:r>
        <w:rPr>
          <w:i/>
          <w:sz w:val="22"/>
          <w:szCs w:val="22"/>
          <w:lang w:val="pt-BR"/>
        </w:rPr>
        <w:t>World Gospel Mission</w:t>
      </w:r>
      <w:r>
        <w:rPr>
          <w:iCs/>
          <w:sz w:val="22"/>
          <w:szCs w:val="22"/>
          <w:lang w:val="pt-BR"/>
        </w:rPr>
        <w:t xml:space="preserve"> (Missão Mundial </w:t>
      </w:r>
      <w:r w:rsidRPr="00310DE1">
        <w:rPr>
          <w:iCs/>
          <w:sz w:val="22"/>
          <w:szCs w:val="22"/>
          <w:lang w:val="pt-PT"/>
        </w:rPr>
        <w:t>Evangélica</w:t>
      </w:r>
      <w:r>
        <w:rPr>
          <w:iCs/>
          <w:sz w:val="22"/>
          <w:szCs w:val="22"/>
          <w:lang w:val="pt-BR"/>
        </w:rPr>
        <w:t>). Começou como um estudo bíblico e</w:t>
      </w:r>
      <w:r w:rsidRPr="00310DE1">
        <w:rPr>
          <w:iCs/>
          <w:sz w:val="22"/>
          <w:szCs w:val="22"/>
          <w:lang w:val="pt-PT"/>
        </w:rPr>
        <w:t>,</w:t>
      </w:r>
      <w:r>
        <w:rPr>
          <w:iCs/>
          <w:sz w:val="22"/>
          <w:szCs w:val="22"/>
          <w:lang w:val="pt-BR"/>
        </w:rPr>
        <w:t xml:space="preserve"> posteriormente</w:t>
      </w:r>
      <w:r w:rsidRPr="00310DE1">
        <w:rPr>
          <w:iCs/>
          <w:sz w:val="22"/>
          <w:szCs w:val="22"/>
          <w:lang w:val="pt-PT"/>
        </w:rPr>
        <w:t>,</w:t>
      </w:r>
      <w:r>
        <w:rPr>
          <w:iCs/>
          <w:sz w:val="22"/>
          <w:szCs w:val="22"/>
          <w:lang w:val="pt-BR"/>
        </w:rPr>
        <w:t xml:space="preserve"> foi estabelecida com o objetivo de chegar às pessoas que se encontravam </w:t>
      </w:r>
      <w:r w:rsidR="008B609C">
        <w:rPr>
          <w:iCs/>
          <w:sz w:val="22"/>
          <w:szCs w:val="22"/>
          <w:lang w:val="pt-BR"/>
        </w:rPr>
        <w:t xml:space="preserve">nos arredores </w:t>
      </w:r>
      <w:r>
        <w:rPr>
          <w:iCs/>
          <w:sz w:val="22"/>
          <w:szCs w:val="22"/>
          <w:lang w:val="pt-BR"/>
        </w:rPr>
        <w:t xml:space="preserve">da igreja. </w:t>
      </w:r>
      <w:r w:rsidR="008B609C">
        <w:rPr>
          <w:iCs/>
          <w:sz w:val="22"/>
          <w:szCs w:val="22"/>
          <w:lang w:val="pt-BR"/>
        </w:rPr>
        <w:t>U</w:t>
      </w:r>
      <w:r w:rsidR="008B609C" w:rsidRPr="008B609C">
        <w:rPr>
          <w:iCs/>
          <w:sz w:val="22"/>
          <w:szCs w:val="22"/>
          <w:lang w:val="pt-BR"/>
        </w:rPr>
        <w:t xml:space="preserve">m beneficiário da própria igreja </w:t>
      </w:r>
      <w:r>
        <w:rPr>
          <w:iCs/>
          <w:sz w:val="22"/>
          <w:szCs w:val="22"/>
          <w:lang w:val="pt-BR"/>
        </w:rPr>
        <w:t>, Pastor Meshack, foi assumido como estagiário ministerial após a sua chegada ao Quénia como refugiado da República Democrática do Congo. Eventualmente, foi nomeado para o ministério a tempo inteiro e para pastor missionário.</w:t>
      </w:r>
    </w:p>
    <w:p w14:paraId="6EBC2F1A" w14:textId="77777777" w:rsidR="00E368A2" w:rsidRDefault="00E368A2">
      <w:pPr>
        <w:jc w:val="both"/>
        <w:rPr>
          <w:iCs/>
          <w:sz w:val="22"/>
          <w:szCs w:val="22"/>
          <w:lang w:val="pt-BR"/>
        </w:rPr>
      </w:pPr>
    </w:p>
    <w:p w14:paraId="4467F50D" w14:textId="5AA2BB7E" w:rsidR="00E368A2" w:rsidRDefault="00AB7EFF">
      <w:pPr>
        <w:jc w:val="both"/>
        <w:rPr>
          <w:b/>
          <w:bCs/>
          <w:iCs/>
          <w:sz w:val="22"/>
          <w:szCs w:val="22"/>
          <w:lang w:val="pt-BR"/>
        </w:rPr>
      </w:pPr>
      <w:r>
        <w:rPr>
          <w:b/>
          <w:bCs/>
          <w:iCs/>
          <w:sz w:val="22"/>
          <w:szCs w:val="22"/>
          <w:lang w:val="pt-BR"/>
        </w:rPr>
        <w:t xml:space="preserve">Tudo </w:t>
      </w:r>
      <w:r w:rsidR="00D73A7A">
        <w:rPr>
          <w:b/>
          <w:bCs/>
          <w:i/>
          <w:sz w:val="22"/>
          <w:szCs w:val="22"/>
          <w:lang w:val="pt-PT"/>
        </w:rPr>
        <w:t>levanta</w:t>
      </w:r>
      <w:r w:rsidRPr="00310DE1">
        <w:rPr>
          <w:b/>
          <w:bCs/>
          <w:i/>
          <w:sz w:val="22"/>
          <w:szCs w:val="22"/>
          <w:lang w:val="pt-PT"/>
        </w:rPr>
        <w:t xml:space="preserve"> </w:t>
      </w:r>
      <w:r>
        <w:rPr>
          <w:b/>
          <w:bCs/>
          <w:iCs/>
          <w:sz w:val="22"/>
          <w:szCs w:val="22"/>
          <w:lang w:val="pt-BR"/>
        </w:rPr>
        <w:t xml:space="preserve">e </w:t>
      </w:r>
      <w:r>
        <w:rPr>
          <w:b/>
          <w:bCs/>
          <w:i/>
          <w:sz w:val="22"/>
          <w:szCs w:val="22"/>
          <w:lang w:val="pt-BR"/>
        </w:rPr>
        <w:t xml:space="preserve">cai </w:t>
      </w:r>
      <w:r>
        <w:rPr>
          <w:b/>
          <w:bCs/>
          <w:iCs/>
          <w:sz w:val="22"/>
          <w:szCs w:val="22"/>
          <w:lang w:val="pt-BR"/>
        </w:rPr>
        <w:t>sobre a liderança</w:t>
      </w:r>
    </w:p>
    <w:p w14:paraId="6330D042" w14:textId="77777777" w:rsidR="00E368A2" w:rsidRDefault="00E368A2">
      <w:pPr>
        <w:jc w:val="both"/>
        <w:rPr>
          <w:iCs/>
          <w:sz w:val="22"/>
          <w:szCs w:val="22"/>
          <w:lang w:val="pt-BR"/>
        </w:rPr>
      </w:pPr>
    </w:p>
    <w:p w14:paraId="62B25A54" w14:textId="29483246" w:rsidR="00E368A2" w:rsidRDefault="00D73A7A">
      <w:pPr>
        <w:jc w:val="both"/>
        <w:rPr>
          <w:iCs/>
          <w:sz w:val="22"/>
          <w:szCs w:val="22"/>
          <w:lang w:val="pt-BR"/>
        </w:rPr>
      </w:pPr>
      <w:r>
        <w:rPr>
          <w:iCs/>
          <w:sz w:val="22"/>
          <w:szCs w:val="22"/>
          <w:lang w:val="pt-BR"/>
        </w:rPr>
        <w:t xml:space="preserve">Missões é a actividade central da Igreja do Bom Pastor. A partir da sua base no Quénia, eles plantaram igrejas no Ruanda, Burundi e no leste da República Democrática do Congo. A sua próxima </w:t>
      </w:r>
      <w:r w:rsidRPr="00310DE1">
        <w:rPr>
          <w:iCs/>
          <w:sz w:val="22"/>
          <w:szCs w:val="22"/>
          <w:lang w:val="pt-PT"/>
        </w:rPr>
        <w:t xml:space="preserve">igreja </w:t>
      </w:r>
      <w:r>
        <w:rPr>
          <w:iCs/>
          <w:sz w:val="22"/>
          <w:szCs w:val="22"/>
          <w:lang w:val="pt-BR"/>
        </w:rPr>
        <w:t xml:space="preserve">está prevista para </w:t>
      </w:r>
      <w:r w:rsidRPr="00310DE1">
        <w:rPr>
          <w:iCs/>
          <w:sz w:val="22"/>
          <w:szCs w:val="22"/>
          <w:lang w:val="pt-PT"/>
        </w:rPr>
        <w:t>ser plantada n</w:t>
      </w:r>
      <w:r>
        <w:rPr>
          <w:iCs/>
          <w:sz w:val="22"/>
          <w:szCs w:val="22"/>
          <w:lang w:val="pt-BR"/>
        </w:rPr>
        <w:t xml:space="preserve">o </w:t>
      </w:r>
      <w:r w:rsidRPr="00310DE1">
        <w:rPr>
          <w:iCs/>
          <w:sz w:val="22"/>
          <w:szCs w:val="22"/>
          <w:lang w:val="pt-PT"/>
        </w:rPr>
        <w:t>Sudão do Sul</w:t>
      </w:r>
      <w:r>
        <w:rPr>
          <w:iCs/>
          <w:sz w:val="22"/>
          <w:szCs w:val="22"/>
          <w:lang w:val="pt-BR"/>
        </w:rPr>
        <w:t>. Cada grupo na igreja está envolvido em diferentes aspectos das missões- oração,</w:t>
      </w:r>
      <w:r w:rsidR="00834E24">
        <w:rPr>
          <w:iCs/>
          <w:sz w:val="22"/>
          <w:szCs w:val="22"/>
          <w:lang w:val="pt-BR"/>
        </w:rPr>
        <w:t xml:space="preserve"> doando financeiramente</w:t>
      </w:r>
      <w:r>
        <w:rPr>
          <w:iCs/>
          <w:sz w:val="22"/>
          <w:szCs w:val="22"/>
          <w:lang w:val="pt-BR"/>
        </w:rPr>
        <w:t xml:space="preserve"> e participando em viagens missionárias locais e internacionais.</w:t>
      </w:r>
    </w:p>
    <w:p w14:paraId="0B2506B7" w14:textId="3AB8B932" w:rsidR="00E368A2" w:rsidRPr="00310DE1" w:rsidRDefault="00AB7EFF">
      <w:pPr>
        <w:jc w:val="both"/>
        <w:rPr>
          <w:iCs/>
          <w:sz w:val="22"/>
          <w:szCs w:val="22"/>
          <w:lang w:val="pt-PT"/>
        </w:rPr>
      </w:pPr>
      <w:r>
        <w:rPr>
          <w:iCs/>
          <w:sz w:val="22"/>
          <w:szCs w:val="22"/>
          <w:lang w:val="pt-BR"/>
        </w:rPr>
        <w:t xml:space="preserve">Como disse John Maxwell, 'todas as </w:t>
      </w:r>
      <w:r w:rsidR="002D57F9">
        <w:rPr>
          <w:iCs/>
          <w:sz w:val="22"/>
          <w:szCs w:val="22"/>
          <w:lang w:val="pt-BR"/>
        </w:rPr>
        <w:t xml:space="preserve">coisas </w:t>
      </w:r>
      <w:r w:rsidR="00834E24">
        <w:rPr>
          <w:i/>
          <w:sz w:val="22"/>
          <w:szCs w:val="22"/>
          <w:lang w:val="pt-PT"/>
        </w:rPr>
        <w:t>levantam</w:t>
      </w:r>
      <w:r w:rsidRPr="00310DE1">
        <w:rPr>
          <w:i/>
          <w:sz w:val="22"/>
          <w:szCs w:val="22"/>
          <w:lang w:val="pt-PT"/>
        </w:rPr>
        <w:t xml:space="preserve"> </w:t>
      </w:r>
      <w:r>
        <w:rPr>
          <w:iCs/>
          <w:sz w:val="22"/>
          <w:szCs w:val="22"/>
          <w:lang w:val="pt-BR"/>
        </w:rPr>
        <w:t xml:space="preserve">e </w:t>
      </w:r>
      <w:r>
        <w:rPr>
          <w:i/>
          <w:sz w:val="22"/>
          <w:szCs w:val="22"/>
          <w:lang w:val="pt-BR"/>
        </w:rPr>
        <w:t xml:space="preserve">caem </w:t>
      </w:r>
      <w:r>
        <w:rPr>
          <w:iCs/>
          <w:sz w:val="22"/>
          <w:szCs w:val="22"/>
          <w:lang w:val="pt-BR"/>
        </w:rPr>
        <w:t>na liderança'", observa o Pastor Meshack. "O pastor influencia a igreja em missão através d</w:t>
      </w:r>
      <w:r w:rsidRPr="00310DE1">
        <w:rPr>
          <w:iCs/>
          <w:sz w:val="22"/>
          <w:szCs w:val="22"/>
          <w:lang w:val="pt-PT"/>
        </w:rPr>
        <w:t>o seu exemplo.</w:t>
      </w:r>
      <w:r>
        <w:rPr>
          <w:iCs/>
          <w:sz w:val="22"/>
          <w:szCs w:val="22"/>
          <w:lang w:val="pt-BR"/>
        </w:rPr>
        <w:t xml:space="preserve"> Como pastor, treino a congregação para ser fiel à Grande Comissão que o Senhor deu à Sua Igreja</w:t>
      </w:r>
      <w:r w:rsidRPr="00310DE1">
        <w:rPr>
          <w:iCs/>
          <w:sz w:val="22"/>
          <w:szCs w:val="22"/>
          <w:lang w:val="pt-PT"/>
        </w:rPr>
        <w:t xml:space="preserve">. </w:t>
      </w:r>
      <w:r>
        <w:rPr>
          <w:iCs/>
          <w:sz w:val="22"/>
          <w:szCs w:val="22"/>
          <w:lang w:val="pt-BR"/>
        </w:rPr>
        <w:t>Eu não só prego ou ensino sobre missões</w:t>
      </w:r>
      <w:r w:rsidRPr="00310DE1">
        <w:rPr>
          <w:iCs/>
          <w:sz w:val="22"/>
          <w:szCs w:val="22"/>
          <w:lang w:val="pt-PT"/>
        </w:rPr>
        <w:t xml:space="preserve"> como</w:t>
      </w:r>
      <w:r>
        <w:rPr>
          <w:iCs/>
          <w:sz w:val="22"/>
          <w:szCs w:val="22"/>
          <w:lang w:val="pt-BR"/>
        </w:rPr>
        <w:t xml:space="preserve"> também estou envolvido em ir e </w:t>
      </w:r>
      <w:r w:rsidRPr="00310DE1">
        <w:rPr>
          <w:iCs/>
          <w:sz w:val="22"/>
          <w:szCs w:val="22"/>
          <w:lang w:val="pt-PT"/>
        </w:rPr>
        <w:t>ofertar</w:t>
      </w:r>
      <w:r>
        <w:rPr>
          <w:iCs/>
          <w:sz w:val="22"/>
          <w:szCs w:val="22"/>
          <w:lang w:val="pt-BR"/>
        </w:rPr>
        <w:t xml:space="preserve">. As missões não podem ser </w:t>
      </w:r>
      <w:r w:rsidRPr="00310DE1">
        <w:rPr>
          <w:iCs/>
          <w:sz w:val="22"/>
          <w:szCs w:val="22"/>
          <w:lang w:val="pt-PT"/>
        </w:rPr>
        <w:t xml:space="preserve">realizadas </w:t>
      </w:r>
      <w:r>
        <w:rPr>
          <w:iCs/>
          <w:sz w:val="22"/>
          <w:szCs w:val="22"/>
          <w:lang w:val="pt-BR"/>
        </w:rPr>
        <w:t>apenas pelo pastor. Os membros desempenham um grande papel ao orar, doar e encorajar a equipa pastoral</w:t>
      </w:r>
      <w:r w:rsidRPr="00310DE1">
        <w:rPr>
          <w:iCs/>
          <w:sz w:val="22"/>
          <w:szCs w:val="22"/>
          <w:lang w:val="pt-PT"/>
        </w:rPr>
        <w:t>.”</w:t>
      </w:r>
    </w:p>
    <w:p w14:paraId="267F5A8C" w14:textId="77777777" w:rsidR="00E368A2" w:rsidRDefault="00E368A2">
      <w:pPr>
        <w:jc w:val="both"/>
        <w:rPr>
          <w:iCs/>
          <w:sz w:val="22"/>
          <w:szCs w:val="22"/>
          <w:lang w:val="pt-BR"/>
        </w:rPr>
      </w:pPr>
    </w:p>
    <w:p w14:paraId="7EC16BF2" w14:textId="023FACEC" w:rsidR="00E368A2" w:rsidRDefault="00AB7EFF">
      <w:pPr>
        <w:jc w:val="both"/>
        <w:rPr>
          <w:iCs/>
          <w:sz w:val="22"/>
          <w:szCs w:val="22"/>
          <w:lang w:val="pt-BR"/>
        </w:rPr>
      </w:pPr>
      <w:r>
        <w:rPr>
          <w:iCs/>
          <w:sz w:val="22"/>
          <w:szCs w:val="22"/>
          <w:lang w:val="pt-BR"/>
        </w:rPr>
        <w:t>O foco da missão do Bom Pastor está enraizado nas suas estratégias-chave</w:t>
      </w:r>
      <w:r w:rsidR="00834E24">
        <w:rPr>
          <w:iCs/>
          <w:sz w:val="22"/>
          <w:szCs w:val="22"/>
          <w:lang w:val="pt-BR"/>
        </w:rPr>
        <w:t>s</w:t>
      </w:r>
      <w:r>
        <w:rPr>
          <w:iCs/>
          <w:sz w:val="22"/>
          <w:szCs w:val="22"/>
          <w:lang w:val="pt-BR"/>
        </w:rPr>
        <w:t>: evangelizar os não salvos, estabelecer igrejas, edificar crentes, equipar líderes e exercer compaixão. "Nada é feito fora do plano ou propósito da igreja. As missões não são apenas um departamento ou uma atividade da igreja; é para isso que a igreja existe e por isso estamos comprometidos com ela", diz o Pastor Meshack.</w:t>
      </w:r>
    </w:p>
    <w:p w14:paraId="5D5720DE" w14:textId="77777777" w:rsidR="00E368A2" w:rsidRDefault="00E368A2">
      <w:pPr>
        <w:jc w:val="both"/>
        <w:rPr>
          <w:iCs/>
          <w:sz w:val="22"/>
          <w:szCs w:val="22"/>
          <w:lang w:val="pt-BR"/>
        </w:rPr>
      </w:pPr>
    </w:p>
    <w:p w14:paraId="45E25D7E" w14:textId="77777777" w:rsidR="00834E24" w:rsidRDefault="00834E24">
      <w:pPr>
        <w:jc w:val="both"/>
        <w:rPr>
          <w:iCs/>
          <w:sz w:val="22"/>
          <w:szCs w:val="22"/>
          <w:lang w:val="pt-BR"/>
        </w:rPr>
      </w:pPr>
    </w:p>
    <w:p w14:paraId="7294CB86" w14:textId="77777777" w:rsidR="00E368A2" w:rsidRDefault="00E368A2">
      <w:pPr>
        <w:jc w:val="both"/>
        <w:rPr>
          <w:iCs/>
          <w:sz w:val="22"/>
          <w:szCs w:val="22"/>
          <w:lang w:val="pt-BR"/>
        </w:rPr>
      </w:pPr>
    </w:p>
    <w:p w14:paraId="3258CA1F" w14:textId="0B7531EA" w:rsidR="00834E24" w:rsidRDefault="00834E24" w:rsidP="005A6BEB">
      <w:pPr>
        <w:jc w:val="center"/>
        <w:rPr>
          <w:b/>
          <w:bCs/>
          <w:iCs/>
          <w:sz w:val="22"/>
          <w:szCs w:val="22"/>
          <w:lang w:val="pt-BR"/>
        </w:rPr>
      </w:pPr>
      <w:r>
        <w:rPr>
          <w:b/>
          <w:bCs/>
          <w:iCs/>
          <w:sz w:val="22"/>
          <w:szCs w:val="22"/>
          <w:lang w:val="pt-BR"/>
        </w:rPr>
        <w:t>Caracteristicas</w:t>
      </w:r>
    </w:p>
    <w:p w14:paraId="3A19F035" w14:textId="77777777" w:rsidR="00834E24" w:rsidRDefault="00834E24">
      <w:pPr>
        <w:jc w:val="both"/>
        <w:rPr>
          <w:b/>
          <w:bCs/>
          <w:iCs/>
          <w:sz w:val="22"/>
          <w:szCs w:val="22"/>
          <w:lang w:val="pt-BR"/>
        </w:rPr>
      </w:pPr>
    </w:p>
    <w:p w14:paraId="5150BC94" w14:textId="6CDE9721" w:rsidR="00E368A2" w:rsidRDefault="00AB7EFF">
      <w:pPr>
        <w:jc w:val="both"/>
        <w:rPr>
          <w:b/>
          <w:bCs/>
          <w:iCs/>
          <w:sz w:val="22"/>
          <w:szCs w:val="22"/>
          <w:lang w:val="pt-BR"/>
        </w:rPr>
      </w:pPr>
      <w:r>
        <w:rPr>
          <w:b/>
          <w:bCs/>
          <w:iCs/>
          <w:sz w:val="22"/>
          <w:szCs w:val="22"/>
          <w:lang w:val="pt-BR"/>
        </w:rPr>
        <w:t>Oração e formação</w:t>
      </w:r>
    </w:p>
    <w:p w14:paraId="215F5EFF" w14:textId="5E813BC6" w:rsidR="00E368A2" w:rsidRDefault="00AB7EFF">
      <w:pPr>
        <w:jc w:val="both"/>
        <w:rPr>
          <w:iCs/>
          <w:sz w:val="22"/>
          <w:szCs w:val="22"/>
          <w:lang w:val="pt-BR"/>
        </w:rPr>
      </w:pPr>
      <w:r>
        <w:rPr>
          <w:iCs/>
          <w:sz w:val="22"/>
          <w:szCs w:val="22"/>
          <w:lang w:val="pt-BR"/>
        </w:rPr>
        <w:t xml:space="preserve">Tudo começa com a oração. A igreja depende de Deus para a visão e o desejo de estar envolvida em missões. Eles reúnem-se todas as últimas sextas-feiras do mês para orar por tudo o que fazem, o que inclui missões. A sua equipa intercessora também se reúne todos os sábados para esse fim. Em oração, pedem a Deus que os ajude a identificar a pessoa certa para enviar para missões, </w:t>
      </w:r>
      <w:r w:rsidRPr="00310DE1">
        <w:rPr>
          <w:iCs/>
          <w:sz w:val="22"/>
          <w:szCs w:val="22"/>
          <w:lang w:val="pt-PT"/>
        </w:rPr>
        <w:t xml:space="preserve">como </w:t>
      </w:r>
      <w:r>
        <w:rPr>
          <w:iCs/>
          <w:sz w:val="22"/>
          <w:szCs w:val="22"/>
          <w:lang w:val="pt-BR"/>
        </w:rPr>
        <w:t>também</w:t>
      </w:r>
      <w:r w:rsidR="00D54954">
        <w:rPr>
          <w:iCs/>
          <w:sz w:val="22"/>
          <w:szCs w:val="22"/>
          <w:lang w:val="pt-BR"/>
        </w:rPr>
        <w:t xml:space="preserve"> qual</w:t>
      </w:r>
      <w:r>
        <w:rPr>
          <w:iCs/>
          <w:sz w:val="22"/>
          <w:szCs w:val="22"/>
          <w:lang w:val="pt-BR"/>
        </w:rPr>
        <w:t xml:space="preserve"> </w:t>
      </w:r>
      <w:r w:rsidRPr="00310DE1">
        <w:rPr>
          <w:iCs/>
          <w:sz w:val="22"/>
          <w:szCs w:val="22"/>
          <w:lang w:val="pt-PT"/>
        </w:rPr>
        <w:t>o</w:t>
      </w:r>
      <w:r>
        <w:rPr>
          <w:iCs/>
          <w:sz w:val="22"/>
          <w:szCs w:val="22"/>
          <w:lang w:val="pt-BR"/>
        </w:rPr>
        <w:t xml:space="preserve"> país ou campo </w:t>
      </w:r>
      <w:r w:rsidRPr="00310DE1">
        <w:rPr>
          <w:iCs/>
          <w:sz w:val="22"/>
          <w:szCs w:val="22"/>
          <w:lang w:val="pt-PT"/>
        </w:rPr>
        <w:t>missionário</w:t>
      </w:r>
      <w:r w:rsidR="00D54954">
        <w:rPr>
          <w:iCs/>
          <w:sz w:val="22"/>
          <w:szCs w:val="22"/>
          <w:lang w:val="pt-BR"/>
        </w:rPr>
        <w:t xml:space="preserve"> devem ir.</w:t>
      </w:r>
      <w:r>
        <w:rPr>
          <w:iCs/>
          <w:sz w:val="22"/>
          <w:szCs w:val="22"/>
          <w:lang w:val="pt-BR"/>
        </w:rPr>
        <w:t xml:space="preserve"> Também angariam fundos através da oração, pedindo a Deus que envie doadores e faça com que as pessoas estejam dispostas a apoiar.</w:t>
      </w:r>
    </w:p>
    <w:p w14:paraId="62CC1F52" w14:textId="77777777" w:rsidR="00E368A2" w:rsidRDefault="00E368A2">
      <w:pPr>
        <w:jc w:val="both"/>
        <w:rPr>
          <w:iCs/>
          <w:sz w:val="22"/>
          <w:szCs w:val="22"/>
          <w:lang w:val="pt-BR"/>
        </w:rPr>
      </w:pPr>
    </w:p>
    <w:p w14:paraId="4BDA7FF4" w14:textId="1DF44188" w:rsidR="00E368A2" w:rsidRDefault="00AB7EFF">
      <w:pPr>
        <w:jc w:val="both"/>
        <w:rPr>
          <w:iCs/>
          <w:sz w:val="22"/>
          <w:szCs w:val="22"/>
          <w:lang w:val="pt-BR"/>
        </w:rPr>
      </w:pPr>
      <w:r>
        <w:rPr>
          <w:iCs/>
          <w:sz w:val="22"/>
          <w:szCs w:val="22"/>
          <w:lang w:val="pt-BR"/>
        </w:rPr>
        <w:t xml:space="preserve">Todos os anos, o mês de outubro é dedicado às missões. A igreja convida diferentes oradores </w:t>
      </w:r>
      <w:r w:rsidR="00D54954">
        <w:rPr>
          <w:iCs/>
          <w:sz w:val="22"/>
          <w:szCs w:val="22"/>
          <w:lang w:val="pt-BR"/>
        </w:rPr>
        <w:t>p</w:t>
      </w:r>
      <w:r>
        <w:rPr>
          <w:iCs/>
          <w:sz w:val="22"/>
          <w:szCs w:val="22"/>
          <w:lang w:val="pt-BR"/>
        </w:rPr>
        <w:t>a</w:t>
      </w:r>
      <w:r w:rsidR="00D54954">
        <w:rPr>
          <w:iCs/>
          <w:sz w:val="22"/>
          <w:szCs w:val="22"/>
          <w:lang w:val="pt-BR"/>
        </w:rPr>
        <w:t>ra</w:t>
      </w:r>
      <w:r>
        <w:rPr>
          <w:iCs/>
          <w:sz w:val="22"/>
          <w:szCs w:val="22"/>
          <w:lang w:val="pt-BR"/>
        </w:rPr>
        <w:t xml:space="preserve"> partilhar temas específicos sobre missões e encoraja as pessoas a darem aos missionários e a participarem em missões. Os membros são treinados para terem uma mentalidade de Grande Comissão onde quer que estejam. São ensinados e encorajados a partilhar o evangelho no trabalho, criando amizades, dando aos necessitados e orando por aqueles que se sentem perturbados.</w:t>
      </w:r>
    </w:p>
    <w:p w14:paraId="186B9473" w14:textId="77777777" w:rsidR="00E368A2" w:rsidRDefault="00E368A2">
      <w:pPr>
        <w:jc w:val="both"/>
        <w:rPr>
          <w:iCs/>
          <w:sz w:val="22"/>
          <w:szCs w:val="22"/>
          <w:lang w:val="pt-BR"/>
        </w:rPr>
      </w:pPr>
    </w:p>
    <w:p w14:paraId="722ACD53" w14:textId="2DE0752E" w:rsidR="00E368A2" w:rsidRPr="00310DE1" w:rsidRDefault="00AB7EFF">
      <w:pPr>
        <w:jc w:val="both"/>
        <w:rPr>
          <w:iCs/>
          <w:sz w:val="22"/>
          <w:szCs w:val="22"/>
          <w:lang w:val="pt-PT"/>
        </w:rPr>
      </w:pPr>
      <w:r>
        <w:rPr>
          <w:iCs/>
          <w:sz w:val="22"/>
          <w:szCs w:val="22"/>
          <w:lang w:val="pt-BR"/>
        </w:rPr>
        <w:t xml:space="preserve">O </w:t>
      </w:r>
      <w:r w:rsidRPr="00310DE1">
        <w:rPr>
          <w:iCs/>
          <w:sz w:val="22"/>
          <w:szCs w:val="22"/>
          <w:lang w:val="pt-PT"/>
        </w:rPr>
        <w:t xml:space="preserve">Pr. </w:t>
      </w:r>
      <w:r>
        <w:rPr>
          <w:iCs/>
          <w:sz w:val="22"/>
          <w:szCs w:val="22"/>
          <w:lang w:val="pt-BR"/>
        </w:rPr>
        <w:t xml:space="preserve">Meshack partilha a história de John: "John frequentou uma formação de discipulado eficaz que a igreja realizou e mais tarde garantiu uma oportunidade de estágio num banco. Ele introduziu a ideia de um estudo bíblico e sessões de oração todos os dias antes do </w:t>
      </w:r>
      <w:r w:rsidRPr="00310DE1">
        <w:rPr>
          <w:iCs/>
          <w:sz w:val="22"/>
          <w:szCs w:val="22"/>
          <w:lang w:val="pt-PT"/>
        </w:rPr>
        <w:t>horário de trabalho</w:t>
      </w:r>
      <w:r>
        <w:rPr>
          <w:iCs/>
          <w:sz w:val="22"/>
          <w:szCs w:val="22"/>
          <w:lang w:val="pt-BR"/>
        </w:rPr>
        <w:t>. Quando lhe foi concedida a permissão, todos ficaram interessados em aderir. Mais tarde, John testemunhou que muitos dos seus colegas</w:t>
      </w:r>
      <w:r w:rsidRPr="00310DE1">
        <w:rPr>
          <w:iCs/>
          <w:sz w:val="22"/>
          <w:szCs w:val="22"/>
          <w:lang w:val="pt-PT"/>
        </w:rPr>
        <w:t>,</w:t>
      </w:r>
      <w:r>
        <w:rPr>
          <w:iCs/>
          <w:sz w:val="22"/>
          <w:szCs w:val="22"/>
          <w:lang w:val="pt-BR"/>
        </w:rPr>
        <w:t xml:space="preserve"> </w:t>
      </w:r>
      <w:r w:rsidRPr="00310DE1">
        <w:rPr>
          <w:iCs/>
          <w:sz w:val="22"/>
          <w:szCs w:val="22"/>
          <w:lang w:val="pt-PT"/>
        </w:rPr>
        <w:t xml:space="preserve">que outrora se encontravam desviados da igreja, </w:t>
      </w:r>
      <w:r>
        <w:rPr>
          <w:iCs/>
          <w:sz w:val="22"/>
          <w:szCs w:val="22"/>
          <w:lang w:val="pt-BR"/>
        </w:rPr>
        <w:t>voltaram frequent</w:t>
      </w:r>
      <w:r w:rsidRPr="00310DE1">
        <w:rPr>
          <w:iCs/>
          <w:sz w:val="22"/>
          <w:szCs w:val="22"/>
          <w:lang w:val="pt-PT"/>
        </w:rPr>
        <w:t xml:space="preserve">á-la e </w:t>
      </w:r>
      <w:r>
        <w:rPr>
          <w:iCs/>
          <w:sz w:val="22"/>
          <w:szCs w:val="22"/>
          <w:lang w:val="pt-BR"/>
        </w:rPr>
        <w:t>a ler as suas Bíblia</w:t>
      </w:r>
      <w:r w:rsidRPr="00310DE1">
        <w:rPr>
          <w:iCs/>
          <w:sz w:val="22"/>
          <w:szCs w:val="22"/>
          <w:lang w:val="pt-PT"/>
        </w:rPr>
        <w:t>s</w:t>
      </w:r>
      <w:r>
        <w:rPr>
          <w:iCs/>
          <w:sz w:val="22"/>
          <w:szCs w:val="22"/>
          <w:lang w:val="pt-BR"/>
        </w:rPr>
        <w:t xml:space="preserve">. Hoje, conseguiram que uma das salas de conferência fosse </w:t>
      </w:r>
      <w:r w:rsidRPr="00310DE1">
        <w:rPr>
          <w:iCs/>
          <w:sz w:val="22"/>
          <w:szCs w:val="22"/>
          <w:lang w:val="pt-PT"/>
        </w:rPr>
        <w:t xml:space="preserve">transformada </w:t>
      </w:r>
      <w:r w:rsidR="00D54954">
        <w:rPr>
          <w:iCs/>
          <w:sz w:val="22"/>
          <w:szCs w:val="22"/>
          <w:lang w:val="pt-PT"/>
        </w:rPr>
        <w:t>n</w:t>
      </w:r>
      <w:r>
        <w:rPr>
          <w:iCs/>
          <w:sz w:val="22"/>
          <w:szCs w:val="22"/>
          <w:lang w:val="pt-BR"/>
        </w:rPr>
        <w:t xml:space="preserve">uma sala de oração, adoração e estudo bíblico. </w:t>
      </w:r>
      <w:r w:rsidRPr="00310DE1">
        <w:rPr>
          <w:iCs/>
          <w:sz w:val="22"/>
          <w:szCs w:val="22"/>
          <w:lang w:val="pt-PT"/>
        </w:rPr>
        <w:t xml:space="preserve">John </w:t>
      </w:r>
      <w:r>
        <w:rPr>
          <w:iCs/>
          <w:sz w:val="22"/>
          <w:szCs w:val="22"/>
          <w:lang w:val="pt-BR"/>
        </w:rPr>
        <w:t>foi motivado pelo que a igreja estava a fazer. O nosso principal objetivo é ajudar os membros da igreja a seguir os passos de Jesus, treinando-os para fazer discípulos</w:t>
      </w:r>
      <w:r w:rsidRPr="00310DE1">
        <w:rPr>
          <w:iCs/>
          <w:sz w:val="22"/>
          <w:szCs w:val="22"/>
          <w:lang w:val="pt-PT"/>
        </w:rPr>
        <w:t>.”</w:t>
      </w:r>
    </w:p>
    <w:p w14:paraId="6F13E947" w14:textId="77777777" w:rsidR="00E368A2" w:rsidRDefault="00E368A2">
      <w:pPr>
        <w:jc w:val="both"/>
        <w:rPr>
          <w:iCs/>
          <w:sz w:val="22"/>
          <w:szCs w:val="22"/>
          <w:lang w:val="pt-BR"/>
        </w:rPr>
      </w:pPr>
    </w:p>
    <w:p w14:paraId="69E93A02" w14:textId="2BBEBC69" w:rsidR="00E368A2" w:rsidRDefault="00AB7EFF">
      <w:pPr>
        <w:jc w:val="both"/>
        <w:rPr>
          <w:b/>
          <w:bCs/>
          <w:iCs/>
          <w:sz w:val="22"/>
          <w:szCs w:val="22"/>
          <w:lang w:val="pt-BR"/>
        </w:rPr>
      </w:pPr>
      <w:r>
        <w:rPr>
          <w:b/>
          <w:bCs/>
          <w:iCs/>
          <w:sz w:val="22"/>
          <w:szCs w:val="22"/>
          <w:lang w:val="pt-BR"/>
        </w:rPr>
        <w:t xml:space="preserve">Mobilização e </w:t>
      </w:r>
      <w:r w:rsidR="00E416C9">
        <w:rPr>
          <w:b/>
          <w:bCs/>
          <w:iCs/>
          <w:sz w:val="22"/>
          <w:szCs w:val="22"/>
          <w:lang w:val="pt-BR"/>
        </w:rPr>
        <w:t>capacitação</w:t>
      </w:r>
    </w:p>
    <w:p w14:paraId="33634A40" w14:textId="7836D1B2" w:rsidR="00E368A2" w:rsidRDefault="00AB7EFF">
      <w:pPr>
        <w:jc w:val="both"/>
        <w:rPr>
          <w:iCs/>
          <w:sz w:val="22"/>
          <w:szCs w:val="22"/>
          <w:lang w:val="pt-BR"/>
        </w:rPr>
      </w:pPr>
      <w:r>
        <w:rPr>
          <w:iCs/>
          <w:sz w:val="22"/>
          <w:szCs w:val="22"/>
          <w:lang w:val="pt-BR"/>
        </w:rPr>
        <w:t xml:space="preserve">A igreja apoia aqueles que estão dispostos a participar em missões, equipando-os com o que é necessário para responder ao chamado de Deus e servir em missões. Ensinam os membros sobre a cultura do povo, como comunicar com eles, o seu código de vestuário e as suas crenças. A igreja organiza viagens missionárias de curto e longo prazo a nível local e internacional.  Os membros inscrevem-se para participar em missões ou para apoiar aqueles que estão dispostos a ir mas não têm os fundos. As viagens internacionais são feitas trimestralmente ou com base no </w:t>
      </w:r>
      <w:r w:rsidRPr="00310DE1">
        <w:rPr>
          <w:iCs/>
          <w:sz w:val="22"/>
          <w:szCs w:val="22"/>
          <w:lang w:val="pt-PT"/>
        </w:rPr>
        <w:t xml:space="preserve">planeamento </w:t>
      </w:r>
      <w:r>
        <w:rPr>
          <w:iCs/>
          <w:sz w:val="22"/>
          <w:szCs w:val="22"/>
          <w:lang w:val="pt-BR"/>
        </w:rPr>
        <w:t xml:space="preserve">anual da igreja. Todos os anos, a igreja </w:t>
      </w:r>
      <w:r w:rsidR="00DB4BB4">
        <w:rPr>
          <w:iCs/>
          <w:sz w:val="22"/>
          <w:szCs w:val="22"/>
          <w:lang w:val="pt-BR"/>
        </w:rPr>
        <w:t xml:space="preserve">faz </w:t>
      </w:r>
      <w:r>
        <w:rPr>
          <w:iCs/>
          <w:sz w:val="22"/>
          <w:szCs w:val="22"/>
          <w:lang w:val="pt-BR"/>
        </w:rPr>
        <w:t xml:space="preserve">um orçamento para as missões e contribui com parte da oferta </w:t>
      </w:r>
      <w:r w:rsidRPr="00310DE1">
        <w:rPr>
          <w:iCs/>
          <w:sz w:val="22"/>
          <w:szCs w:val="22"/>
          <w:lang w:val="pt-PT"/>
        </w:rPr>
        <w:t xml:space="preserve">regular </w:t>
      </w:r>
      <w:r>
        <w:rPr>
          <w:iCs/>
          <w:sz w:val="22"/>
          <w:szCs w:val="22"/>
          <w:lang w:val="pt-BR"/>
        </w:rPr>
        <w:t xml:space="preserve">para esse fim. A igreja </w:t>
      </w:r>
      <w:r w:rsidRPr="00310DE1">
        <w:rPr>
          <w:iCs/>
          <w:sz w:val="22"/>
          <w:szCs w:val="22"/>
          <w:lang w:val="pt-PT"/>
        </w:rPr>
        <w:t>conta com</w:t>
      </w:r>
      <w:r>
        <w:rPr>
          <w:iCs/>
          <w:sz w:val="22"/>
          <w:szCs w:val="22"/>
          <w:lang w:val="pt-BR"/>
        </w:rPr>
        <w:t xml:space="preserve"> três campos de missão com </w:t>
      </w:r>
      <w:r w:rsidRPr="00310DE1">
        <w:rPr>
          <w:iCs/>
          <w:sz w:val="22"/>
          <w:szCs w:val="22"/>
          <w:lang w:val="pt-PT"/>
        </w:rPr>
        <w:t xml:space="preserve">obreiros </w:t>
      </w:r>
      <w:r>
        <w:rPr>
          <w:iCs/>
          <w:sz w:val="22"/>
          <w:szCs w:val="22"/>
          <w:lang w:val="pt-BR"/>
        </w:rPr>
        <w:t xml:space="preserve">que apoia financeiramente e com visitas </w:t>
      </w:r>
      <w:r w:rsidRPr="00310DE1">
        <w:rPr>
          <w:iCs/>
          <w:sz w:val="22"/>
          <w:szCs w:val="22"/>
          <w:lang w:val="pt-PT"/>
        </w:rPr>
        <w:t>frequentes</w:t>
      </w:r>
      <w:r>
        <w:rPr>
          <w:iCs/>
          <w:sz w:val="22"/>
          <w:szCs w:val="22"/>
          <w:lang w:val="pt-BR"/>
        </w:rPr>
        <w:t>.</w:t>
      </w:r>
    </w:p>
    <w:p w14:paraId="032445D5" w14:textId="77777777" w:rsidR="00E368A2" w:rsidRDefault="00E368A2">
      <w:pPr>
        <w:jc w:val="both"/>
        <w:rPr>
          <w:iCs/>
          <w:sz w:val="22"/>
          <w:szCs w:val="22"/>
          <w:lang w:val="pt-BR"/>
        </w:rPr>
      </w:pPr>
    </w:p>
    <w:p w14:paraId="2197A1EC" w14:textId="77777777" w:rsidR="00E368A2" w:rsidRDefault="00AB7EFF">
      <w:pPr>
        <w:jc w:val="both"/>
        <w:rPr>
          <w:b/>
          <w:bCs/>
          <w:iCs/>
          <w:sz w:val="22"/>
          <w:szCs w:val="22"/>
          <w:lang w:val="pt-BR"/>
        </w:rPr>
      </w:pPr>
      <w:r>
        <w:rPr>
          <w:b/>
          <w:bCs/>
          <w:iCs/>
          <w:sz w:val="22"/>
          <w:szCs w:val="22"/>
          <w:lang w:val="pt-BR"/>
        </w:rPr>
        <w:t>O encorajamento de um Pastor</w:t>
      </w:r>
    </w:p>
    <w:p w14:paraId="512B8E49" w14:textId="118078B8" w:rsidR="00E368A2" w:rsidRPr="00310DE1" w:rsidRDefault="00AB7EFF">
      <w:pPr>
        <w:jc w:val="both"/>
        <w:rPr>
          <w:iCs/>
          <w:sz w:val="22"/>
          <w:szCs w:val="22"/>
          <w:lang w:val="pt-PT"/>
        </w:rPr>
      </w:pPr>
      <w:r>
        <w:rPr>
          <w:iCs/>
          <w:sz w:val="22"/>
          <w:szCs w:val="22"/>
          <w:lang w:val="pt-BR"/>
        </w:rPr>
        <w:t xml:space="preserve">Para uma congregação de cerca de 600 membros, fazer missões não é fácil. O Pastor Meshack partilha alguns desafios: "Ao longo dos anos, o maior desafio tem sido </w:t>
      </w:r>
      <w:r w:rsidRPr="00310DE1">
        <w:rPr>
          <w:iCs/>
          <w:sz w:val="22"/>
          <w:szCs w:val="22"/>
          <w:lang w:val="pt-PT"/>
        </w:rPr>
        <w:t xml:space="preserve">o </w:t>
      </w:r>
      <w:r>
        <w:rPr>
          <w:iCs/>
          <w:sz w:val="22"/>
          <w:szCs w:val="22"/>
          <w:lang w:val="pt-BR"/>
        </w:rPr>
        <w:t xml:space="preserve">financeiro. Dirigimos todos os nossos ministérios com os nossos próprios recursos, sem depender de apoio externo. Outro desafio é que a congregação é maioritariamente constituída por migrantes que </w:t>
      </w:r>
      <w:r w:rsidRPr="00310DE1">
        <w:rPr>
          <w:iCs/>
          <w:sz w:val="22"/>
          <w:szCs w:val="22"/>
          <w:lang w:val="pt-PT"/>
        </w:rPr>
        <w:t xml:space="preserve">continuamente </w:t>
      </w:r>
      <w:r w:rsidR="00DB4BB4">
        <w:rPr>
          <w:iCs/>
          <w:sz w:val="22"/>
          <w:szCs w:val="22"/>
          <w:lang w:val="pt-PT"/>
        </w:rPr>
        <w:t>a mudar-se</w:t>
      </w:r>
      <w:r>
        <w:rPr>
          <w:iCs/>
          <w:sz w:val="22"/>
          <w:szCs w:val="22"/>
          <w:lang w:val="pt-BR"/>
        </w:rPr>
        <w:t>. É difícil ter voluntários e membros que sejam permanentes e que possam estar plenamente envolvidos no trabalho da igreja. Estes desafios</w:t>
      </w:r>
      <w:r w:rsidR="00DB4BB4">
        <w:rPr>
          <w:iCs/>
          <w:sz w:val="22"/>
          <w:szCs w:val="22"/>
          <w:lang w:val="pt-BR"/>
        </w:rPr>
        <w:t xml:space="preserve"> tornam-nos incapazes de </w:t>
      </w:r>
      <w:r>
        <w:rPr>
          <w:iCs/>
          <w:sz w:val="22"/>
          <w:szCs w:val="22"/>
          <w:lang w:val="pt-BR"/>
        </w:rPr>
        <w:t xml:space="preserve"> enviar mais missionários, embora gostássemos muito de o fazer</w:t>
      </w:r>
      <w:r w:rsidRPr="00310DE1">
        <w:rPr>
          <w:iCs/>
          <w:sz w:val="22"/>
          <w:szCs w:val="22"/>
          <w:lang w:val="pt-PT"/>
        </w:rPr>
        <w:t>.”</w:t>
      </w:r>
    </w:p>
    <w:p w14:paraId="0EFE762A" w14:textId="77777777" w:rsidR="00E368A2" w:rsidRPr="005A6BEB" w:rsidRDefault="00E368A2">
      <w:pPr>
        <w:jc w:val="both"/>
        <w:rPr>
          <w:iCs/>
          <w:sz w:val="22"/>
          <w:szCs w:val="22"/>
          <w:lang w:val="pt-PT"/>
        </w:rPr>
      </w:pPr>
    </w:p>
    <w:p w14:paraId="5307F576" w14:textId="3D1C69F0" w:rsidR="00E368A2" w:rsidRPr="00310DE1" w:rsidRDefault="00AB7EFF">
      <w:pPr>
        <w:jc w:val="both"/>
        <w:rPr>
          <w:iCs/>
          <w:sz w:val="22"/>
          <w:szCs w:val="22"/>
          <w:lang w:val="pt-PT"/>
        </w:rPr>
      </w:pPr>
      <w:r>
        <w:rPr>
          <w:iCs/>
          <w:sz w:val="22"/>
          <w:szCs w:val="22"/>
          <w:lang w:val="pt-BR"/>
        </w:rPr>
        <w:t xml:space="preserve">No entanto, ele oferece conselhos e encorajamento: "Quando Deus </w:t>
      </w:r>
      <w:r w:rsidR="00DB4BB4">
        <w:rPr>
          <w:iCs/>
          <w:sz w:val="22"/>
          <w:szCs w:val="22"/>
          <w:lang w:val="pt-BR"/>
        </w:rPr>
        <w:t>te</w:t>
      </w:r>
      <w:r>
        <w:rPr>
          <w:iCs/>
          <w:sz w:val="22"/>
          <w:szCs w:val="22"/>
          <w:lang w:val="pt-BR"/>
        </w:rPr>
        <w:t xml:space="preserve"> chama para o ministério, Ele vai con</w:t>
      </w:r>
      <w:r w:rsidR="00DB4BB4">
        <w:rPr>
          <w:iCs/>
          <w:sz w:val="22"/>
          <w:szCs w:val="22"/>
          <w:lang w:val="pt-BR"/>
        </w:rPr>
        <w:t>tigo</w:t>
      </w:r>
      <w:r>
        <w:rPr>
          <w:iCs/>
          <w:sz w:val="22"/>
          <w:szCs w:val="22"/>
          <w:lang w:val="pt-BR"/>
        </w:rPr>
        <w:t xml:space="preserve"> e </w:t>
      </w:r>
      <w:r w:rsidR="00DB4BB4">
        <w:rPr>
          <w:iCs/>
          <w:sz w:val="22"/>
          <w:szCs w:val="22"/>
          <w:lang w:val="pt-BR"/>
        </w:rPr>
        <w:t>te ajuda</w:t>
      </w:r>
      <w:r>
        <w:rPr>
          <w:iCs/>
          <w:sz w:val="22"/>
          <w:szCs w:val="22"/>
          <w:lang w:val="pt-BR"/>
        </w:rPr>
        <w:t xml:space="preserve">. Isto levou-me a confiar em Deus, mas quando alguém quer responder ao </w:t>
      </w:r>
      <w:r w:rsidRPr="00310DE1">
        <w:rPr>
          <w:iCs/>
          <w:sz w:val="22"/>
          <w:szCs w:val="22"/>
          <w:lang w:val="pt-PT"/>
        </w:rPr>
        <w:t xml:space="preserve">chamado </w:t>
      </w:r>
      <w:r>
        <w:rPr>
          <w:iCs/>
          <w:sz w:val="22"/>
          <w:szCs w:val="22"/>
          <w:lang w:val="pt-BR"/>
        </w:rPr>
        <w:t xml:space="preserve">de Deus para missões, é importante estar preparado para as dificuldades e as alegrias que isso acarreta. No entanto, não se deve temer ou duvidar quando as coisas se tornam difíceis - isso faz parte do nosso </w:t>
      </w:r>
      <w:r w:rsidRPr="00310DE1">
        <w:rPr>
          <w:iCs/>
          <w:sz w:val="22"/>
          <w:szCs w:val="22"/>
          <w:lang w:val="pt-PT"/>
        </w:rPr>
        <w:t>chamado missional</w:t>
      </w:r>
      <w:r>
        <w:rPr>
          <w:iCs/>
          <w:sz w:val="22"/>
          <w:szCs w:val="22"/>
          <w:lang w:val="pt-BR"/>
        </w:rPr>
        <w:t xml:space="preserve">. Aprendi a utilizar os recursos que estão disponíveis para fazer o que posso naquele momento em particular, em vez de não fazer nada. O nosso ministério funciona pela fé; não é que sejamos realmente capazes de nos sustentar no que estamos a fazer, mas Deus providencia </w:t>
      </w:r>
      <w:r w:rsidR="006819CE">
        <w:rPr>
          <w:iCs/>
          <w:sz w:val="22"/>
          <w:szCs w:val="22"/>
          <w:lang w:val="pt-BR"/>
        </w:rPr>
        <w:t>na</w:t>
      </w:r>
      <w:r>
        <w:rPr>
          <w:iCs/>
          <w:sz w:val="22"/>
          <w:szCs w:val="22"/>
          <w:lang w:val="pt-BR"/>
        </w:rPr>
        <w:t xml:space="preserve"> Sua própria maneira</w:t>
      </w:r>
      <w:r w:rsidRPr="00310DE1">
        <w:rPr>
          <w:iCs/>
          <w:sz w:val="22"/>
          <w:szCs w:val="22"/>
          <w:lang w:val="pt-PT"/>
        </w:rPr>
        <w:t>.”</w:t>
      </w:r>
    </w:p>
    <w:p w14:paraId="73607F4A" w14:textId="77777777" w:rsidR="00E368A2" w:rsidRDefault="00E368A2">
      <w:pPr>
        <w:jc w:val="both"/>
        <w:rPr>
          <w:iCs/>
          <w:sz w:val="22"/>
          <w:szCs w:val="22"/>
          <w:lang w:val="pt-BR"/>
        </w:rPr>
      </w:pPr>
    </w:p>
    <w:p w14:paraId="58002867" w14:textId="77777777" w:rsidR="00E368A2" w:rsidRPr="00310DE1" w:rsidRDefault="00AB7EFF">
      <w:pPr>
        <w:jc w:val="both"/>
        <w:rPr>
          <w:iCs/>
          <w:sz w:val="22"/>
          <w:szCs w:val="22"/>
          <w:lang w:val="pt-PT"/>
        </w:rPr>
      </w:pPr>
      <w:r>
        <w:rPr>
          <w:iCs/>
          <w:sz w:val="22"/>
          <w:szCs w:val="22"/>
          <w:lang w:val="pt-BR"/>
        </w:rPr>
        <w:t>"Para que uma igreja se envolva seriamente na missão, tem de partir do coração do pastor. Como pastor, influenciei a minha igreja pregando e indo eu próprio</w:t>
      </w:r>
      <w:r w:rsidRPr="00310DE1">
        <w:rPr>
          <w:iCs/>
          <w:sz w:val="22"/>
          <w:szCs w:val="22"/>
          <w:lang w:val="pt-PT"/>
        </w:rPr>
        <w:t>, como</w:t>
      </w:r>
      <w:r>
        <w:rPr>
          <w:iCs/>
          <w:sz w:val="22"/>
          <w:szCs w:val="22"/>
          <w:lang w:val="pt-BR"/>
        </w:rPr>
        <w:t xml:space="preserve"> também chamando e encorajando aqueles que têm o chamado para ir. Por vezes, uma igreja pode estar envolvida em tantas coisas e mesmo assim perder o </w:t>
      </w:r>
      <w:r w:rsidRPr="00310DE1">
        <w:rPr>
          <w:iCs/>
          <w:sz w:val="22"/>
          <w:szCs w:val="22"/>
          <w:lang w:val="pt-PT"/>
        </w:rPr>
        <w:t>foco crucial nas missões</w:t>
      </w:r>
      <w:r>
        <w:rPr>
          <w:iCs/>
          <w:sz w:val="22"/>
          <w:szCs w:val="22"/>
          <w:lang w:val="pt-BR"/>
        </w:rPr>
        <w:t xml:space="preserve">. Quando o pastor </w:t>
      </w:r>
      <w:r w:rsidRPr="00310DE1">
        <w:rPr>
          <w:iCs/>
          <w:sz w:val="22"/>
          <w:szCs w:val="22"/>
          <w:lang w:val="pt-PT"/>
        </w:rPr>
        <w:t xml:space="preserve">internalizar </w:t>
      </w:r>
      <w:r>
        <w:rPr>
          <w:iCs/>
          <w:sz w:val="22"/>
          <w:szCs w:val="22"/>
          <w:lang w:val="pt-BR"/>
        </w:rPr>
        <w:t>a razão pela qual a Igreja existe, as missões tornar-se-ão a prioridade da sua igreja</w:t>
      </w:r>
      <w:r w:rsidRPr="00310DE1">
        <w:rPr>
          <w:iCs/>
          <w:sz w:val="22"/>
          <w:szCs w:val="22"/>
          <w:lang w:val="pt-PT"/>
        </w:rPr>
        <w:t>.”</w:t>
      </w:r>
    </w:p>
    <w:p w14:paraId="191ACE43" w14:textId="77777777" w:rsidR="00E368A2" w:rsidRDefault="00E368A2">
      <w:pPr>
        <w:jc w:val="both"/>
        <w:rPr>
          <w:iCs/>
          <w:sz w:val="22"/>
          <w:szCs w:val="22"/>
          <w:lang w:val="pt-BR"/>
        </w:rPr>
      </w:pPr>
    </w:p>
    <w:p w14:paraId="3467A7D3" w14:textId="77777777" w:rsidR="00E368A2" w:rsidRDefault="00AB7EFF">
      <w:pPr>
        <w:jc w:val="both"/>
        <w:rPr>
          <w:iCs/>
          <w:sz w:val="22"/>
          <w:szCs w:val="22"/>
          <w:lang w:val="pt-BR"/>
        </w:rPr>
      </w:pPr>
      <w:r>
        <w:rPr>
          <w:i/>
          <w:sz w:val="22"/>
          <w:szCs w:val="22"/>
          <w:lang w:val="pt-BR"/>
        </w:rPr>
        <w:t>(foto</w:t>
      </w:r>
      <w:r w:rsidRPr="00310DE1">
        <w:rPr>
          <w:i/>
          <w:sz w:val="22"/>
          <w:szCs w:val="22"/>
          <w:lang w:val="pt-PT"/>
        </w:rPr>
        <w:t xml:space="preserve"> e</w:t>
      </w:r>
      <w:r>
        <w:rPr>
          <w:i/>
          <w:sz w:val="22"/>
          <w:szCs w:val="22"/>
          <w:lang w:val="pt-BR"/>
        </w:rPr>
        <w:t xml:space="preserve"> legenda</w:t>
      </w:r>
      <w:r>
        <w:rPr>
          <w:iCs/>
          <w:sz w:val="22"/>
          <w:szCs w:val="22"/>
          <w:lang w:val="pt-BR"/>
        </w:rPr>
        <w:t xml:space="preserve">) Formação </w:t>
      </w:r>
      <w:r w:rsidRPr="00310DE1">
        <w:rPr>
          <w:iCs/>
          <w:sz w:val="22"/>
          <w:szCs w:val="22"/>
          <w:lang w:val="pt-PT"/>
        </w:rPr>
        <w:t xml:space="preserve">de </w:t>
      </w:r>
      <w:r>
        <w:rPr>
          <w:iCs/>
          <w:sz w:val="22"/>
          <w:szCs w:val="22"/>
          <w:lang w:val="pt-BR"/>
        </w:rPr>
        <w:t xml:space="preserve">discipulado na nova fábrica da igreja em Goma, </w:t>
      </w:r>
      <w:r w:rsidRPr="00310DE1">
        <w:rPr>
          <w:iCs/>
          <w:sz w:val="22"/>
          <w:szCs w:val="22"/>
          <w:lang w:val="pt-PT"/>
        </w:rPr>
        <w:t xml:space="preserve">na </w:t>
      </w:r>
      <w:r>
        <w:rPr>
          <w:iCs/>
          <w:sz w:val="22"/>
          <w:szCs w:val="22"/>
          <w:lang w:val="pt-BR"/>
        </w:rPr>
        <w:t>República Democrática do Congo.</w:t>
      </w:r>
    </w:p>
    <w:p w14:paraId="079E0812" w14:textId="77777777" w:rsidR="00E368A2" w:rsidRDefault="00AB7EFF">
      <w:pPr>
        <w:jc w:val="both"/>
        <w:rPr>
          <w:iCs/>
          <w:sz w:val="22"/>
          <w:szCs w:val="22"/>
          <w:lang w:val="pt-BR"/>
        </w:rPr>
      </w:pPr>
      <w:r>
        <w:rPr>
          <w:i/>
          <w:sz w:val="22"/>
          <w:szCs w:val="22"/>
          <w:lang w:val="pt-BR"/>
        </w:rPr>
        <w:lastRenderedPageBreak/>
        <w:t xml:space="preserve">(foto </w:t>
      </w:r>
      <w:r w:rsidRPr="00310DE1">
        <w:rPr>
          <w:i/>
          <w:sz w:val="22"/>
          <w:szCs w:val="22"/>
          <w:lang w:val="pt-PT"/>
        </w:rPr>
        <w:t xml:space="preserve">e </w:t>
      </w:r>
      <w:r>
        <w:rPr>
          <w:i/>
          <w:sz w:val="22"/>
          <w:szCs w:val="22"/>
          <w:lang w:val="pt-BR"/>
        </w:rPr>
        <w:t>legenda)</w:t>
      </w:r>
      <w:r>
        <w:rPr>
          <w:iCs/>
          <w:sz w:val="22"/>
          <w:szCs w:val="22"/>
          <w:lang w:val="pt-BR"/>
        </w:rPr>
        <w:t xml:space="preserve"> Membros da equipa ajustando-se à realidade de que este é o santuário da igreja que os acolherá durante a duração da sua viagem missionária.</w:t>
      </w:r>
    </w:p>
    <w:p w14:paraId="54A859C7" w14:textId="77777777" w:rsidR="00E368A2" w:rsidRDefault="00AB7EFF">
      <w:pPr>
        <w:jc w:val="both"/>
        <w:rPr>
          <w:iCs/>
          <w:sz w:val="22"/>
          <w:szCs w:val="22"/>
          <w:lang w:val="pt-BR"/>
        </w:rPr>
      </w:pPr>
      <w:r>
        <w:rPr>
          <w:iCs/>
          <w:sz w:val="22"/>
          <w:szCs w:val="22"/>
          <w:lang w:val="pt-BR"/>
        </w:rPr>
        <w:t>(</w:t>
      </w:r>
      <w:r w:rsidRPr="00310DE1">
        <w:rPr>
          <w:i/>
          <w:sz w:val="22"/>
          <w:szCs w:val="22"/>
          <w:lang w:val="pt-PT"/>
        </w:rPr>
        <w:t>ênfase</w:t>
      </w:r>
      <w:r>
        <w:rPr>
          <w:iCs/>
          <w:sz w:val="22"/>
          <w:szCs w:val="22"/>
          <w:lang w:val="pt-BR"/>
        </w:rPr>
        <w:t>) QUANDO DEUS TE CHAMA PARA O MINISTÉRIO, ELE VAI CONTIGO E AJUDA-TE.</w:t>
      </w:r>
    </w:p>
    <w:p w14:paraId="59890CD2" w14:textId="77777777" w:rsidR="00E368A2" w:rsidRDefault="00E368A2">
      <w:pPr>
        <w:jc w:val="both"/>
        <w:rPr>
          <w:iCs/>
          <w:lang w:val="pt-BR"/>
        </w:rPr>
      </w:pPr>
    </w:p>
    <w:p w14:paraId="79BDB2D8" w14:textId="77777777" w:rsidR="00E368A2" w:rsidRDefault="00E368A2">
      <w:pPr>
        <w:jc w:val="both"/>
        <w:rPr>
          <w:iCs/>
          <w:lang w:val="pt-BR"/>
        </w:rPr>
      </w:pPr>
    </w:p>
    <w:p w14:paraId="7D831182" w14:textId="77777777" w:rsidR="00E368A2" w:rsidRDefault="00AB7EFF">
      <w:pPr>
        <w:jc w:val="center"/>
        <w:rPr>
          <w:iCs/>
          <w:lang w:val="pt-BR"/>
        </w:rPr>
      </w:pPr>
      <w:r>
        <w:rPr>
          <w:b/>
          <w:bCs/>
          <w:iCs/>
          <w:color w:val="4472C4" w:themeColor="accent1"/>
          <w:lang w:val="pt-BR"/>
        </w:rPr>
        <w:t>FORMAÇÃO</w:t>
      </w:r>
    </w:p>
    <w:p w14:paraId="2843B0F9" w14:textId="77777777" w:rsidR="00E368A2" w:rsidRDefault="00E368A2">
      <w:pPr>
        <w:jc w:val="center"/>
        <w:rPr>
          <w:iCs/>
          <w:lang w:val="pt-BR"/>
        </w:rPr>
      </w:pPr>
    </w:p>
    <w:p w14:paraId="47E906F7" w14:textId="77777777" w:rsidR="00E368A2" w:rsidRDefault="00AB7EFF">
      <w:pPr>
        <w:jc w:val="center"/>
        <w:rPr>
          <w:iCs/>
          <w:color w:val="FF0000"/>
          <w:lang w:val="pt-BR"/>
        </w:rPr>
      </w:pPr>
      <w:r>
        <w:rPr>
          <w:iCs/>
          <w:color w:val="FF0000"/>
          <w:lang w:val="pt-BR"/>
        </w:rPr>
        <w:t>COMO TORNAR A IGREJA MAIS VOLTADA PARA MISSÕES</w:t>
      </w:r>
    </w:p>
    <w:p w14:paraId="51BD08A6" w14:textId="77777777" w:rsidR="00E368A2" w:rsidRDefault="00E368A2">
      <w:pPr>
        <w:jc w:val="center"/>
        <w:rPr>
          <w:iCs/>
          <w:color w:val="FF0000"/>
          <w:lang w:val="pt-BR"/>
        </w:rPr>
      </w:pPr>
    </w:p>
    <w:p w14:paraId="5C0196C1" w14:textId="77777777" w:rsidR="00E368A2" w:rsidRPr="00310DE1" w:rsidRDefault="00AB7EFF">
      <w:pPr>
        <w:jc w:val="center"/>
        <w:rPr>
          <w:iCs/>
          <w:color w:val="FF0000"/>
          <w:lang w:val="pt-PT"/>
        </w:rPr>
      </w:pPr>
      <w:r>
        <w:rPr>
          <w:iCs/>
          <w:color w:val="FF0000"/>
          <w:lang w:val="pt-BR"/>
        </w:rPr>
        <w:t xml:space="preserve">SEIS C's: </w:t>
      </w:r>
      <w:r w:rsidRPr="00310DE1">
        <w:rPr>
          <w:iCs/>
          <w:color w:val="FF0000"/>
          <w:lang w:val="pt-PT"/>
        </w:rPr>
        <w:t>CAPACITAR OS MEMBROS PARA SE ENVOLVEREM EM MISSÕES</w:t>
      </w:r>
    </w:p>
    <w:p w14:paraId="44014AC5" w14:textId="77777777" w:rsidR="00E368A2" w:rsidRPr="00310DE1" w:rsidRDefault="00E368A2">
      <w:pPr>
        <w:jc w:val="center"/>
        <w:rPr>
          <w:iCs/>
          <w:lang w:val="pt-PT"/>
        </w:rPr>
      </w:pPr>
    </w:p>
    <w:p w14:paraId="009E4D8C" w14:textId="4D349F13" w:rsidR="00E368A2" w:rsidRPr="00310DE1" w:rsidRDefault="00AB7EFF">
      <w:pPr>
        <w:rPr>
          <w:iCs/>
          <w:sz w:val="22"/>
          <w:szCs w:val="22"/>
          <w:lang w:val="pt-PT"/>
        </w:rPr>
      </w:pPr>
      <w:r w:rsidRPr="00310DE1">
        <w:rPr>
          <w:iCs/>
          <w:sz w:val="22"/>
          <w:szCs w:val="22"/>
          <w:lang w:val="pt-PT"/>
        </w:rPr>
        <w:t xml:space="preserve">Por Pastora Faith Mugera, Pastora de Parcerias </w:t>
      </w:r>
      <w:r w:rsidR="007414F5" w:rsidRPr="00310DE1">
        <w:rPr>
          <w:iCs/>
          <w:sz w:val="22"/>
          <w:szCs w:val="22"/>
          <w:lang w:val="pt-PT"/>
        </w:rPr>
        <w:t xml:space="preserve">Globais </w:t>
      </w:r>
      <w:r w:rsidRPr="00310DE1">
        <w:rPr>
          <w:iCs/>
          <w:sz w:val="22"/>
          <w:szCs w:val="22"/>
          <w:lang w:val="pt-PT"/>
        </w:rPr>
        <w:t>e Missões, Capela de Nairobi</w:t>
      </w:r>
    </w:p>
    <w:p w14:paraId="5411AF80" w14:textId="77777777" w:rsidR="00E368A2" w:rsidRPr="00310DE1" w:rsidRDefault="00E368A2">
      <w:pPr>
        <w:rPr>
          <w:iCs/>
          <w:sz w:val="22"/>
          <w:szCs w:val="22"/>
          <w:lang w:val="pt-PT"/>
        </w:rPr>
      </w:pPr>
    </w:p>
    <w:p w14:paraId="4586B1D2" w14:textId="77777777" w:rsidR="00E368A2" w:rsidRPr="00310DE1" w:rsidRDefault="00AB7EFF">
      <w:pPr>
        <w:rPr>
          <w:iCs/>
          <w:sz w:val="22"/>
          <w:szCs w:val="22"/>
          <w:lang w:val="pt-PT"/>
        </w:rPr>
      </w:pPr>
      <w:r w:rsidRPr="00310DE1">
        <w:rPr>
          <w:iCs/>
          <w:sz w:val="22"/>
          <w:szCs w:val="22"/>
          <w:lang w:val="pt-PT"/>
        </w:rPr>
        <w:t>A Capela de Nairobi é uma das maiores igrejas com um espírito missionário no Quénia. Até à data, a Capela de Nairobi enviou 31 missionários e 33 equipas de curto prazo, impactando 16 países.</w:t>
      </w:r>
    </w:p>
    <w:p w14:paraId="5B608EF1" w14:textId="77777777" w:rsidR="00E368A2" w:rsidRPr="00310DE1" w:rsidRDefault="00E368A2">
      <w:pPr>
        <w:rPr>
          <w:iCs/>
          <w:sz w:val="22"/>
          <w:szCs w:val="22"/>
          <w:lang w:val="pt-PT"/>
        </w:rPr>
      </w:pPr>
    </w:p>
    <w:p w14:paraId="2258A299" w14:textId="77777777" w:rsidR="00E368A2" w:rsidRPr="00310DE1" w:rsidRDefault="00AB7EFF">
      <w:pPr>
        <w:rPr>
          <w:iCs/>
          <w:sz w:val="22"/>
          <w:szCs w:val="22"/>
          <w:lang w:val="pt-PT"/>
        </w:rPr>
      </w:pPr>
      <w:r w:rsidRPr="00310DE1">
        <w:rPr>
          <w:iCs/>
          <w:sz w:val="22"/>
          <w:szCs w:val="22"/>
          <w:lang w:val="pt-PT"/>
        </w:rPr>
        <w:t>Enquanto a equipa pastoral está concentrada em missões, Faith Mugera é a chave para manter as missões a florescer. Como amiga da AfriGO, ela partilhou connosco os seis C's que eles desenvolveram para orientar o seu programa de missões.</w:t>
      </w:r>
    </w:p>
    <w:p w14:paraId="3D628267" w14:textId="77777777" w:rsidR="00E368A2" w:rsidRPr="00310DE1" w:rsidRDefault="00E368A2">
      <w:pPr>
        <w:rPr>
          <w:iCs/>
          <w:sz w:val="22"/>
          <w:szCs w:val="22"/>
          <w:lang w:val="pt-PT"/>
        </w:rPr>
      </w:pPr>
    </w:p>
    <w:p w14:paraId="07317373" w14:textId="7E01660E" w:rsidR="00E368A2" w:rsidRDefault="00AB7EFF">
      <w:pPr>
        <w:numPr>
          <w:ilvl w:val="0"/>
          <w:numId w:val="2"/>
        </w:numPr>
        <w:spacing w:after="160" w:line="259" w:lineRule="auto"/>
        <w:jc w:val="both"/>
        <w:rPr>
          <w:rFonts w:asciiTheme="minorHAnsi" w:hAnsiTheme="minorHAnsi"/>
          <w:color w:val="0E101A"/>
          <w:sz w:val="22"/>
          <w:szCs w:val="22"/>
        </w:rPr>
      </w:pPr>
      <w:r>
        <w:rPr>
          <w:rFonts w:asciiTheme="minorHAnsi" w:hAnsiTheme="minorHAnsi"/>
          <w:b/>
          <w:bCs/>
          <w:color w:val="0E101A"/>
          <w:sz w:val="22"/>
          <w:szCs w:val="22"/>
        </w:rPr>
        <w:t>Confirmar o</w:t>
      </w:r>
      <w:r w:rsidR="007414F5">
        <w:rPr>
          <w:rFonts w:asciiTheme="minorHAnsi" w:hAnsiTheme="minorHAnsi"/>
          <w:b/>
          <w:bCs/>
          <w:color w:val="0E101A"/>
          <w:sz w:val="22"/>
          <w:szCs w:val="22"/>
        </w:rPr>
        <w:t xml:space="preserve"> </w:t>
      </w:r>
      <w:r>
        <w:rPr>
          <w:rFonts w:asciiTheme="minorHAnsi" w:hAnsiTheme="minorHAnsi"/>
          <w:b/>
          <w:bCs/>
          <w:color w:val="0E101A"/>
          <w:sz w:val="22"/>
          <w:szCs w:val="22"/>
        </w:rPr>
        <w:t>CHAMADO</w:t>
      </w:r>
      <w:r w:rsidR="007414F5">
        <w:rPr>
          <w:rFonts w:asciiTheme="minorHAnsi" w:hAnsiTheme="minorHAnsi"/>
          <w:b/>
          <w:bCs/>
          <w:color w:val="0E101A"/>
          <w:sz w:val="22"/>
          <w:szCs w:val="22"/>
        </w:rPr>
        <w:t xml:space="preserve"> deles</w:t>
      </w:r>
    </w:p>
    <w:p w14:paraId="0F26C7F1" w14:textId="77777777" w:rsidR="00E368A2" w:rsidRPr="00310DE1" w:rsidRDefault="00AB7EFF">
      <w:pPr>
        <w:spacing w:after="160" w:line="259" w:lineRule="auto"/>
        <w:ind w:firstLine="720"/>
        <w:jc w:val="both"/>
        <w:rPr>
          <w:rFonts w:asciiTheme="minorHAnsi" w:hAnsiTheme="minorHAnsi"/>
          <w:color w:val="0E101A"/>
          <w:sz w:val="22"/>
          <w:szCs w:val="22"/>
          <w:lang w:val="pt-PT"/>
        </w:rPr>
      </w:pPr>
      <w:r w:rsidRPr="00310DE1">
        <w:rPr>
          <w:rFonts w:asciiTheme="minorHAnsi" w:hAnsiTheme="minorHAnsi"/>
          <w:color w:val="0E101A"/>
          <w:sz w:val="22"/>
          <w:szCs w:val="22"/>
          <w:lang w:val="pt-PT"/>
        </w:rPr>
        <w:t xml:space="preserve">Conhecer a jornada que levou à sua decisão. Os nossos membros não vão sozinhos, por isso desejamos compreender a nossa relação com esse específico membro e como também validar e estar envolvidos no seu chamado.  </w:t>
      </w:r>
    </w:p>
    <w:p w14:paraId="5DD10EC3" w14:textId="77777777" w:rsidR="00E368A2" w:rsidRPr="00310DE1" w:rsidRDefault="00E368A2">
      <w:pPr>
        <w:rPr>
          <w:rFonts w:asciiTheme="minorHAnsi" w:hAnsiTheme="minorHAnsi"/>
          <w:color w:val="0E101A"/>
          <w:sz w:val="22"/>
          <w:szCs w:val="22"/>
          <w:lang w:val="pt-PT"/>
        </w:rPr>
      </w:pPr>
    </w:p>
    <w:p w14:paraId="3830411B" w14:textId="77777777" w:rsidR="00E368A2" w:rsidRDefault="00AB7EFF">
      <w:pPr>
        <w:numPr>
          <w:ilvl w:val="0"/>
          <w:numId w:val="2"/>
        </w:numPr>
        <w:rPr>
          <w:rFonts w:asciiTheme="minorHAnsi" w:hAnsiTheme="minorHAnsi"/>
          <w:b/>
          <w:bCs/>
          <w:color w:val="0E101A"/>
          <w:sz w:val="22"/>
          <w:szCs w:val="22"/>
        </w:rPr>
      </w:pPr>
      <w:r>
        <w:rPr>
          <w:rFonts w:asciiTheme="minorHAnsi" w:hAnsiTheme="minorHAnsi"/>
          <w:b/>
          <w:bCs/>
          <w:color w:val="0E101A"/>
          <w:sz w:val="22"/>
          <w:szCs w:val="22"/>
        </w:rPr>
        <w:t>Formação de CARÁCTER</w:t>
      </w:r>
    </w:p>
    <w:p w14:paraId="2E3E82B9" w14:textId="77777777" w:rsidR="00E368A2" w:rsidRPr="00310DE1" w:rsidRDefault="00AB7EFF">
      <w:pPr>
        <w:ind w:firstLine="720"/>
        <w:rPr>
          <w:rFonts w:asciiTheme="minorHAnsi" w:hAnsiTheme="minorHAnsi"/>
          <w:color w:val="0E101A"/>
          <w:sz w:val="22"/>
          <w:szCs w:val="22"/>
          <w:lang w:val="pt-PT"/>
        </w:rPr>
      </w:pPr>
      <w:r w:rsidRPr="00310DE1">
        <w:rPr>
          <w:rFonts w:asciiTheme="minorHAnsi" w:hAnsiTheme="minorHAnsi"/>
          <w:color w:val="0E101A"/>
          <w:sz w:val="22"/>
          <w:szCs w:val="22"/>
          <w:lang w:val="pt-PT"/>
        </w:rPr>
        <w:t>Apresentamos um caminho de discipulado e mentoria para os preparar e apoiar no tempo que estarão fora. É importante que isto continue mesmo enquanto estão em missão.</w:t>
      </w:r>
    </w:p>
    <w:p w14:paraId="2F29CBD9" w14:textId="77777777" w:rsidR="00E368A2" w:rsidRPr="00310DE1" w:rsidRDefault="00E368A2">
      <w:pPr>
        <w:jc w:val="both"/>
        <w:rPr>
          <w:iCs/>
          <w:sz w:val="22"/>
          <w:szCs w:val="22"/>
          <w:lang w:val="pt-PT"/>
        </w:rPr>
      </w:pPr>
    </w:p>
    <w:p w14:paraId="717E1919" w14:textId="77777777" w:rsidR="00E368A2" w:rsidRDefault="00AB7EFF">
      <w:pPr>
        <w:numPr>
          <w:ilvl w:val="0"/>
          <w:numId w:val="2"/>
        </w:numPr>
        <w:jc w:val="both"/>
        <w:rPr>
          <w:b/>
          <w:bCs/>
          <w:iCs/>
          <w:sz w:val="22"/>
          <w:szCs w:val="22"/>
        </w:rPr>
      </w:pPr>
      <w:r>
        <w:rPr>
          <w:b/>
          <w:bCs/>
          <w:iCs/>
          <w:sz w:val="22"/>
          <w:szCs w:val="22"/>
        </w:rPr>
        <w:t>Formação CULTURAL</w:t>
      </w:r>
    </w:p>
    <w:p w14:paraId="0D95C90C" w14:textId="1DFD7E30" w:rsidR="00E368A2" w:rsidRPr="00310DE1" w:rsidRDefault="00AB7EFF">
      <w:pPr>
        <w:ind w:firstLine="720"/>
        <w:jc w:val="both"/>
        <w:rPr>
          <w:b/>
          <w:bCs/>
          <w:iCs/>
          <w:sz w:val="22"/>
          <w:szCs w:val="22"/>
          <w:lang w:val="pt-PT"/>
        </w:rPr>
      </w:pPr>
      <w:r w:rsidRPr="00310DE1">
        <w:rPr>
          <w:iCs/>
          <w:sz w:val="22"/>
          <w:szCs w:val="22"/>
          <w:lang w:val="pt-PT"/>
        </w:rPr>
        <w:t>Começamos com noções básicas sobre cultura.</w:t>
      </w:r>
      <w:r w:rsidR="0070548F">
        <w:rPr>
          <w:iCs/>
          <w:sz w:val="22"/>
          <w:szCs w:val="22"/>
          <w:lang w:val="pt-PT"/>
        </w:rPr>
        <w:t xml:space="preserve"> Q</w:t>
      </w:r>
      <w:r w:rsidRPr="00310DE1">
        <w:rPr>
          <w:iCs/>
          <w:sz w:val="22"/>
          <w:szCs w:val="22"/>
          <w:lang w:val="pt-PT"/>
        </w:rPr>
        <w:t>ueremos que el</w:t>
      </w:r>
      <w:r w:rsidR="0070548F">
        <w:rPr>
          <w:iCs/>
          <w:sz w:val="22"/>
          <w:szCs w:val="22"/>
          <w:lang w:val="pt-PT"/>
        </w:rPr>
        <w:t>e</w:t>
      </w:r>
      <w:r w:rsidRPr="00310DE1">
        <w:rPr>
          <w:iCs/>
          <w:sz w:val="22"/>
          <w:szCs w:val="22"/>
          <w:lang w:val="pt-PT"/>
        </w:rPr>
        <w:t xml:space="preserve">s estejam </w:t>
      </w:r>
      <w:r w:rsidR="0070548F">
        <w:rPr>
          <w:iCs/>
          <w:sz w:val="22"/>
          <w:szCs w:val="22"/>
          <w:lang w:val="pt-PT"/>
        </w:rPr>
        <w:t xml:space="preserve">envolvidos e </w:t>
      </w:r>
      <w:r w:rsidR="0070548F" w:rsidRPr="00310DE1">
        <w:rPr>
          <w:iCs/>
          <w:sz w:val="22"/>
          <w:szCs w:val="22"/>
          <w:lang w:val="pt-PT"/>
        </w:rPr>
        <w:t>quebr</w:t>
      </w:r>
      <w:r w:rsidR="0070548F">
        <w:rPr>
          <w:iCs/>
          <w:sz w:val="22"/>
          <w:szCs w:val="22"/>
          <w:lang w:val="pt-PT"/>
        </w:rPr>
        <w:t>em</w:t>
      </w:r>
      <w:r w:rsidR="0070548F" w:rsidRPr="00310DE1">
        <w:rPr>
          <w:iCs/>
          <w:sz w:val="22"/>
          <w:szCs w:val="22"/>
          <w:lang w:val="pt-PT"/>
        </w:rPr>
        <w:t xml:space="preserve"> estereótipos</w:t>
      </w:r>
      <w:r w:rsidR="0070548F" w:rsidRPr="0070548F">
        <w:rPr>
          <w:iCs/>
          <w:sz w:val="22"/>
          <w:szCs w:val="22"/>
          <w:lang w:val="pt-PT"/>
        </w:rPr>
        <w:t xml:space="preserve"> </w:t>
      </w:r>
      <w:r w:rsidR="0070548F">
        <w:rPr>
          <w:iCs/>
          <w:sz w:val="22"/>
          <w:szCs w:val="22"/>
          <w:lang w:val="pt-PT"/>
        </w:rPr>
        <w:t xml:space="preserve">, </w:t>
      </w:r>
      <w:r w:rsidR="0070548F" w:rsidRPr="00310DE1">
        <w:rPr>
          <w:iCs/>
          <w:sz w:val="22"/>
          <w:szCs w:val="22"/>
          <w:lang w:val="pt-PT"/>
        </w:rPr>
        <w:t>aprend</w:t>
      </w:r>
      <w:r w:rsidR="0070548F">
        <w:rPr>
          <w:iCs/>
          <w:sz w:val="22"/>
          <w:szCs w:val="22"/>
          <w:lang w:val="pt-PT"/>
        </w:rPr>
        <w:t>am</w:t>
      </w:r>
      <w:r w:rsidR="0070548F" w:rsidRPr="00310DE1">
        <w:rPr>
          <w:iCs/>
          <w:sz w:val="22"/>
          <w:szCs w:val="22"/>
          <w:lang w:val="pt-PT"/>
        </w:rPr>
        <w:t xml:space="preserve"> a ouvir com atenção</w:t>
      </w:r>
      <w:r w:rsidRPr="00310DE1">
        <w:rPr>
          <w:iCs/>
          <w:sz w:val="22"/>
          <w:szCs w:val="22"/>
          <w:lang w:val="pt-PT"/>
        </w:rPr>
        <w:t>. Queremos que os missionários se enturmem e construam relações duradouras.</w:t>
      </w:r>
    </w:p>
    <w:p w14:paraId="464E99AA" w14:textId="77777777" w:rsidR="00E368A2" w:rsidRPr="00310DE1" w:rsidRDefault="00E368A2">
      <w:pPr>
        <w:jc w:val="both"/>
        <w:rPr>
          <w:b/>
          <w:bCs/>
          <w:iCs/>
          <w:sz w:val="22"/>
          <w:szCs w:val="22"/>
          <w:lang w:val="pt-PT"/>
        </w:rPr>
      </w:pPr>
    </w:p>
    <w:p w14:paraId="5069F376" w14:textId="77777777" w:rsidR="00E368A2" w:rsidRDefault="00AB7EFF">
      <w:pPr>
        <w:numPr>
          <w:ilvl w:val="0"/>
          <w:numId w:val="2"/>
        </w:numPr>
        <w:jc w:val="both"/>
        <w:rPr>
          <w:b/>
          <w:bCs/>
          <w:iCs/>
          <w:sz w:val="22"/>
          <w:szCs w:val="22"/>
        </w:rPr>
      </w:pPr>
      <w:r>
        <w:rPr>
          <w:b/>
          <w:bCs/>
          <w:iCs/>
          <w:sz w:val="22"/>
          <w:szCs w:val="22"/>
        </w:rPr>
        <w:t>COMPROMETIDOS com o chamado</w:t>
      </w:r>
    </w:p>
    <w:p w14:paraId="0BADD481" w14:textId="77777777" w:rsidR="00E368A2" w:rsidRPr="00310DE1" w:rsidRDefault="00AB7EFF">
      <w:pPr>
        <w:ind w:firstLine="720"/>
        <w:jc w:val="both"/>
        <w:rPr>
          <w:iCs/>
          <w:sz w:val="22"/>
          <w:szCs w:val="22"/>
          <w:lang w:val="pt-PT"/>
        </w:rPr>
      </w:pPr>
      <w:r w:rsidRPr="00310DE1">
        <w:rPr>
          <w:iCs/>
          <w:sz w:val="22"/>
          <w:szCs w:val="22"/>
          <w:lang w:val="pt-PT"/>
        </w:rPr>
        <w:t>Pedimos aos nossos membros que façam votos de piedade, castidade e pobreza, ou algo semelhante a estes.</w:t>
      </w:r>
    </w:p>
    <w:p w14:paraId="26BE1C27" w14:textId="77777777" w:rsidR="00E368A2" w:rsidRPr="00310DE1" w:rsidRDefault="00E368A2">
      <w:pPr>
        <w:ind w:firstLine="720"/>
        <w:jc w:val="both"/>
        <w:rPr>
          <w:iCs/>
          <w:sz w:val="22"/>
          <w:szCs w:val="22"/>
          <w:lang w:val="pt-PT"/>
        </w:rPr>
      </w:pPr>
    </w:p>
    <w:p w14:paraId="664ABBFD" w14:textId="77777777" w:rsidR="00E368A2" w:rsidRDefault="00AB7EFF">
      <w:pPr>
        <w:numPr>
          <w:ilvl w:val="0"/>
          <w:numId w:val="2"/>
        </w:numPr>
        <w:jc w:val="both"/>
        <w:rPr>
          <w:b/>
          <w:bCs/>
          <w:iCs/>
          <w:sz w:val="22"/>
          <w:szCs w:val="22"/>
        </w:rPr>
      </w:pPr>
      <w:r>
        <w:rPr>
          <w:b/>
          <w:bCs/>
          <w:iCs/>
          <w:sz w:val="22"/>
          <w:szCs w:val="22"/>
        </w:rPr>
        <w:t>COMISSÃO</w:t>
      </w:r>
    </w:p>
    <w:p w14:paraId="5C1ABF1C" w14:textId="5A1BE652" w:rsidR="00E368A2" w:rsidRPr="00310DE1" w:rsidRDefault="00AB7EFF">
      <w:pPr>
        <w:ind w:firstLine="720"/>
        <w:jc w:val="both"/>
        <w:rPr>
          <w:rFonts w:asciiTheme="minorHAnsi" w:hAnsiTheme="minorHAnsi"/>
          <w:color w:val="0E101A"/>
          <w:sz w:val="22"/>
          <w:szCs w:val="22"/>
          <w:lang w:val="pt-PT"/>
        </w:rPr>
      </w:pPr>
      <w:r w:rsidRPr="00310DE1">
        <w:rPr>
          <w:rFonts w:asciiTheme="minorHAnsi" w:hAnsiTheme="minorHAnsi"/>
          <w:color w:val="0E101A"/>
          <w:sz w:val="22"/>
          <w:szCs w:val="22"/>
          <w:lang w:val="pt-PT"/>
        </w:rPr>
        <w:t xml:space="preserve">Celebramos e enviamos o missionário publicamente. Normalmente, treinamos o seu pequeno grupo no sentido de continuar a apoiá-los, visitando-os, </w:t>
      </w:r>
      <w:r w:rsidR="0070548F">
        <w:rPr>
          <w:rFonts w:asciiTheme="minorHAnsi" w:hAnsiTheme="minorHAnsi"/>
          <w:color w:val="0E101A"/>
          <w:sz w:val="22"/>
          <w:szCs w:val="22"/>
          <w:lang w:val="pt-PT"/>
        </w:rPr>
        <w:t xml:space="preserve">ligando </w:t>
      </w:r>
      <w:r w:rsidRPr="00310DE1">
        <w:rPr>
          <w:rFonts w:asciiTheme="minorHAnsi" w:hAnsiTheme="minorHAnsi"/>
          <w:color w:val="0E101A"/>
          <w:sz w:val="22"/>
          <w:szCs w:val="22"/>
          <w:lang w:val="pt-PT"/>
        </w:rPr>
        <w:t>e enviando recursos.</w:t>
      </w:r>
    </w:p>
    <w:p w14:paraId="09228C16" w14:textId="77777777" w:rsidR="00E368A2" w:rsidRPr="00310DE1" w:rsidRDefault="00E368A2">
      <w:pPr>
        <w:ind w:firstLine="720"/>
        <w:jc w:val="both"/>
        <w:rPr>
          <w:rFonts w:asciiTheme="minorHAnsi" w:hAnsiTheme="minorHAnsi"/>
          <w:color w:val="0E101A"/>
          <w:sz w:val="22"/>
          <w:szCs w:val="22"/>
          <w:highlight w:val="yellow"/>
          <w:lang w:val="pt-PT"/>
        </w:rPr>
      </w:pPr>
    </w:p>
    <w:p w14:paraId="0D64E596" w14:textId="226CD6E2" w:rsidR="00E368A2" w:rsidRDefault="00AB7EFF">
      <w:pPr>
        <w:numPr>
          <w:ilvl w:val="0"/>
          <w:numId w:val="2"/>
        </w:numPr>
        <w:jc w:val="both"/>
        <w:rPr>
          <w:rFonts w:asciiTheme="minorHAnsi" w:hAnsiTheme="minorHAnsi"/>
          <w:color w:val="0E101A"/>
          <w:sz w:val="22"/>
          <w:szCs w:val="22"/>
        </w:rPr>
      </w:pPr>
      <w:r>
        <w:rPr>
          <w:rFonts w:asciiTheme="minorHAnsi" w:hAnsiTheme="minorHAnsi"/>
          <w:b/>
          <w:bCs/>
          <w:color w:val="0E101A"/>
          <w:sz w:val="22"/>
          <w:szCs w:val="22"/>
        </w:rPr>
        <w:t>Co</w:t>
      </w:r>
      <w:r w:rsidR="00E954B6">
        <w:rPr>
          <w:rFonts w:asciiTheme="minorHAnsi" w:hAnsiTheme="minorHAnsi"/>
          <w:b/>
          <w:bCs/>
          <w:color w:val="0E101A"/>
          <w:sz w:val="22"/>
          <w:szCs w:val="22"/>
        </w:rPr>
        <w:t>-</w:t>
      </w:r>
      <w:r>
        <w:rPr>
          <w:rFonts w:asciiTheme="minorHAnsi" w:hAnsiTheme="minorHAnsi"/>
          <w:b/>
          <w:bCs/>
          <w:color w:val="0E101A"/>
          <w:sz w:val="22"/>
          <w:szCs w:val="22"/>
        </w:rPr>
        <w:t>participação da</w:t>
      </w:r>
      <w:r>
        <w:rPr>
          <w:rFonts w:asciiTheme="minorHAnsi" w:hAnsiTheme="minorHAnsi"/>
          <w:color w:val="0E101A"/>
          <w:sz w:val="22"/>
          <w:szCs w:val="22"/>
        </w:rPr>
        <w:t xml:space="preserve"> </w:t>
      </w:r>
      <w:r>
        <w:rPr>
          <w:rFonts w:asciiTheme="minorHAnsi" w:hAnsiTheme="minorHAnsi"/>
          <w:b/>
          <w:bCs/>
          <w:color w:val="0E101A"/>
          <w:sz w:val="22"/>
          <w:szCs w:val="22"/>
        </w:rPr>
        <w:t>CONGREGAÇÃO</w:t>
      </w:r>
    </w:p>
    <w:p w14:paraId="72C86ACE" w14:textId="77777777" w:rsidR="00E368A2" w:rsidRPr="00310DE1" w:rsidRDefault="00AB7EFF">
      <w:pPr>
        <w:ind w:firstLine="720"/>
        <w:jc w:val="both"/>
        <w:rPr>
          <w:rFonts w:asciiTheme="minorHAnsi" w:hAnsiTheme="minorHAnsi"/>
          <w:color w:val="0E101A"/>
          <w:sz w:val="22"/>
          <w:szCs w:val="22"/>
          <w:lang w:val="pt-PT"/>
        </w:rPr>
      </w:pPr>
      <w:r w:rsidRPr="00310DE1">
        <w:rPr>
          <w:rFonts w:asciiTheme="minorHAnsi" w:hAnsiTheme="minorHAnsi"/>
          <w:color w:val="0E101A"/>
          <w:sz w:val="22"/>
          <w:szCs w:val="22"/>
          <w:lang w:val="pt-PT"/>
        </w:rPr>
        <w:t xml:space="preserve">Nós envolvemo-nos em missões sempre em parceria com uma igreja local. Eles tratam dos vistos, seguros e alojamento. Apoiamos financeiramente os nossos missionários, para que eles não precisem de levantar recursos. </w:t>
      </w:r>
    </w:p>
    <w:p w14:paraId="0DB64D56" w14:textId="77777777" w:rsidR="00E368A2" w:rsidRPr="00310DE1" w:rsidRDefault="00E368A2">
      <w:pPr>
        <w:ind w:firstLine="720"/>
        <w:jc w:val="both"/>
        <w:rPr>
          <w:rFonts w:asciiTheme="minorHAnsi" w:hAnsiTheme="minorHAnsi"/>
          <w:color w:val="0E101A"/>
          <w:sz w:val="22"/>
          <w:szCs w:val="22"/>
          <w:lang w:val="pt-PT"/>
        </w:rPr>
      </w:pPr>
    </w:p>
    <w:p w14:paraId="25C19052" w14:textId="77777777" w:rsidR="00E368A2" w:rsidRPr="00310DE1" w:rsidRDefault="00AB7EFF">
      <w:pPr>
        <w:jc w:val="both"/>
        <w:rPr>
          <w:rFonts w:asciiTheme="minorHAnsi" w:hAnsiTheme="minorHAnsi"/>
          <w:b/>
          <w:bCs/>
          <w:color w:val="FF0000"/>
          <w:sz w:val="22"/>
          <w:szCs w:val="22"/>
          <w:lang w:val="pt-PT"/>
        </w:rPr>
      </w:pPr>
      <w:r w:rsidRPr="00310DE1">
        <w:rPr>
          <w:rFonts w:asciiTheme="minorHAnsi" w:hAnsiTheme="minorHAnsi"/>
          <w:b/>
          <w:bCs/>
          <w:color w:val="FF0000"/>
          <w:sz w:val="22"/>
          <w:szCs w:val="22"/>
          <w:lang w:val="pt-PT"/>
        </w:rPr>
        <w:t>Construindo igrejas com mais espírito missionário</w:t>
      </w:r>
    </w:p>
    <w:p w14:paraId="7A474BD0" w14:textId="001766E5" w:rsidR="00E368A2" w:rsidRPr="00310DE1" w:rsidRDefault="00AB7EFF">
      <w:pPr>
        <w:jc w:val="both"/>
        <w:rPr>
          <w:rFonts w:asciiTheme="minorHAnsi" w:hAnsiTheme="minorHAnsi"/>
          <w:color w:val="0E101A"/>
          <w:sz w:val="22"/>
          <w:szCs w:val="22"/>
          <w:lang w:val="pt-PT"/>
        </w:rPr>
      </w:pPr>
      <w:r w:rsidRPr="00310DE1">
        <w:rPr>
          <w:rFonts w:asciiTheme="minorHAnsi" w:hAnsiTheme="minorHAnsi"/>
          <w:color w:val="0E101A"/>
          <w:sz w:val="22"/>
          <w:szCs w:val="22"/>
          <w:lang w:val="pt-PT"/>
        </w:rPr>
        <w:t>Ndivhuho Ranwedzi, Pr. Presidente, A Missão de Fé Apostólica da África do Sul</w:t>
      </w:r>
      <w:r w:rsidR="0070548F">
        <w:rPr>
          <w:rFonts w:asciiTheme="minorHAnsi" w:hAnsiTheme="minorHAnsi"/>
          <w:color w:val="0E101A"/>
          <w:sz w:val="22"/>
          <w:szCs w:val="22"/>
          <w:lang w:val="pt-PT"/>
        </w:rPr>
        <w:t xml:space="preserve">, </w:t>
      </w:r>
      <w:r w:rsidRPr="00310DE1">
        <w:rPr>
          <w:rFonts w:asciiTheme="minorHAnsi" w:hAnsiTheme="minorHAnsi"/>
          <w:color w:val="0E101A"/>
          <w:sz w:val="22"/>
          <w:szCs w:val="22"/>
          <w:lang w:val="pt-PT"/>
        </w:rPr>
        <w:t xml:space="preserve">Centro de Avivamento em Atteridgeville </w:t>
      </w:r>
    </w:p>
    <w:p w14:paraId="1C3466DF" w14:textId="77777777" w:rsidR="00E368A2" w:rsidRPr="00310DE1" w:rsidRDefault="00E368A2">
      <w:pPr>
        <w:jc w:val="both"/>
        <w:rPr>
          <w:rFonts w:asciiTheme="minorHAnsi" w:hAnsiTheme="minorHAnsi"/>
          <w:color w:val="0E101A"/>
          <w:sz w:val="22"/>
          <w:szCs w:val="22"/>
          <w:lang w:val="pt-PT"/>
        </w:rPr>
      </w:pPr>
    </w:p>
    <w:p w14:paraId="215B39AD" w14:textId="77777777" w:rsidR="00E368A2" w:rsidRPr="00310DE1" w:rsidRDefault="00AB7EFF">
      <w:pPr>
        <w:jc w:val="both"/>
        <w:rPr>
          <w:rFonts w:asciiTheme="minorHAnsi" w:hAnsiTheme="minorHAnsi"/>
          <w:color w:val="0E101A"/>
          <w:sz w:val="22"/>
          <w:szCs w:val="22"/>
          <w:lang w:val="pt-PT"/>
        </w:rPr>
      </w:pPr>
      <w:r w:rsidRPr="00310DE1">
        <w:rPr>
          <w:rFonts w:asciiTheme="minorHAnsi" w:hAnsiTheme="minorHAnsi"/>
          <w:color w:val="0E101A"/>
          <w:sz w:val="22"/>
          <w:szCs w:val="22"/>
          <w:lang w:val="pt-PT"/>
        </w:rPr>
        <w:t xml:space="preserve">Uma instrução que a igreja moderna não deve esquecer encontra-se em Mateus 28:19 (ARC): “Portanto, ide, ensinai todas as nações, batizando-as em nome do Pai, e do Filho, e do Espírito Santo.” Gostaria de refletir sobre o aspeto do verbo "ir" sob a perspetiva da igreja moderna. </w:t>
      </w:r>
    </w:p>
    <w:p w14:paraId="43C07252" w14:textId="77777777" w:rsidR="00E368A2" w:rsidRPr="00310DE1" w:rsidRDefault="00E368A2">
      <w:pPr>
        <w:ind w:firstLine="720"/>
        <w:jc w:val="both"/>
        <w:rPr>
          <w:rFonts w:asciiTheme="minorHAnsi" w:hAnsiTheme="minorHAnsi"/>
          <w:color w:val="0E101A"/>
          <w:sz w:val="22"/>
          <w:szCs w:val="22"/>
          <w:lang w:val="pt-PT"/>
        </w:rPr>
      </w:pPr>
    </w:p>
    <w:p w14:paraId="48EE90C6" w14:textId="127AE353" w:rsidR="00E368A2" w:rsidRPr="00310DE1" w:rsidRDefault="00AB7EFF">
      <w:pPr>
        <w:jc w:val="both"/>
        <w:rPr>
          <w:rFonts w:asciiTheme="minorHAnsi" w:hAnsiTheme="minorHAnsi"/>
          <w:color w:val="0E101A"/>
          <w:sz w:val="22"/>
          <w:szCs w:val="22"/>
          <w:highlight w:val="yellow"/>
          <w:lang w:val="pt-PT"/>
        </w:rPr>
      </w:pPr>
      <w:r w:rsidRPr="00310DE1">
        <w:rPr>
          <w:rFonts w:asciiTheme="minorHAnsi" w:hAnsiTheme="minorHAnsi"/>
          <w:color w:val="0E101A"/>
          <w:sz w:val="22"/>
          <w:szCs w:val="22"/>
          <w:lang w:val="pt-PT"/>
        </w:rPr>
        <w:t xml:space="preserve">Uma igreja ativa não se limita ao seu edifício, mas preocupa-se com o seu ambiente fora das suas paredes, tanto local como global. Consegue imaginar uma igreja cujo interesse é ver somente pessoas a afluir ao edifício todos os domingos, sem conhecer realmente o seu ambiente? Certamente que essa igreja estará desligada das realidades da comunidade e do mundo em geral e poderá em breve tornar-se </w:t>
      </w:r>
      <w:r w:rsidR="0070548F">
        <w:rPr>
          <w:rFonts w:asciiTheme="minorHAnsi" w:hAnsiTheme="minorHAnsi"/>
          <w:color w:val="0E101A"/>
          <w:sz w:val="22"/>
          <w:szCs w:val="22"/>
          <w:lang w:val="pt-PT"/>
        </w:rPr>
        <w:t>irrelevante.</w:t>
      </w:r>
    </w:p>
    <w:p w14:paraId="0334E5BC" w14:textId="77777777" w:rsidR="00E368A2" w:rsidRPr="00310DE1" w:rsidRDefault="00E368A2">
      <w:pPr>
        <w:jc w:val="both"/>
        <w:rPr>
          <w:rFonts w:asciiTheme="minorHAnsi" w:hAnsiTheme="minorHAnsi"/>
          <w:color w:val="0E101A"/>
          <w:sz w:val="22"/>
          <w:szCs w:val="22"/>
          <w:lang w:val="pt-PT"/>
        </w:rPr>
      </w:pPr>
    </w:p>
    <w:p w14:paraId="1F5DFCB2" w14:textId="5243E74F" w:rsidR="00E368A2" w:rsidRPr="00310DE1" w:rsidRDefault="00AB7EFF">
      <w:pPr>
        <w:jc w:val="both"/>
        <w:rPr>
          <w:rFonts w:asciiTheme="minorHAnsi" w:hAnsiTheme="minorHAnsi"/>
          <w:color w:val="0E101A"/>
          <w:sz w:val="22"/>
          <w:szCs w:val="22"/>
          <w:lang w:val="pt-PT"/>
        </w:rPr>
      </w:pPr>
      <w:r w:rsidRPr="00310DE1">
        <w:rPr>
          <w:rFonts w:asciiTheme="minorHAnsi" w:hAnsiTheme="minorHAnsi"/>
          <w:color w:val="0E101A"/>
          <w:sz w:val="22"/>
          <w:szCs w:val="22"/>
          <w:lang w:val="pt-PT"/>
        </w:rPr>
        <w:t xml:space="preserve">É imperativo que um pastor reflita sobre o papel da igreja em resposta aos desafios da sociedade dentro da sua comunidade e fora dela. A abordagem terá de ser uma estratégia de missão intencional que conecte a igreja e a comunidade. Embora as pessoas possam ser atraídas para uma determinada igreja, continua a ser da responsabilidade da igreja "ir", em vez de somente "esperar". Uma igreja não deve ser meramente atraente na sua abordagem, mas também missionária. Quando a igreja é apenas </w:t>
      </w:r>
      <w:r w:rsidR="00F4303C" w:rsidRPr="00310DE1">
        <w:rPr>
          <w:rFonts w:asciiTheme="minorHAnsi" w:hAnsiTheme="minorHAnsi"/>
          <w:color w:val="0E101A"/>
          <w:sz w:val="22"/>
          <w:szCs w:val="22"/>
          <w:lang w:val="pt-PT"/>
        </w:rPr>
        <w:t>atra</w:t>
      </w:r>
      <w:r w:rsidR="00F4303C">
        <w:rPr>
          <w:rFonts w:asciiTheme="minorHAnsi" w:hAnsiTheme="minorHAnsi"/>
          <w:color w:val="0E101A"/>
          <w:sz w:val="22"/>
          <w:szCs w:val="22"/>
          <w:lang w:val="pt-PT"/>
        </w:rPr>
        <w:t>ct</w:t>
      </w:r>
      <w:r w:rsidR="00F4303C" w:rsidRPr="00310DE1">
        <w:rPr>
          <w:rFonts w:asciiTheme="minorHAnsi" w:hAnsiTheme="minorHAnsi"/>
          <w:color w:val="0E101A"/>
          <w:sz w:val="22"/>
          <w:szCs w:val="22"/>
          <w:lang w:val="pt-PT"/>
        </w:rPr>
        <w:t>iva</w:t>
      </w:r>
      <w:r w:rsidRPr="00310DE1">
        <w:rPr>
          <w:rFonts w:asciiTheme="minorHAnsi" w:hAnsiTheme="minorHAnsi"/>
          <w:color w:val="0E101A"/>
          <w:sz w:val="22"/>
          <w:szCs w:val="22"/>
          <w:lang w:val="pt-PT"/>
        </w:rPr>
        <w:t>, ela perde a oportunidade de impactar o mundo. Os presbíteros, como líderes nomeados da igreja, são a chave para focalizar uma igreja em missões, e uma forma de o fazer é através de programas de formação e capacitação em missões.</w:t>
      </w:r>
    </w:p>
    <w:p w14:paraId="6EAF2FE3" w14:textId="77777777" w:rsidR="00E368A2" w:rsidRPr="00310DE1" w:rsidRDefault="00E368A2">
      <w:pPr>
        <w:jc w:val="both"/>
        <w:rPr>
          <w:rFonts w:asciiTheme="minorHAnsi" w:hAnsiTheme="minorHAnsi"/>
          <w:color w:val="0E101A"/>
          <w:sz w:val="22"/>
          <w:szCs w:val="22"/>
          <w:lang w:val="pt-PT"/>
        </w:rPr>
      </w:pPr>
    </w:p>
    <w:p w14:paraId="51CD07A2" w14:textId="24110957" w:rsidR="00E368A2" w:rsidRDefault="00AB7EFF">
      <w:pPr>
        <w:jc w:val="both"/>
        <w:rPr>
          <w:rFonts w:asciiTheme="minorHAnsi" w:hAnsiTheme="minorHAnsi"/>
          <w:color w:val="0E101A"/>
          <w:sz w:val="22"/>
          <w:szCs w:val="22"/>
          <w:lang w:val="pt-PT"/>
        </w:rPr>
      </w:pPr>
      <w:r w:rsidRPr="00310DE1">
        <w:rPr>
          <w:rFonts w:asciiTheme="minorHAnsi" w:hAnsiTheme="minorHAnsi"/>
          <w:color w:val="0E101A"/>
          <w:sz w:val="22"/>
          <w:szCs w:val="22"/>
          <w:lang w:val="pt-PT"/>
        </w:rPr>
        <w:t xml:space="preserve">O trabalho missionário tem sido mais empregado pela Igreja Católica e pelas denominações </w:t>
      </w:r>
      <w:r w:rsidR="00F4303C">
        <w:rPr>
          <w:rFonts w:asciiTheme="minorHAnsi" w:hAnsiTheme="minorHAnsi"/>
          <w:color w:val="0E101A"/>
          <w:sz w:val="22"/>
          <w:szCs w:val="22"/>
          <w:lang w:val="pt-PT"/>
        </w:rPr>
        <w:t>P</w:t>
      </w:r>
      <w:r w:rsidRPr="00310DE1">
        <w:rPr>
          <w:rFonts w:asciiTheme="minorHAnsi" w:hAnsiTheme="minorHAnsi"/>
          <w:color w:val="0E101A"/>
          <w:sz w:val="22"/>
          <w:szCs w:val="22"/>
          <w:lang w:val="pt-PT"/>
        </w:rPr>
        <w:t xml:space="preserve">rotestantes tradicionais do que pelos </w:t>
      </w:r>
      <w:r w:rsidR="00F4303C">
        <w:rPr>
          <w:rFonts w:asciiTheme="minorHAnsi" w:hAnsiTheme="minorHAnsi"/>
          <w:color w:val="0E101A"/>
          <w:sz w:val="22"/>
          <w:szCs w:val="22"/>
          <w:lang w:val="pt-PT"/>
        </w:rPr>
        <w:t>P</w:t>
      </w:r>
      <w:r w:rsidRPr="00310DE1">
        <w:rPr>
          <w:rFonts w:asciiTheme="minorHAnsi" w:hAnsiTheme="minorHAnsi"/>
          <w:color w:val="0E101A"/>
          <w:sz w:val="22"/>
          <w:szCs w:val="22"/>
          <w:lang w:val="pt-PT"/>
        </w:rPr>
        <w:t>entecostais, que são conhecidos por operarem de forma mais independente. No entanto, a maioria destes ministérios independentes dispõe de</w:t>
      </w:r>
      <w:r w:rsidR="00F4303C">
        <w:rPr>
          <w:rFonts w:asciiTheme="minorHAnsi" w:hAnsiTheme="minorHAnsi"/>
          <w:color w:val="0E101A"/>
          <w:sz w:val="22"/>
          <w:szCs w:val="22"/>
          <w:lang w:val="pt-PT"/>
        </w:rPr>
        <w:t xml:space="preserve"> </w:t>
      </w:r>
      <w:r w:rsidRPr="00310DE1">
        <w:rPr>
          <w:rFonts w:asciiTheme="minorHAnsi" w:hAnsiTheme="minorHAnsi"/>
          <w:color w:val="0E101A"/>
          <w:sz w:val="22"/>
          <w:szCs w:val="22"/>
          <w:lang w:val="pt-PT"/>
        </w:rPr>
        <w:t xml:space="preserve">recursos para levar a cabo a tarefa e causar um grande impacto. Na maioria dos casos, começam com um aroma missionário, mas normalmente atingem uma fase em que se tornam mais atraentes, especialmente quando se tornam bem conhecidos. Gostaria de encorajar os pastores das igrejas, particularmente os ministérios independentes, a restabelecer a ligação com Mateus 28:19.  </w:t>
      </w:r>
    </w:p>
    <w:p w14:paraId="2CA25FF1" w14:textId="4E912C6D" w:rsidR="00F4303C" w:rsidRDefault="00F4303C">
      <w:pPr>
        <w:jc w:val="both"/>
        <w:rPr>
          <w:rFonts w:asciiTheme="minorHAnsi" w:hAnsiTheme="minorHAnsi"/>
          <w:color w:val="0E101A"/>
          <w:sz w:val="22"/>
          <w:szCs w:val="22"/>
          <w:lang w:val="pt-PT"/>
        </w:rPr>
      </w:pPr>
      <w:r>
        <w:rPr>
          <w:rFonts w:asciiTheme="minorHAnsi" w:hAnsiTheme="minorHAnsi"/>
          <w:color w:val="0E101A"/>
          <w:sz w:val="22"/>
          <w:szCs w:val="22"/>
          <w:lang w:val="pt-PT"/>
        </w:rPr>
        <w:t>Foto: estórias AIM</w:t>
      </w:r>
    </w:p>
    <w:p w14:paraId="4ECCCEE2" w14:textId="77777777" w:rsidR="00F4303C" w:rsidRPr="00310DE1" w:rsidRDefault="00F4303C">
      <w:pPr>
        <w:jc w:val="both"/>
        <w:rPr>
          <w:rFonts w:asciiTheme="minorHAnsi" w:hAnsiTheme="minorHAnsi"/>
          <w:color w:val="0E101A"/>
          <w:sz w:val="22"/>
          <w:szCs w:val="22"/>
          <w:lang w:val="pt-PT"/>
        </w:rPr>
      </w:pPr>
    </w:p>
    <w:p w14:paraId="41AAA88B" w14:textId="77777777" w:rsidR="00E368A2" w:rsidRPr="00310DE1" w:rsidRDefault="00E368A2">
      <w:pPr>
        <w:jc w:val="both"/>
        <w:rPr>
          <w:rFonts w:asciiTheme="minorHAnsi" w:hAnsiTheme="minorHAnsi"/>
          <w:color w:val="0E101A"/>
          <w:lang w:val="pt-PT"/>
        </w:rPr>
      </w:pPr>
    </w:p>
    <w:p w14:paraId="4B10BC67" w14:textId="17B32C62" w:rsidR="00E368A2" w:rsidRPr="00310DE1" w:rsidRDefault="00AB7EFF">
      <w:pPr>
        <w:jc w:val="both"/>
        <w:rPr>
          <w:rFonts w:asciiTheme="minorHAnsi" w:hAnsiTheme="minorHAnsi"/>
          <w:b/>
          <w:bCs/>
          <w:color w:val="FF0000"/>
          <w:sz w:val="28"/>
          <w:szCs w:val="28"/>
          <w:lang w:val="pt-PT"/>
        </w:rPr>
      </w:pPr>
      <w:r w:rsidRPr="00310DE1">
        <w:rPr>
          <w:rFonts w:asciiTheme="minorHAnsi" w:hAnsiTheme="minorHAnsi"/>
          <w:b/>
          <w:bCs/>
          <w:color w:val="FF0000"/>
          <w:sz w:val="28"/>
          <w:szCs w:val="28"/>
          <w:lang w:val="pt-PT"/>
        </w:rPr>
        <w:t>O nosso pastor tornou possível o nosso chamado missionário</w:t>
      </w:r>
    </w:p>
    <w:p w14:paraId="5C18A870" w14:textId="77777777" w:rsidR="00E368A2" w:rsidRPr="00130DC3" w:rsidRDefault="00AB7EFF">
      <w:pPr>
        <w:jc w:val="both"/>
        <w:rPr>
          <w:rFonts w:asciiTheme="minorHAnsi" w:eastAsia="Hallo sans" w:hAnsiTheme="minorHAnsi" w:cs="Hallo sans"/>
          <w:color w:val="0E101A"/>
          <w:sz w:val="22"/>
          <w:szCs w:val="22"/>
        </w:rPr>
      </w:pPr>
      <w:r w:rsidRPr="00130DC3">
        <w:rPr>
          <w:rFonts w:asciiTheme="minorHAnsi" w:eastAsia="Hallo sans" w:hAnsiTheme="minorHAnsi" w:cs="Hallo sans"/>
          <w:color w:val="0E101A"/>
          <w:sz w:val="22"/>
          <w:szCs w:val="22"/>
        </w:rPr>
        <w:t>Patrick Nabwera</w:t>
      </w:r>
    </w:p>
    <w:p w14:paraId="1A6B25E1" w14:textId="77777777" w:rsidR="00D06018" w:rsidRDefault="00D06018">
      <w:pPr>
        <w:jc w:val="both"/>
        <w:rPr>
          <w:rFonts w:asciiTheme="minorHAnsi" w:eastAsia="Hallo sans" w:hAnsiTheme="minorHAnsi" w:cs="Hallo sans"/>
          <w:color w:val="0E101A"/>
          <w:sz w:val="22"/>
          <w:szCs w:val="22"/>
        </w:rPr>
      </w:pPr>
    </w:p>
    <w:p w14:paraId="7D0BC5D8" w14:textId="59EAC317" w:rsidR="00D06018" w:rsidRPr="00130DC3" w:rsidRDefault="00D06018">
      <w:pPr>
        <w:jc w:val="both"/>
        <w:rPr>
          <w:rFonts w:asciiTheme="minorHAnsi" w:eastAsia="Hallo sans" w:hAnsiTheme="minorHAnsi" w:cs="Hallo sans"/>
          <w:color w:val="C00000"/>
          <w:sz w:val="28"/>
          <w:szCs w:val="28"/>
          <w:lang w:val="pt-PT"/>
        </w:rPr>
      </w:pPr>
      <w:r w:rsidRPr="00D06018">
        <w:rPr>
          <w:rFonts w:asciiTheme="minorHAnsi" w:eastAsia="Hallo sans" w:hAnsiTheme="minorHAnsi" w:cs="Hallo sans"/>
          <w:color w:val="C00000"/>
          <w:sz w:val="28"/>
          <w:szCs w:val="28"/>
        </w:rPr>
        <w:t xml:space="preserve">Joseph:  Original has 469 words, this has 498.  </w:t>
      </w:r>
      <w:r w:rsidRPr="00130DC3">
        <w:rPr>
          <w:rFonts w:asciiTheme="minorHAnsi" w:eastAsia="Hallo sans" w:hAnsiTheme="minorHAnsi" w:cs="Hallo sans"/>
          <w:color w:val="C00000"/>
          <w:sz w:val="28"/>
          <w:szCs w:val="28"/>
          <w:lang w:val="pt-PT"/>
        </w:rPr>
        <w:t>Please cut 20 to 30 words.</w:t>
      </w:r>
    </w:p>
    <w:p w14:paraId="3902B58B" w14:textId="77777777" w:rsidR="00E368A2" w:rsidRPr="00130DC3" w:rsidRDefault="00E368A2">
      <w:pPr>
        <w:jc w:val="both"/>
        <w:rPr>
          <w:rFonts w:asciiTheme="minorHAnsi" w:hAnsiTheme="minorHAnsi"/>
          <w:color w:val="0E101A"/>
          <w:sz w:val="22"/>
          <w:szCs w:val="22"/>
          <w:lang w:val="pt-PT"/>
        </w:rPr>
      </w:pPr>
    </w:p>
    <w:p w14:paraId="37FB5BB4" w14:textId="66ABC711" w:rsidR="00E368A2" w:rsidRPr="00310DE1" w:rsidRDefault="00AB7EFF">
      <w:pPr>
        <w:jc w:val="both"/>
        <w:rPr>
          <w:iCs/>
          <w:sz w:val="22"/>
          <w:szCs w:val="22"/>
          <w:lang w:val="pt-PT"/>
        </w:rPr>
      </w:pPr>
      <w:r w:rsidRPr="00310DE1">
        <w:rPr>
          <w:iCs/>
          <w:sz w:val="22"/>
          <w:szCs w:val="22"/>
          <w:lang w:val="pt-PT"/>
        </w:rPr>
        <w:t>A oração tem sido uma necessidade crucial para a nossa família e para o nosso trabalho. Eu e a minha esposa servimos longe do nosso país de origem</w:t>
      </w:r>
      <w:r w:rsidR="00D25010">
        <w:rPr>
          <w:iCs/>
          <w:sz w:val="22"/>
          <w:szCs w:val="22"/>
          <w:lang w:val="pt-PT"/>
        </w:rPr>
        <w:t>,</w:t>
      </w:r>
      <w:r w:rsidRPr="00310DE1">
        <w:rPr>
          <w:iCs/>
          <w:sz w:val="22"/>
          <w:szCs w:val="22"/>
          <w:lang w:val="pt-PT"/>
        </w:rPr>
        <w:t xml:space="preserve"> e o nosso pastor </w:t>
      </w:r>
      <w:r w:rsidR="00D25010">
        <w:rPr>
          <w:iCs/>
          <w:sz w:val="22"/>
          <w:szCs w:val="22"/>
          <w:lang w:val="pt-PT"/>
        </w:rPr>
        <w:t xml:space="preserve">em casa </w:t>
      </w:r>
      <w:r w:rsidRPr="00310DE1">
        <w:rPr>
          <w:iCs/>
          <w:sz w:val="22"/>
          <w:szCs w:val="22"/>
          <w:lang w:val="pt-PT"/>
        </w:rPr>
        <w:t xml:space="preserve">mobiliza toda a congregação </w:t>
      </w:r>
      <w:r w:rsidR="00D25010">
        <w:rPr>
          <w:iCs/>
          <w:sz w:val="22"/>
          <w:szCs w:val="22"/>
          <w:lang w:val="pt-PT"/>
        </w:rPr>
        <w:t xml:space="preserve">a orar </w:t>
      </w:r>
      <w:r w:rsidRPr="00310DE1">
        <w:rPr>
          <w:iCs/>
          <w:sz w:val="22"/>
          <w:szCs w:val="22"/>
          <w:lang w:val="pt-PT"/>
        </w:rPr>
        <w:t>por nós. Num culto dominical, ele dizia-</w:t>
      </w:r>
      <w:r w:rsidR="00D25010" w:rsidRPr="00310DE1">
        <w:rPr>
          <w:iCs/>
          <w:sz w:val="22"/>
          <w:szCs w:val="22"/>
          <w:lang w:val="pt-PT"/>
        </w:rPr>
        <w:t>lhes para</w:t>
      </w:r>
      <w:r w:rsidRPr="00310DE1">
        <w:rPr>
          <w:iCs/>
          <w:sz w:val="22"/>
          <w:szCs w:val="22"/>
          <w:lang w:val="pt-PT"/>
        </w:rPr>
        <w:t xml:space="preserve"> olharem na direção do nosso campo de missão e orarem</w:t>
      </w:r>
      <w:r w:rsidR="00D25010">
        <w:rPr>
          <w:iCs/>
          <w:sz w:val="22"/>
          <w:szCs w:val="22"/>
          <w:lang w:val="pt-PT"/>
        </w:rPr>
        <w:t xml:space="preserve"> por nós</w:t>
      </w:r>
      <w:r w:rsidRPr="00310DE1">
        <w:rPr>
          <w:iCs/>
          <w:sz w:val="22"/>
          <w:szCs w:val="22"/>
          <w:lang w:val="pt-PT"/>
        </w:rPr>
        <w:t xml:space="preserve">, depois </w:t>
      </w:r>
      <w:r w:rsidR="00D25010">
        <w:rPr>
          <w:iCs/>
          <w:sz w:val="22"/>
          <w:szCs w:val="22"/>
          <w:lang w:val="pt-PT"/>
        </w:rPr>
        <w:t xml:space="preserve">ele fazia a </w:t>
      </w:r>
      <w:r w:rsidRPr="00310DE1">
        <w:rPr>
          <w:iCs/>
          <w:sz w:val="22"/>
          <w:szCs w:val="22"/>
          <w:lang w:val="pt-PT"/>
        </w:rPr>
        <w:t>conclusão. Isto é um encorajamento para nós.</w:t>
      </w:r>
    </w:p>
    <w:p w14:paraId="40F9E9CC" w14:textId="77777777" w:rsidR="00E368A2" w:rsidRPr="00310DE1" w:rsidRDefault="00AB7EFF">
      <w:pPr>
        <w:jc w:val="both"/>
        <w:rPr>
          <w:iCs/>
          <w:sz w:val="22"/>
          <w:szCs w:val="22"/>
          <w:lang w:val="pt-PT"/>
        </w:rPr>
      </w:pPr>
      <w:r w:rsidRPr="00310DE1">
        <w:rPr>
          <w:iCs/>
          <w:sz w:val="22"/>
          <w:szCs w:val="22"/>
          <w:lang w:val="pt-PT"/>
        </w:rPr>
        <w:t xml:space="preserve"> </w:t>
      </w:r>
    </w:p>
    <w:p w14:paraId="4E8B160B" w14:textId="37221755" w:rsidR="00E368A2" w:rsidRPr="00310DE1" w:rsidRDefault="00AB7EFF">
      <w:pPr>
        <w:jc w:val="both"/>
        <w:rPr>
          <w:iCs/>
          <w:sz w:val="22"/>
          <w:szCs w:val="22"/>
          <w:lang w:val="pt-PT"/>
        </w:rPr>
      </w:pPr>
      <w:r w:rsidRPr="00310DE1">
        <w:rPr>
          <w:iCs/>
          <w:sz w:val="22"/>
          <w:szCs w:val="22"/>
          <w:lang w:val="pt-PT"/>
        </w:rPr>
        <w:t xml:space="preserve">Uma vez, o nosso pastor não </w:t>
      </w:r>
      <w:r w:rsidR="00D25010">
        <w:rPr>
          <w:iCs/>
          <w:sz w:val="22"/>
          <w:szCs w:val="22"/>
          <w:lang w:val="pt-PT"/>
        </w:rPr>
        <w:t xml:space="preserve">podia dar-nos </w:t>
      </w:r>
      <w:r w:rsidRPr="00310DE1">
        <w:rPr>
          <w:iCs/>
          <w:sz w:val="22"/>
          <w:szCs w:val="22"/>
          <w:lang w:val="pt-PT"/>
        </w:rPr>
        <w:t>qualquer apoio financeiro. Ele segurou a minha mão e orou da seguinte forma: "Deus, não temos o que lhes dar</w:t>
      </w:r>
      <w:r w:rsidR="00D25010">
        <w:rPr>
          <w:iCs/>
          <w:sz w:val="22"/>
          <w:szCs w:val="22"/>
          <w:lang w:val="pt-PT"/>
        </w:rPr>
        <w:t>, c</w:t>
      </w:r>
      <w:r w:rsidRPr="00310DE1">
        <w:rPr>
          <w:iCs/>
          <w:sz w:val="22"/>
          <w:szCs w:val="22"/>
          <w:lang w:val="pt-PT"/>
        </w:rPr>
        <w:t>ontudo oramos pedindo que seja o Senhor provid</w:t>
      </w:r>
      <w:r w:rsidR="00D25010">
        <w:rPr>
          <w:iCs/>
          <w:sz w:val="22"/>
          <w:szCs w:val="22"/>
          <w:lang w:val="pt-PT"/>
        </w:rPr>
        <w:t>e</w:t>
      </w:r>
      <w:r w:rsidRPr="00310DE1">
        <w:rPr>
          <w:iCs/>
          <w:sz w:val="22"/>
          <w:szCs w:val="22"/>
          <w:lang w:val="pt-PT"/>
        </w:rPr>
        <w:t>ncia</w:t>
      </w:r>
      <w:r w:rsidR="00D25010">
        <w:rPr>
          <w:iCs/>
          <w:sz w:val="22"/>
          <w:szCs w:val="22"/>
          <w:lang w:val="pt-PT"/>
        </w:rPr>
        <w:t xml:space="preserve"> para eles</w:t>
      </w:r>
      <w:r w:rsidRPr="00310DE1">
        <w:rPr>
          <w:iCs/>
          <w:sz w:val="22"/>
          <w:szCs w:val="22"/>
          <w:lang w:val="pt-PT"/>
        </w:rPr>
        <w:t>.” E com certeza, o Senhor providenciou. O meu pastor foi honesto</w:t>
      </w:r>
      <w:r w:rsidR="00D25010">
        <w:rPr>
          <w:iCs/>
          <w:sz w:val="22"/>
          <w:szCs w:val="22"/>
          <w:lang w:val="pt-PT"/>
        </w:rPr>
        <w:t>,</w:t>
      </w:r>
      <w:r w:rsidRPr="00310DE1">
        <w:rPr>
          <w:iCs/>
          <w:sz w:val="22"/>
          <w:szCs w:val="22"/>
          <w:lang w:val="pt-PT"/>
        </w:rPr>
        <w:t xml:space="preserve"> e eu conhecia </w:t>
      </w:r>
      <w:r w:rsidRPr="00310DE1">
        <w:rPr>
          <w:iCs/>
          <w:sz w:val="22"/>
          <w:szCs w:val="22"/>
          <w:lang w:val="pt-PT"/>
        </w:rPr>
        <w:lastRenderedPageBreak/>
        <w:t>a situação deles na altura. Quando chegou o momento, ele mobilizou a igreja para nos apoiar com recursos.</w:t>
      </w:r>
    </w:p>
    <w:p w14:paraId="48D98328" w14:textId="77777777" w:rsidR="00E368A2" w:rsidRPr="00310DE1" w:rsidRDefault="00E368A2">
      <w:pPr>
        <w:jc w:val="both"/>
        <w:rPr>
          <w:iCs/>
          <w:sz w:val="22"/>
          <w:szCs w:val="22"/>
          <w:lang w:val="pt-PT"/>
        </w:rPr>
      </w:pPr>
    </w:p>
    <w:p w14:paraId="5B89633B" w14:textId="79C24D24" w:rsidR="00E368A2" w:rsidRPr="00310DE1" w:rsidRDefault="00D25010">
      <w:pPr>
        <w:jc w:val="both"/>
        <w:rPr>
          <w:iCs/>
          <w:sz w:val="22"/>
          <w:szCs w:val="22"/>
          <w:lang w:val="pt-PT"/>
        </w:rPr>
      </w:pPr>
      <w:r w:rsidRPr="00310DE1">
        <w:rPr>
          <w:iCs/>
          <w:sz w:val="22"/>
          <w:szCs w:val="22"/>
          <w:lang w:val="pt-PT"/>
        </w:rPr>
        <w:t>Mais tarde, ele enviou uma irmã para nos visitar no nosso campo missionário, a cerca de 2.500 km de distância</w:t>
      </w:r>
      <w:r>
        <w:rPr>
          <w:iCs/>
          <w:sz w:val="22"/>
          <w:szCs w:val="22"/>
          <w:lang w:val="pt-PT"/>
        </w:rPr>
        <w:t xml:space="preserve"> pela estrada</w:t>
      </w:r>
      <w:r w:rsidRPr="00310DE1">
        <w:rPr>
          <w:iCs/>
          <w:sz w:val="22"/>
          <w:szCs w:val="22"/>
          <w:lang w:val="pt-PT"/>
        </w:rPr>
        <w:t>. Ver esta irmã foi como ver um anjo enviado por Deus. A sua presença não foi apenas encorajadora, como também uma oportunidade para que ela voltasse e partilhasse com o pastor e a igreja local a</w:t>
      </w:r>
      <w:r>
        <w:rPr>
          <w:iCs/>
          <w:sz w:val="22"/>
          <w:szCs w:val="22"/>
          <w:lang w:val="pt-PT"/>
        </w:rPr>
        <w:t>s</w:t>
      </w:r>
      <w:r w:rsidRPr="00310DE1">
        <w:rPr>
          <w:iCs/>
          <w:sz w:val="22"/>
          <w:szCs w:val="22"/>
          <w:lang w:val="pt-PT"/>
        </w:rPr>
        <w:t xml:space="preserve"> realidade</w:t>
      </w:r>
      <w:r>
        <w:rPr>
          <w:iCs/>
          <w:sz w:val="22"/>
          <w:szCs w:val="22"/>
          <w:lang w:val="pt-PT"/>
        </w:rPr>
        <w:t>s</w:t>
      </w:r>
      <w:r w:rsidRPr="00310DE1">
        <w:rPr>
          <w:iCs/>
          <w:sz w:val="22"/>
          <w:szCs w:val="22"/>
          <w:lang w:val="pt-PT"/>
        </w:rPr>
        <w:t xml:space="preserve"> no nosso campo missionário. Isto reforçou </w:t>
      </w:r>
      <w:r>
        <w:rPr>
          <w:iCs/>
          <w:sz w:val="22"/>
          <w:szCs w:val="22"/>
          <w:lang w:val="pt-PT"/>
        </w:rPr>
        <w:t xml:space="preserve">a </w:t>
      </w:r>
      <w:r w:rsidRPr="00310DE1">
        <w:rPr>
          <w:iCs/>
          <w:sz w:val="22"/>
          <w:szCs w:val="22"/>
          <w:lang w:val="pt-PT"/>
        </w:rPr>
        <w:t>oração</w:t>
      </w:r>
      <w:r w:rsidRPr="00310DE1" w:rsidDel="00D25010">
        <w:rPr>
          <w:iCs/>
          <w:sz w:val="22"/>
          <w:szCs w:val="22"/>
          <w:lang w:val="pt-PT"/>
        </w:rPr>
        <w:t xml:space="preserve"> </w:t>
      </w:r>
      <w:r>
        <w:rPr>
          <w:iCs/>
          <w:sz w:val="22"/>
          <w:szCs w:val="22"/>
          <w:lang w:val="pt-PT"/>
        </w:rPr>
        <w:t xml:space="preserve">e preocupação </w:t>
      </w:r>
      <w:r w:rsidRPr="00310DE1">
        <w:rPr>
          <w:iCs/>
          <w:sz w:val="22"/>
          <w:szCs w:val="22"/>
          <w:lang w:val="pt-PT"/>
        </w:rPr>
        <w:t>por nós.</w:t>
      </w:r>
    </w:p>
    <w:p w14:paraId="40B0B622" w14:textId="77777777" w:rsidR="00E368A2" w:rsidRPr="00310DE1" w:rsidRDefault="00E368A2">
      <w:pPr>
        <w:jc w:val="both"/>
        <w:rPr>
          <w:iCs/>
          <w:sz w:val="22"/>
          <w:szCs w:val="22"/>
          <w:lang w:val="pt-PT"/>
        </w:rPr>
      </w:pPr>
    </w:p>
    <w:p w14:paraId="56481F2D" w14:textId="77777777" w:rsidR="00E368A2" w:rsidRPr="00310DE1" w:rsidRDefault="00AB7EFF">
      <w:pPr>
        <w:jc w:val="both"/>
        <w:rPr>
          <w:iCs/>
          <w:sz w:val="22"/>
          <w:szCs w:val="22"/>
          <w:lang w:val="pt-PT"/>
        </w:rPr>
      </w:pPr>
      <w:r w:rsidRPr="00310DE1">
        <w:rPr>
          <w:iCs/>
          <w:sz w:val="22"/>
          <w:szCs w:val="22"/>
          <w:lang w:val="pt-PT"/>
        </w:rPr>
        <w:t>Os nossos filhos frequentavam escolas não muito longe da nossa igreja de origem enquanto estávamos no campo missionário. Muitas vezes, não os podíamos visitar, devido à distância. O nosso pastor, a sua esposa e o seu assistente, como também alguns membros da nossa igreja local, iam visitá-los. Este apoio fez-nos sentir que não estávamos sozinhos e que certamente pertencíamos a uma comunidade de fé.</w:t>
      </w:r>
    </w:p>
    <w:p w14:paraId="27E0DF9C" w14:textId="77777777" w:rsidR="00E368A2" w:rsidRPr="00310DE1" w:rsidRDefault="00E368A2">
      <w:pPr>
        <w:jc w:val="both"/>
        <w:rPr>
          <w:iCs/>
          <w:sz w:val="22"/>
          <w:szCs w:val="22"/>
          <w:lang w:val="pt-PT"/>
        </w:rPr>
      </w:pPr>
    </w:p>
    <w:p w14:paraId="78EF2A7A" w14:textId="36D9B865" w:rsidR="00E368A2" w:rsidRPr="00310DE1" w:rsidRDefault="00AB7EFF">
      <w:pPr>
        <w:jc w:val="both"/>
        <w:rPr>
          <w:iCs/>
          <w:sz w:val="22"/>
          <w:szCs w:val="22"/>
          <w:lang w:val="pt-PT"/>
        </w:rPr>
      </w:pPr>
      <w:r w:rsidRPr="00310DE1">
        <w:rPr>
          <w:iCs/>
          <w:sz w:val="22"/>
          <w:szCs w:val="22"/>
          <w:lang w:val="pt-PT"/>
        </w:rPr>
        <w:t xml:space="preserve">Enquanto descansávamos em casa depois do trabalho missionário, o nosso pastor </w:t>
      </w:r>
      <w:r w:rsidR="0094614B">
        <w:rPr>
          <w:iCs/>
          <w:sz w:val="22"/>
          <w:szCs w:val="22"/>
          <w:lang w:val="pt-PT"/>
        </w:rPr>
        <w:t>nos dava</w:t>
      </w:r>
      <w:r w:rsidR="0094614B" w:rsidRPr="00310DE1">
        <w:rPr>
          <w:iCs/>
          <w:sz w:val="22"/>
          <w:szCs w:val="22"/>
          <w:lang w:val="pt-PT"/>
        </w:rPr>
        <w:t xml:space="preserve"> oportunidade</w:t>
      </w:r>
      <w:r w:rsidR="0094614B">
        <w:rPr>
          <w:iCs/>
          <w:sz w:val="22"/>
          <w:szCs w:val="22"/>
          <w:lang w:val="pt-PT"/>
        </w:rPr>
        <w:t xml:space="preserve"> para </w:t>
      </w:r>
      <w:r w:rsidRPr="00310DE1">
        <w:rPr>
          <w:iCs/>
          <w:sz w:val="22"/>
          <w:szCs w:val="22"/>
          <w:lang w:val="pt-PT"/>
        </w:rPr>
        <w:t>partilhar os nossos testemunhos com toda a congregação. Mais tarde, ele juntou-se ao pequeno grupo de crentes que vi</w:t>
      </w:r>
      <w:r w:rsidR="0094614B">
        <w:rPr>
          <w:iCs/>
          <w:sz w:val="22"/>
          <w:szCs w:val="22"/>
          <w:lang w:val="pt-PT"/>
        </w:rPr>
        <w:t xml:space="preserve">nham </w:t>
      </w:r>
      <w:r w:rsidRPr="00310DE1">
        <w:rPr>
          <w:iCs/>
          <w:sz w:val="22"/>
          <w:szCs w:val="22"/>
          <w:lang w:val="pt-PT"/>
        </w:rPr>
        <w:t>ouvir mais histórias sobre o campo missionário. A presença dele na reunião fez com que outros dessem valor ao trabalho missionário. Além disso, o pastor reservou tempo de comunhão, de modo a ouvir a história da nossa viagem missionária, como também os nossos próximos passos. Ele lembrava constantemente a congregação de nos apoiar, uma vez que somos missionários enviados por esta igreja local. A sua recomendação veio a realçar o valor do nosso trabalho missionário aos olhos da igreja.</w:t>
      </w:r>
    </w:p>
    <w:p w14:paraId="0A3D7D1D" w14:textId="77777777" w:rsidR="00E368A2" w:rsidRPr="00310DE1" w:rsidRDefault="00E368A2">
      <w:pPr>
        <w:jc w:val="center"/>
        <w:rPr>
          <w:iCs/>
          <w:sz w:val="22"/>
          <w:szCs w:val="22"/>
          <w:lang w:val="pt-PT"/>
        </w:rPr>
      </w:pPr>
    </w:p>
    <w:p w14:paraId="73F57F7F" w14:textId="3C13987B" w:rsidR="00E368A2" w:rsidRDefault="00AB7EFF">
      <w:pPr>
        <w:jc w:val="both"/>
        <w:rPr>
          <w:iCs/>
          <w:sz w:val="22"/>
          <w:szCs w:val="22"/>
          <w:lang w:val="pt-BR"/>
        </w:rPr>
      </w:pPr>
      <w:r>
        <w:rPr>
          <w:iCs/>
          <w:sz w:val="22"/>
          <w:szCs w:val="22"/>
          <w:lang w:val="pt-BR"/>
        </w:rPr>
        <w:t xml:space="preserve">Eu gosto </w:t>
      </w:r>
      <w:r w:rsidRPr="00310DE1">
        <w:rPr>
          <w:iCs/>
          <w:sz w:val="22"/>
          <w:szCs w:val="22"/>
          <w:lang w:val="pt-PT"/>
        </w:rPr>
        <w:t>de comparar as</w:t>
      </w:r>
      <w:r>
        <w:rPr>
          <w:iCs/>
          <w:sz w:val="22"/>
          <w:szCs w:val="22"/>
          <w:lang w:val="pt-BR"/>
        </w:rPr>
        <w:t xml:space="preserve"> missões transculturais </w:t>
      </w:r>
      <w:r w:rsidRPr="00310DE1">
        <w:rPr>
          <w:iCs/>
          <w:sz w:val="22"/>
          <w:szCs w:val="22"/>
          <w:lang w:val="pt-PT"/>
        </w:rPr>
        <w:t>a</w:t>
      </w:r>
      <w:r w:rsidR="00F20733">
        <w:rPr>
          <w:iCs/>
          <w:sz w:val="22"/>
          <w:szCs w:val="22"/>
          <w:lang w:val="pt-PT"/>
        </w:rPr>
        <w:t xml:space="preserve"> imagem</w:t>
      </w:r>
      <w:r w:rsidRPr="00310DE1">
        <w:rPr>
          <w:iCs/>
          <w:sz w:val="22"/>
          <w:szCs w:val="22"/>
          <w:lang w:val="pt-PT"/>
        </w:rPr>
        <w:t xml:space="preserve"> de caminhar, usando os dois pés. </w:t>
      </w:r>
      <w:r>
        <w:rPr>
          <w:iCs/>
          <w:sz w:val="22"/>
          <w:szCs w:val="22"/>
          <w:lang w:val="pt-BR"/>
        </w:rPr>
        <w:t xml:space="preserve"> </w:t>
      </w:r>
      <w:r w:rsidR="00F20733">
        <w:rPr>
          <w:iCs/>
          <w:sz w:val="22"/>
          <w:szCs w:val="22"/>
          <w:lang w:val="pt-PT"/>
        </w:rPr>
        <w:t xml:space="preserve">Uma perna </w:t>
      </w:r>
      <w:r w:rsidRPr="00310DE1">
        <w:rPr>
          <w:iCs/>
          <w:sz w:val="22"/>
          <w:szCs w:val="22"/>
          <w:lang w:val="pt-PT"/>
        </w:rPr>
        <w:t xml:space="preserve"> </w:t>
      </w:r>
      <w:r>
        <w:rPr>
          <w:iCs/>
          <w:sz w:val="22"/>
          <w:szCs w:val="22"/>
          <w:lang w:val="pt-BR"/>
        </w:rPr>
        <w:t>"</w:t>
      </w:r>
      <w:r w:rsidRPr="00310DE1">
        <w:rPr>
          <w:iCs/>
          <w:sz w:val="22"/>
          <w:szCs w:val="22"/>
          <w:lang w:val="pt-PT"/>
        </w:rPr>
        <w:t>vai</w:t>
      </w:r>
      <w:r>
        <w:rPr>
          <w:iCs/>
          <w:sz w:val="22"/>
          <w:szCs w:val="22"/>
          <w:lang w:val="pt-BR"/>
        </w:rPr>
        <w:t>"</w:t>
      </w:r>
      <w:r w:rsidRPr="00310DE1">
        <w:rPr>
          <w:iCs/>
          <w:sz w:val="22"/>
          <w:szCs w:val="22"/>
          <w:lang w:val="pt-PT"/>
        </w:rPr>
        <w:t xml:space="preserve">, </w:t>
      </w:r>
      <w:r w:rsidR="00F20733">
        <w:rPr>
          <w:iCs/>
          <w:sz w:val="22"/>
          <w:szCs w:val="22"/>
          <w:lang w:val="pt-PT"/>
        </w:rPr>
        <w:t>outra</w:t>
      </w:r>
      <w:r w:rsidRPr="00310DE1">
        <w:rPr>
          <w:iCs/>
          <w:sz w:val="22"/>
          <w:szCs w:val="22"/>
          <w:lang w:val="pt-PT"/>
        </w:rPr>
        <w:t xml:space="preserve"> “envia”.</w:t>
      </w:r>
      <w:r>
        <w:rPr>
          <w:iCs/>
          <w:sz w:val="22"/>
          <w:szCs w:val="22"/>
          <w:lang w:val="pt-BR"/>
        </w:rPr>
        <w:t xml:space="preserve"> E assim como andar a saltar num pé só é </w:t>
      </w:r>
      <w:r w:rsidR="00F20733">
        <w:rPr>
          <w:iCs/>
          <w:sz w:val="22"/>
          <w:szCs w:val="22"/>
          <w:lang w:val="pt-BR"/>
        </w:rPr>
        <w:t xml:space="preserve">cansativo, lento e </w:t>
      </w:r>
      <w:r>
        <w:rPr>
          <w:iCs/>
          <w:sz w:val="22"/>
          <w:szCs w:val="22"/>
          <w:lang w:val="pt-BR"/>
        </w:rPr>
        <w:t>difícil, o mesmo vale para fazer missões com um pé só</w:t>
      </w:r>
      <w:r w:rsidRPr="00310DE1">
        <w:rPr>
          <w:iCs/>
          <w:sz w:val="22"/>
          <w:szCs w:val="22"/>
          <w:lang w:val="pt-PT"/>
        </w:rPr>
        <w:t xml:space="preserve"> -, ou seja, o ir sem o enviar. </w:t>
      </w:r>
      <w:r>
        <w:rPr>
          <w:iCs/>
          <w:sz w:val="22"/>
          <w:szCs w:val="22"/>
          <w:lang w:val="pt-BR"/>
        </w:rPr>
        <w:t>Paul</w:t>
      </w:r>
      <w:r w:rsidRPr="00310DE1">
        <w:rPr>
          <w:iCs/>
          <w:sz w:val="22"/>
          <w:szCs w:val="22"/>
          <w:lang w:val="pt-PT"/>
        </w:rPr>
        <w:t>o</w:t>
      </w:r>
      <w:r>
        <w:rPr>
          <w:iCs/>
          <w:sz w:val="22"/>
          <w:szCs w:val="22"/>
          <w:lang w:val="pt-BR"/>
        </w:rPr>
        <w:t xml:space="preserve"> </w:t>
      </w:r>
      <w:r w:rsidRPr="00310DE1">
        <w:rPr>
          <w:iCs/>
          <w:sz w:val="22"/>
          <w:szCs w:val="22"/>
          <w:lang w:val="pt-PT"/>
        </w:rPr>
        <w:t>pergunta</w:t>
      </w:r>
      <w:r>
        <w:rPr>
          <w:iCs/>
          <w:sz w:val="22"/>
          <w:szCs w:val="22"/>
          <w:lang w:val="pt-BR"/>
        </w:rPr>
        <w:t>: "E como pregarão, se não forem enviados?" (Rom</w:t>
      </w:r>
      <w:r w:rsidRPr="00310DE1">
        <w:rPr>
          <w:iCs/>
          <w:sz w:val="22"/>
          <w:szCs w:val="22"/>
          <w:lang w:val="pt-PT"/>
        </w:rPr>
        <w:t>anos</w:t>
      </w:r>
      <w:r>
        <w:rPr>
          <w:iCs/>
          <w:sz w:val="22"/>
          <w:szCs w:val="22"/>
          <w:lang w:val="pt-BR"/>
        </w:rPr>
        <w:t xml:space="preserve"> 10:15a</w:t>
      </w:r>
      <w:r w:rsidRPr="00310DE1">
        <w:rPr>
          <w:iCs/>
          <w:sz w:val="22"/>
          <w:szCs w:val="22"/>
          <w:lang w:val="pt-PT"/>
        </w:rPr>
        <w:t>; ARC</w:t>
      </w:r>
      <w:r>
        <w:rPr>
          <w:iCs/>
          <w:sz w:val="22"/>
          <w:szCs w:val="22"/>
          <w:lang w:val="pt-BR"/>
        </w:rPr>
        <w:t xml:space="preserve">). E João aconselha que aqueles que enviam devem enviar de uma maneira digna </w:t>
      </w:r>
      <w:r w:rsidRPr="00310DE1">
        <w:rPr>
          <w:iCs/>
          <w:sz w:val="22"/>
          <w:szCs w:val="22"/>
          <w:lang w:val="pt-PT"/>
        </w:rPr>
        <w:t xml:space="preserve">perante </w:t>
      </w:r>
      <w:r>
        <w:rPr>
          <w:iCs/>
          <w:sz w:val="22"/>
          <w:szCs w:val="22"/>
          <w:lang w:val="pt-BR"/>
        </w:rPr>
        <w:t>Deus (3 Jo</w:t>
      </w:r>
      <w:r w:rsidRPr="00310DE1">
        <w:rPr>
          <w:iCs/>
          <w:sz w:val="22"/>
          <w:szCs w:val="22"/>
          <w:lang w:val="pt-PT"/>
        </w:rPr>
        <w:t>ão</w:t>
      </w:r>
      <w:r>
        <w:rPr>
          <w:iCs/>
          <w:sz w:val="22"/>
          <w:szCs w:val="22"/>
          <w:lang w:val="pt-BR"/>
        </w:rPr>
        <w:t xml:space="preserve"> </w:t>
      </w:r>
      <w:r w:rsidRPr="00310DE1">
        <w:rPr>
          <w:iCs/>
          <w:sz w:val="22"/>
          <w:szCs w:val="22"/>
          <w:lang w:val="pt-PT"/>
        </w:rPr>
        <w:t>1:</w:t>
      </w:r>
      <w:r>
        <w:rPr>
          <w:iCs/>
          <w:sz w:val="22"/>
          <w:szCs w:val="22"/>
          <w:lang w:val="pt-BR"/>
        </w:rPr>
        <w:t xml:space="preserve">6). À luz disto, </w:t>
      </w:r>
      <w:r w:rsidR="00F20733">
        <w:rPr>
          <w:iCs/>
          <w:sz w:val="22"/>
          <w:szCs w:val="22"/>
          <w:lang w:val="pt-BR"/>
        </w:rPr>
        <w:t xml:space="preserve">uma </w:t>
      </w:r>
      <w:r>
        <w:rPr>
          <w:iCs/>
          <w:sz w:val="22"/>
          <w:szCs w:val="22"/>
          <w:lang w:val="pt-BR"/>
        </w:rPr>
        <w:t>igreja local é crucial para um trabalho missionário eficaz. E a chave para a igreja local é o seu líder, o pastor local.</w:t>
      </w:r>
    </w:p>
    <w:p w14:paraId="08A123BF" w14:textId="77777777" w:rsidR="00D867BA" w:rsidRDefault="00D867BA">
      <w:pPr>
        <w:jc w:val="both"/>
        <w:rPr>
          <w:iCs/>
          <w:sz w:val="22"/>
          <w:szCs w:val="22"/>
          <w:lang w:val="pt-BR"/>
        </w:rPr>
      </w:pPr>
    </w:p>
    <w:p w14:paraId="38F40A4E" w14:textId="77777777" w:rsidR="00D867BA" w:rsidRDefault="00D867BA">
      <w:pPr>
        <w:jc w:val="both"/>
        <w:rPr>
          <w:iCs/>
          <w:sz w:val="22"/>
          <w:szCs w:val="22"/>
          <w:lang w:val="pt-BR"/>
        </w:rPr>
      </w:pPr>
    </w:p>
    <w:p w14:paraId="032F2F15" w14:textId="4B3E4F48" w:rsidR="00D06018" w:rsidRDefault="00D06018" w:rsidP="00D06018">
      <w:pPr>
        <w:rPr>
          <w:rFonts w:asciiTheme="minorHAnsi" w:hAnsiTheme="minorHAnsi"/>
          <w:b/>
          <w:bCs/>
          <w:color w:val="FF0000"/>
          <w:sz w:val="28"/>
          <w:szCs w:val="28"/>
          <w:lang w:val="pt-PT"/>
        </w:rPr>
      </w:pPr>
      <w:r>
        <w:rPr>
          <w:rFonts w:asciiTheme="minorHAnsi" w:hAnsiTheme="minorHAnsi"/>
          <w:b/>
          <w:bCs/>
          <w:color w:val="FF0000"/>
          <w:sz w:val="28"/>
          <w:szCs w:val="28"/>
          <w:lang w:val="pt-PT"/>
        </w:rPr>
        <w:t>foto: estórias MIAF</w:t>
      </w:r>
    </w:p>
    <w:p w14:paraId="6C647E60" w14:textId="77777777" w:rsidR="00D867BA" w:rsidRDefault="00D867BA">
      <w:pPr>
        <w:jc w:val="both"/>
        <w:rPr>
          <w:iCs/>
          <w:sz w:val="22"/>
          <w:szCs w:val="22"/>
          <w:lang w:val="pt-BR"/>
        </w:rPr>
      </w:pPr>
    </w:p>
    <w:p w14:paraId="1E220CC7" w14:textId="77777777" w:rsidR="00D867BA" w:rsidRDefault="00D867BA">
      <w:pPr>
        <w:jc w:val="both"/>
        <w:rPr>
          <w:iCs/>
          <w:sz w:val="22"/>
          <w:szCs w:val="22"/>
          <w:lang w:val="pt-BR"/>
        </w:rPr>
      </w:pPr>
    </w:p>
    <w:p w14:paraId="03ED46CD" w14:textId="77777777" w:rsidR="00D867BA" w:rsidRDefault="00D867BA">
      <w:pPr>
        <w:jc w:val="both"/>
        <w:rPr>
          <w:iCs/>
          <w:sz w:val="22"/>
          <w:szCs w:val="22"/>
          <w:lang w:val="pt-BR"/>
        </w:rPr>
      </w:pPr>
    </w:p>
    <w:p w14:paraId="2F2D0CF1" w14:textId="77777777" w:rsidR="00D867BA" w:rsidRDefault="00D867BA">
      <w:pPr>
        <w:jc w:val="both"/>
        <w:rPr>
          <w:iCs/>
          <w:sz w:val="22"/>
          <w:szCs w:val="22"/>
          <w:lang w:val="pt-BR"/>
        </w:rPr>
      </w:pPr>
    </w:p>
    <w:p w14:paraId="58ADDA89" w14:textId="77777777" w:rsidR="00D867BA" w:rsidRDefault="00D867BA">
      <w:pPr>
        <w:jc w:val="both"/>
        <w:rPr>
          <w:iCs/>
          <w:sz w:val="22"/>
          <w:szCs w:val="22"/>
          <w:lang w:val="pt-BR"/>
        </w:rPr>
      </w:pPr>
    </w:p>
    <w:p w14:paraId="10AE91C8" w14:textId="77777777" w:rsidR="00D867BA" w:rsidRDefault="00D867BA">
      <w:pPr>
        <w:jc w:val="both"/>
        <w:rPr>
          <w:iCs/>
          <w:sz w:val="22"/>
          <w:szCs w:val="22"/>
          <w:lang w:val="pt-BR"/>
        </w:rPr>
      </w:pPr>
    </w:p>
    <w:p w14:paraId="74613A52" w14:textId="77777777" w:rsidR="00D867BA" w:rsidRDefault="00D867BA">
      <w:pPr>
        <w:jc w:val="both"/>
        <w:rPr>
          <w:iCs/>
          <w:sz w:val="22"/>
          <w:szCs w:val="22"/>
          <w:lang w:val="pt-BR"/>
        </w:rPr>
      </w:pPr>
    </w:p>
    <w:p w14:paraId="6FF2B575" w14:textId="259E48EA" w:rsidR="00D867BA" w:rsidRDefault="00D867BA" w:rsidP="005A6BEB">
      <w:pPr>
        <w:jc w:val="center"/>
        <w:rPr>
          <w:iCs/>
          <w:sz w:val="22"/>
          <w:szCs w:val="22"/>
          <w:lang w:val="pt-BR"/>
        </w:rPr>
      </w:pPr>
      <w:r>
        <w:rPr>
          <w:iCs/>
          <w:sz w:val="22"/>
          <w:szCs w:val="22"/>
          <w:lang w:val="pt-BR"/>
        </w:rPr>
        <w:t>Notícias e Revisões</w:t>
      </w:r>
    </w:p>
    <w:p w14:paraId="2C2933A8" w14:textId="77777777" w:rsidR="00E368A2" w:rsidRDefault="00E368A2">
      <w:pPr>
        <w:jc w:val="both"/>
        <w:rPr>
          <w:iCs/>
          <w:sz w:val="22"/>
          <w:szCs w:val="22"/>
          <w:lang w:val="pt-BR"/>
        </w:rPr>
      </w:pPr>
    </w:p>
    <w:p w14:paraId="43AF8C12" w14:textId="77777777" w:rsidR="00E368A2" w:rsidRDefault="00AB7EFF">
      <w:pPr>
        <w:jc w:val="both"/>
        <w:rPr>
          <w:b/>
          <w:bCs/>
          <w:iCs/>
          <w:lang w:val="pt-BR"/>
        </w:rPr>
      </w:pPr>
      <w:r w:rsidRPr="00310DE1">
        <w:rPr>
          <w:b/>
          <w:bCs/>
          <w:iCs/>
          <w:color w:val="FF0000"/>
          <w:lang w:val="pt-PT"/>
        </w:rPr>
        <w:t>VAMOS</w:t>
      </w:r>
      <w:r>
        <w:rPr>
          <w:b/>
          <w:bCs/>
          <w:iCs/>
          <w:lang w:val="pt-BR"/>
        </w:rPr>
        <w:t>! NOTÍCIAS DA IGREJA EM MOBILIZAÇÃO EM ÁFRICA</w:t>
      </w:r>
    </w:p>
    <w:p w14:paraId="409D78CA" w14:textId="77777777" w:rsidR="00E368A2" w:rsidRDefault="00E368A2">
      <w:pPr>
        <w:jc w:val="both"/>
        <w:rPr>
          <w:rFonts w:eastAsia="Alda OT" w:cs="Alda OT"/>
          <w:color w:val="0E101A"/>
          <w:lang w:val="pt-BR"/>
        </w:rPr>
      </w:pPr>
    </w:p>
    <w:p w14:paraId="742FA696" w14:textId="7739F29C" w:rsidR="00E368A2" w:rsidRDefault="00AB7EFF">
      <w:pPr>
        <w:jc w:val="both"/>
        <w:rPr>
          <w:rFonts w:eastAsia="Alda OT"/>
          <w:color w:val="0E101A"/>
          <w:lang w:val="pt-BR"/>
        </w:rPr>
      </w:pPr>
      <w:r>
        <w:rPr>
          <w:rFonts w:eastAsia="Alda OT"/>
          <w:color w:val="0E101A"/>
          <w:lang w:val="pt-BR"/>
        </w:rPr>
        <w:t xml:space="preserve">MANI </w:t>
      </w:r>
      <w:r w:rsidRPr="00310DE1">
        <w:rPr>
          <w:rFonts w:eastAsia="Alda OT"/>
          <w:color w:val="0E101A"/>
          <w:lang w:val="pt-PT"/>
        </w:rPr>
        <w:t xml:space="preserve">Conferência </w:t>
      </w:r>
      <w:r>
        <w:rPr>
          <w:rFonts w:eastAsia="Alda OT"/>
          <w:color w:val="0E101A"/>
          <w:lang w:val="pt-BR"/>
        </w:rPr>
        <w:t>Continental</w:t>
      </w:r>
    </w:p>
    <w:p w14:paraId="6316B416" w14:textId="4698B54D" w:rsidR="00E368A2" w:rsidRDefault="00AB7EFF">
      <w:pPr>
        <w:jc w:val="both"/>
        <w:rPr>
          <w:rFonts w:eastAsia="Alda OT"/>
          <w:color w:val="0E101A"/>
          <w:sz w:val="22"/>
          <w:szCs w:val="22"/>
          <w:lang w:val="pt-BR"/>
        </w:rPr>
      </w:pPr>
      <w:r>
        <w:rPr>
          <w:rFonts w:eastAsia="Alda OT"/>
          <w:color w:val="0E101A"/>
          <w:sz w:val="22"/>
          <w:szCs w:val="22"/>
          <w:lang w:val="pt-BR"/>
        </w:rPr>
        <w:t>D</w:t>
      </w:r>
      <w:r w:rsidRPr="00310DE1">
        <w:rPr>
          <w:rFonts w:eastAsia="Alda OT"/>
          <w:color w:val="0E101A"/>
          <w:sz w:val="22"/>
          <w:szCs w:val="22"/>
          <w:lang w:val="pt-PT"/>
        </w:rPr>
        <w:t>os</w:t>
      </w:r>
      <w:r>
        <w:rPr>
          <w:rFonts w:eastAsia="Alda OT"/>
          <w:color w:val="0E101A"/>
          <w:sz w:val="22"/>
          <w:szCs w:val="22"/>
          <w:lang w:val="pt-BR"/>
        </w:rPr>
        <w:t xml:space="preserve"> </w:t>
      </w:r>
      <w:r w:rsidRPr="00310DE1">
        <w:rPr>
          <w:rFonts w:eastAsia="Alda OT"/>
          <w:color w:val="0E101A"/>
          <w:sz w:val="22"/>
          <w:szCs w:val="22"/>
          <w:lang w:val="pt-PT"/>
        </w:rPr>
        <w:t xml:space="preserve">dias </w:t>
      </w:r>
      <w:r>
        <w:rPr>
          <w:rFonts w:eastAsia="Alda OT"/>
          <w:color w:val="0E101A"/>
          <w:sz w:val="22"/>
          <w:szCs w:val="22"/>
          <w:lang w:val="pt-BR"/>
        </w:rPr>
        <w:t>8</w:t>
      </w:r>
      <w:r w:rsidRPr="00310DE1">
        <w:rPr>
          <w:rFonts w:eastAsia="Alda OT"/>
          <w:color w:val="0E101A"/>
          <w:sz w:val="22"/>
          <w:szCs w:val="22"/>
          <w:lang w:val="pt-PT"/>
        </w:rPr>
        <w:t xml:space="preserve"> a </w:t>
      </w:r>
      <w:r>
        <w:rPr>
          <w:rFonts w:eastAsia="Alda OT"/>
          <w:color w:val="0E101A"/>
          <w:sz w:val="22"/>
          <w:szCs w:val="22"/>
          <w:lang w:val="pt-BR"/>
        </w:rPr>
        <w:t xml:space="preserve">10 de </w:t>
      </w:r>
      <w:r w:rsidR="00796042">
        <w:rPr>
          <w:rFonts w:eastAsia="Alda OT"/>
          <w:color w:val="0E101A"/>
          <w:sz w:val="22"/>
          <w:szCs w:val="22"/>
          <w:lang w:val="pt-PT"/>
        </w:rPr>
        <w:t>M</w:t>
      </w:r>
      <w:r>
        <w:rPr>
          <w:rFonts w:eastAsia="Alda OT"/>
          <w:color w:val="0E101A"/>
          <w:sz w:val="22"/>
          <w:szCs w:val="22"/>
          <w:lang w:val="pt-BR"/>
        </w:rPr>
        <w:t xml:space="preserve">arço de 2022, o </w:t>
      </w:r>
      <w:r w:rsidRPr="00310DE1">
        <w:rPr>
          <w:rFonts w:asciiTheme="minorHAnsi" w:eastAsia="Alda OT" w:hAnsiTheme="minorHAnsi" w:cs="Alda OT"/>
          <w:i/>
          <w:iCs/>
          <w:sz w:val="22"/>
          <w:szCs w:val="22"/>
          <w:lang w:val="pt-PT"/>
        </w:rPr>
        <w:t>Movement for African National Initiatives</w:t>
      </w:r>
      <w:r w:rsidRPr="00310DE1">
        <w:rPr>
          <w:rFonts w:asciiTheme="minorHAnsi" w:eastAsia="Alda OT" w:hAnsiTheme="minorHAnsi" w:cs="Alda OT"/>
          <w:sz w:val="22"/>
          <w:szCs w:val="22"/>
          <w:lang w:val="pt-PT"/>
        </w:rPr>
        <w:t xml:space="preserve"> </w:t>
      </w:r>
      <w:r>
        <w:rPr>
          <w:rFonts w:eastAsia="Alda OT"/>
          <w:color w:val="0E101A"/>
          <w:sz w:val="22"/>
          <w:szCs w:val="22"/>
          <w:lang w:val="pt-BR"/>
        </w:rPr>
        <w:t>(MANI</w:t>
      </w:r>
      <w:r w:rsidRPr="00310DE1">
        <w:rPr>
          <w:rFonts w:eastAsia="Alda OT"/>
          <w:color w:val="0E101A"/>
          <w:sz w:val="22"/>
          <w:szCs w:val="22"/>
          <w:lang w:val="pt-PT"/>
        </w:rPr>
        <w:t>; em português, o Movimento para as Iniciativas Nacionais Africanas</w:t>
      </w:r>
      <w:r>
        <w:rPr>
          <w:rFonts w:eastAsia="Alda OT"/>
          <w:color w:val="0E101A"/>
          <w:sz w:val="22"/>
          <w:szCs w:val="22"/>
          <w:lang w:val="pt-BR"/>
        </w:rPr>
        <w:t xml:space="preserve">) realizou a sua </w:t>
      </w:r>
      <w:r w:rsidRPr="00310DE1">
        <w:rPr>
          <w:rFonts w:eastAsia="Alda OT"/>
          <w:color w:val="0E101A"/>
          <w:sz w:val="22"/>
          <w:szCs w:val="22"/>
          <w:lang w:val="pt-PT"/>
        </w:rPr>
        <w:t xml:space="preserve">Conferência </w:t>
      </w:r>
      <w:r>
        <w:rPr>
          <w:rFonts w:eastAsia="Alda OT"/>
          <w:color w:val="0E101A"/>
          <w:sz w:val="22"/>
          <w:szCs w:val="22"/>
          <w:lang w:val="pt-BR"/>
        </w:rPr>
        <w:t xml:space="preserve">Continental via Zoom, com uma </w:t>
      </w:r>
      <w:r w:rsidR="00796042">
        <w:rPr>
          <w:rFonts w:eastAsia="Alda OT"/>
          <w:color w:val="0E101A"/>
          <w:sz w:val="22"/>
          <w:szCs w:val="22"/>
          <w:lang w:val="pt-BR"/>
        </w:rPr>
        <w:t xml:space="preserve">participação </w:t>
      </w:r>
      <w:r>
        <w:rPr>
          <w:rFonts w:eastAsia="Alda OT"/>
          <w:color w:val="0E101A"/>
          <w:sz w:val="22"/>
          <w:szCs w:val="22"/>
          <w:lang w:val="pt-BR"/>
        </w:rPr>
        <w:t xml:space="preserve">diária de mais de 165 participantes de 38 países. As sessões incluíram momentos de oração, partilha da Palavra e relatórios sobre o trabalho em curso em África e não só. </w:t>
      </w:r>
    </w:p>
    <w:p w14:paraId="7907A9E6" w14:textId="77777777" w:rsidR="00E368A2" w:rsidRDefault="00E368A2">
      <w:pPr>
        <w:jc w:val="both"/>
        <w:rPr>
          <w:rFonts w:eastAsia="Alda OT"/>
          <w:color w:val="0E101A"/>
          <w:sz w:val="22"/>
          <w:szCs w:val="22"/>
          <w:lang w:val="pt-BR"/>
        </w:rPr>
      </w:pPr>
    </w:p>
    <w:p w14:paraId="360DCAB3" w14:textId="77777777" w:rsidR="00E368A2" w:rsidRDefault="00AB7EFF">
      <w:pPr>
        <w:jc w:val="both"/>
        <w:rPr>
          <w:rFonts w:eastAsia="Alda OT"/>
          <w:color w:val="0E101A"/>
          <w:sz w:val="22"/>
          <w:szCs w:val="22"/>
          <w:lang w:val="pt-BR"/>
        </w:rPr>
      </w:pPr>
      <w:r>
        <w:rPr>
          <w:rFonts w:eastAsia="Alda OT"/>
          <w:color w:val="0E101A"/>
          <w:sz w:val="22"/>
          <w:szCs w:val="22"/>
          <w:lang w:val="pt-BR"/>
        </w:rPr>
        <w:t xml:space="preserve">MANI foi lançado em 2001 como uma "rede de redes", catalisando movimentos missionários e mobilizando recursos do Corpo de Cristo em África. </w:t>
      </w:r>
    </w:p>
    <w:p w14:paraId="4A260F77" w14:textId="77777777" w:rsidR="00E368A2" w:rsidRDefault="00E368A2">
      <w:pPr>
        <w:jc w:val="both"/>
        <w:rPr>
          <w:rFonts w:eastAsia="Alda OT"/>
          <w:color w:val="0E101A"/>
          <w:sz w:val="22"/>
          <w:szCs w:val="22"/>
          <w:lang w:val="pt-BR"/>
        </w:rPr>
      </w:pPr>
    </w:p>
    <w:p w14:paraId="312C2B49" w14:textId="05958C76" w:rsidR="00E368A2" w:rsidRDefault="00AB7EFF">
      <w:pPr>
        <w:jc w:val="both"/>
        <w:rPr>
          <w:rFonts w:eastAsia="Alda OT"/>
          <w:color w:val="0E101A"/>
          <w:sz w:val="22"/>
          <w:szCs w:val="22"/>
          <w:lang w:val="pt-BR"/>
        </w:rPr>
      </w:pPr>
      <w:r>
        <w:rPr>
          <w:rFonts w:eastAsia="Alda OT"/>
          <w:color w:val="0E101A"/>
          <w:sz w:val="22"/>
          <w:szCs w:val="22"/>
          <w:lang w:val="pt-BR"/>
        </w:rPr>
        <w:t xml:space="preserve">Os participantes de MANI reafirmaram o seu compromisso </w:t>
      </w:r>
      <w:r w:rsidRPr="00310DE1">
        <w:rPr>
          <w:rFonts w:eastAsia="Alda OT"/>
          <w:color w:val="0E101A"/>
          <w:sz w:val="22"/>
          <w:szCs w:val="22"/>
          <w:lang w:val="pt-PT"/>
        </w:rPr>
        <w:t xml:space="preserve">em assegurar </w:t>
      </w:r>
      <w:r>
        <w:rPr>
          <w:rFonts w:eastAsia="Alda OT"/>
          <w:color w:val="0E101A"/>
          <w:sz w:val="22"/>
          <w:szCs w:val="22"/>
          <w:lang w:val="pt-BR"/>
        </w:rPr>
        <w:t xml:space="preserve">que todo o Corpo de Cristo está empenhado e em parceria </w:t>
      </w:r>
      <w:r w:rsidRPr="00310DE1">
        <w:rPr>
          <w:rFonts w:eastAsia="Alda OT"/>
          <w:color w:val="0E101A"/>
          <w:sz w:val="22"/>
          <w:szCs w:val="22"/>
          <w:lang w:val="pt-PT"/>
        </w:rPr>
        <w:t>na</w:t>
      </w:r>
      <w:r>
        <w:rPr>
          <w:rFonts w:eastAsia="Alda OT"/>
          <w:color w:val="0E101A"/>
          <w:sz w:val="22"/>
          <w:szCs w:val="22"/>
          <w:lang w:val="pt-BR"/>
        </w:rPr>
        <w:t xml:space="preserve"> realização da Grande Comissão. Os líderes d</w:t>
      </w:r>
      <w:r w:rsidR="00796042">
        <w:rPr>
          <w:rFonts w:eastAsia="Alda OT"/>
          <w:color w:val="0E101A"/>
          <w:sz w:val="22"/>
          <w:szCs w:val="22"/>
          <w:lang w:val="pt-BR"/>
        </w:rPr>
        <w:t xml:space="preserve">e </w:t>
      </w:r>
      <w:r>
        <w:rPr>
          <w:rFonts w:eastAsia="Alda OT"/>
          <w:color w:val="0E101A"/>
          <w:sz w:val="22"/>
          <w:szCs w:val="22"/>
          <w:lang w:val="pt-BR"/>
        </w:rPr>
        <w:t>miss</w:t>
      </w:r>
      <w:r w:rsidR="00796042">
        <w:rPr>
          <w:rFonts w:eastAsia="Alda OT"/>
          <w:color w:val="0E101A"/>
          <w:sz w:val="22"/>
          <w:szCs w:val="22"/>
          <w:lang w:val="pt-BR"/>
        </w:rPr>
        <w:t>ões</w:t>
      </w:r>
      <w:r>
        <w:rPr>
          <w:rFonts w:eastAsia="Alda OT"/>
          <w:color w:val="0E101A"/>
          <w:sz w:val="22"/>
          <w:szCs w:val="22"/>
          <w:lang w:val="pt-BR"/>
        </w:rPr>
        <w:t xml:space="preserve"> reiteraram a importância da "missão policêntrica", ou seja, o movimento d</w:t>
      </w:r>
      <w:r w:rsidRPr="00310DE1">
        <w:rPr>
          <w:rFonts w:eastAsia="Alda OT"/>
          <w:color w:val="0E101A"/>
          <w:sz w:val="22"/>
          <w:szCs w:val="22"/>
          <w:lang w:val="pt-PT"/>
        </w:rPr>
        <w:t>e missionários</w:t>
      </w:r>
      <w:r>
        <w:rPr>
          <w:rFonts w:eastAsia="Alda OT"/>
          <w:color w:val="0E101A"/>
          <w:sz w:val="22"/>
          <w:szCs w:val="22"/>
          <w:lang w:val="pt-BR"/>
        </w:rPr>
        <w:t xml:space="preserve"> </w:t>
      </w:r>
      <w:r w:rsidR="00796042" w:rsidRPr="00796042">
        <w:rPr>
          <w:rFonts w:eastAsia="Alda OT"/>
          <w:color w:val="0E101A"/>
          <w:sz w:val="22"/>
          <w:szCs w:val="22"/>
          <w:lang w:val="pt-BR"/>
        </w:rPr>
        <w:t>de qualquer lugar para todo o lado</w:t>
      </w:r>
      <w:r w:rsidR="00796042">
        <w:rPr>
          <w:rFonts w:eastAsia="Alda OT"/>
          <w:color w:val="0E101A"/>
          <w:sz w:val="22"/>
          <w:szCs w:val="22"/>
          <w:lang w:val="pt-BR"/>
        </w:rPr>
        <w:t xml:space="preserve">, </w:t>
      </w:r>
      <w:r>
        <w:rPr>
          <w:rFonts w:eastAsia="Alda OT"/>
          <w:color w:val="0E101A"/>
          <w:sz w:val="22"/>
          <w:szCs w:val="22"/>
          <w:lang w:val="pt-BR"/>
        </w:rPr>
        <w:t>conduzindo</w:t>
      </w:r>
      <w:r w:rsidRPr="00310DE1">
        <w:rPr>
          <w:rFonts w:eastAsia="Alda OT"/>
          <w:color w:val="0E101A"/>
          <w:sz w:val="22"/>
          <w:szCs w:val="22"/>
          <w:lang w:val="pt-PT"/>
        </w:rPr>
        <w:t>-os</w:t>
      </w:r>
      <w:r>
        <w:rPr>
          <w:rFonts w:eastAsia="Alda OT"/>
          <w:color w:val="0E101A"/>
          <w:sz w:val="22"/>
          <w:szCs w:val="22"/>
          <w:lang w:val="pt-BR"/>
        </w:rPr>
        <w:t xml:space="preserve"> a redes </w:t>
      </w:r>
      <w:r w:rsidRPr="00310DE1">
        <w:rPr>
          <w:rFonts w:eastAsia="Alda OT"/>
          <w:color w:val="0E101A"/>
          <w:sz w:val="22"/>
          <w:szCs w:val="22"/>
          <w:lang w:val="pt-PT"/>
        </w:rPr>
        <w:t xml:space="preserve">que possuem </w:t>
      </w:r>
      <w:r w:rsidR="00796042" w:rsidRPr="00796042">
        <w:rPr>
          <w:rFonts w:eastAsia="Alda OT"/>
          <w:color w:val="0E101A"/>
          <w:sz w:val="22"/>
          <w:szCs w:val="22"/>
          <w:lang w:val="pt-PT"/>
        </w:rPr>
        <w:t>propriedade e liderança</w:t>
      </w:r>
      <w:r w:rsidR="00796042">
        <w:rPr>
          <w:rFonts w:eastAsia="Alda OT"/>
          <w:color w:val="0E101A"/>
          <w:sz w:val="22"/>
          <w:szCs w:val="22"/>
          <w:lang w:val="pt-PT"/>
        </w:rPr>
        <w:t xml:space="preserve"> </w:t>
      </w:r>
      <w:r w:rsidR="00796042" w:rsidRPr="00796042">
        <w:rPr>
          <w:rFonts w:eastAsia="Alda OT"/>
          <w:color w:val="0E101A"/>
          <w:sz w:val="22"/>
          <w:szCs w:val="22"/>
          <w:lang w:val="pt-PT"/>
        </w:rPr>
        <w:t xml:space="preserve">partilhada </w:t>
      </w:r>
      <w:r w:rsidRPr="00310DE1">
        <w:rPr>
          <w:rFonts w:eastAsia="Alda OT"/>
          <w:color w:val="0E101A"/>
          <w:sz w:val="22"/>
          <w:szCs w:val="22"/>
          <w:lang w:val="pt-PT"/>
        </w:rPr>
        <w:t xml:space="preserve">. </w:t>
      </w:r>
      <w:r>
        <w:rPr>
          <w:rFonts w:eastAsia="Alda OT"/>
          <w:color w:val="0E101A"/>
          <w:sz w:val="22"/>
          <w:szCs w:val="22"/>
          <w:lang w:val="pt-BR"/>
        </w:rPr>
        <w:t>Este é o conceito por detrás d</w:t>
      </w:r>
      <w:r w:rsidRPr="00310DE1">
        <w:rPr>
          <w:rFonts w:eastAsia="Alda OT"/>
          <w:color w:val="0E101A"/>
          <w:sz w:val="22"/>
          <w:szCs w:val="22"/>
          <w:lang w:val="pt-PT"/>
        </w:rPr>
        <w:t>e</w:t>
      </w:r>
      <w:r>
        <w:rPr>
          <w:rFonts w:eastAsia="Alda OT"/>
          <w:color w:val="0E101A"/>
          <w:sz w:val="22"/>
          <w:szCs w:val="22"/>
          <w:lang w:val="pt-BR"/>
        </w:rPr>
        <w:t xml:space="preserve"> MANI. Os </w:t>
      </w:r>
      <w:r w:rsidRPr="00310DE1">
        <w:rPr>
          <w:rFonts w:eastAsia="Alda OT"/>
          <w:color w:val="0E101A"/>
          <w:sz w:val="22"/>
          <w:szCs w:val="22"/>
          <w:lang w:val="pt-PT"/>
        </w:rPr>
        <w:t xml:space="preserve">participantes </w:t>
      </w:r>
      <w:r w:rsidR="00796042">
        <w:rPr>
          <w:rFonts w:eastAsia="Alda OT"/>
          <w:color w:val="0E101A"/>
          <w:sz w:val="22"/>
          <w:szCs w:val="22"/>
          <w:lang w:val="pt-PT"/>
        </w:rPr>
        <w:t xml:space="preserve">afirmaram um foco </w:t>
      </w:r>
      <w:r>
        <w:rPr>
          <w:rFonts w:eastAsia="Alda OT"/>
          <w:color w:val="0E101A"/>
          <w:sz w:val="22"/>
          <w:szCs w:val="22"/>
          <w:lang w:val="pt-BR"/>
        </w:rPr>
        <w:t xml:space="preserve">renovado e estratégico </w:t>
      </w:r>
      <w:r w:rsidR="00796042">
        <w:rPr>
          <w:rFonts w:eastAsia="Alda OT"/>
          <w:color w:val="0E101A"/>
          <w:sz w:val="22"/>
          <w:szCs w:val="22"/>
          <w:lang w:val="pt-BR"/>
        </w:rPr>
        <w:t>n</w:t>
      </w:r>
      <w:r>
        <w:rPr>
          <w:rFonts w:eastAsia="Alda OT"/>
          <w:color w:val="0E101A"/>
          <w:sz w:val="22"/>
          <w:szCs w:val="22"/>
          <w:lang w:val="pt-BR"/>
        </w:rPr>
        <w:t>as comunidades menos evangelizadas, mais marginalizadas e deslocadas à força.</w:t>
      </w:r>
    </w:p>
    <w:p w14:paraId="06856E4F" w14:textId="77777777" w:rsidR="00E368A2" w:rsidRDefault="00E368A2">
      <w:pPr>
        <w:jc w:val="both"/>
        <w:rPr>
          <w:rFonts w:eastAsia="Alda OT"/>
          <w:color w:val="0E101A"/>
          <w:sz w:val="22"/>
          <w:szCs w:val="22"/>
          <w:lang w:val="pt-BR"/>
        </w:rPr>
      </w:pPr>
    </w:p>
    <w:p w14:paraId="47E5778F" w14:textId="77777777" w:rsidR="00E368A2" w:rsidRPr="00310DE1" w:rsidRDefault="00AB7EFF">
      <w:pPr>
        <w:jc w:val="both"/>
        <w:rPr>
          <w:rFonts w:eastAsia="Alda OT"/>
          <w:color w:val="0E101A"/>
          <w:sz w:val="22"/>
          <w:szCs w:val="22"/>
          <w:lang w:val="pt-PT"/>
        </w:rPr>
      </w:pPr>
      <w:r>
        <w:rPr>
          <w:rFonts w:eastAsia="Alda OT"/>
          <w:color w:val="0E101A"/>
          <w:sz w:val="22"/>
          <w:szCs w:val="22"/>
          <w:lang w:val="pt-BR"/>
        </w:rPr>
        <w:t>Os países lusófonos têm os seus próprios delegados MANI</w:t>
      </w:r>
      <w:r w:rsidRPr="00310DE1">
        <w:rPr>
          <w:rFonts w:eastAsia="Alda OT"/>
          <w:color w:val="0E101A"/>
          <w:sz w:val="22"/>
          <w:szCs w:val="22"/>
          <w:lang w:val="pt-PT"/>
        </w:rPr>
        <w:t xml:space="preserve">. </w:t>
      </w:r>
    </w:p>
    <w:p w14:paraId="49287EE4" w14:textId="77777777" w:rsidR="00E368A2" w:rsidRPr="00310DE1" w:rsidRDefault="00AB7EFF">
      <w:pPr>
        <w:jc w:val="both"/>
        <w:rPr>
          <w:rFonts w:eastAsia="Alda OT"/>
          <w:color w:val="0E101A"/>
          <w:sz w:val="22"/>
          <w:szCs w:val="22"/>
          <w:lang w:val="pt-PT"/>
        </w:rPr>
      </w:pPr>
      <w:r w:rsidRPr="00310DE1">
        <w:rPr>
          <w:rFonts w:eastAsia="Alda OT"/>
          <w:color w:val="0E101A"/>
          <w:sz w:val="22"/>
          <w:szCs w:val="22"/>
          <w:lang w:val="pt-PT"/>
        </w:rPr>
        <w:t>Para mais informações, pode entrar em contacto com Madalena Gomes</w:t>
      </w:r>
      <w:r>
        <w:rPr>
          <w:rFonts w:eastAsia="Alda OT"/>
          <w:color w:val="0E101A"/>
          <w:sz w:val="22"/>
          <w:szCs w:val="22"/>
          <w:lang w:val="pt-BR"/>
        </w:rPr>
        <w:t xml:space="preserve"> </w:t>
      </w:r>
      <w:r w:rsidRPr="00310DE1">
        <w:rPr>
          <w:rFonts w:eastAsia="Alda OT"/>
          <w:color w:val="0E101A"/>
          <w:sz w:val="22"/>
          <w:szCs w:val="22"/>
          <w:lang w:val="pt-PT"/>
        </w:rPr>
        <w:t>através do seguinte número:</w:t>
      </w:r>
      <w:r>
        <w:rPr>
          <w:rFonts w:eastAsia="Alda OT"/>
          <w:color w:val="0E101A"/>
          <w:sz w:val="22"/>
          <w:szCs w:val="22"/>
          <w:lang w:val="pt-BR"/>
        </w:rPr>
        <w:t xml:space="preserve"> +27 61 921 2535</w:t>
      </w:r>
      <w:r w:rsidRPr="00310DE1">
        <w:rPr>
          <w:rFonts w:eastAsia="Alda OT"/>
          <w:color w:val="0E101A"/>
          <w:sz w:val="22"/>
          <w:szCs w:val="22"/>
          <w:lang w:val="pt-PT"/>
        </w:rPr>
        <w:t>.</w:t>
      </w:r>
    </w:p>
    <w:p w14:paraId="3198D7C8" w14:textId="77777777" w:rsidR="00E368A2" w:rsidRDefault="00AB7EFF">
      <w:pPr>
        <w:jc w:val="both"/>
        <w:rPr>
          <w:rFonts w:eastAsia="Alda OT"/>
          <w:color w:val="0E101A"/>
          <w:sz w:val="22"/>
          <w:szCs w:val="22"/>
          <w:lang w:val="pt-BR"/>
        </w:rPr>
      </w:pPr>
      <w:r>
        <w:rPr>
          <w:rFonts w:eastAsia="Alda OT"/>
          <w:color w:val="0E101A"/>
          <w:sz w:val="22"/>
          <w:szCs w:val="22"/>
          <w:lang w:val="pt-BR"/>
        </w:rPr>
        <w:t xml:space="preserve"> </w:t>
      </w:r>
    </w:p>
    <w:p w14:paraId="7F438CBA" w14:textId="4A2339D9" w:rsidR="00D06018" w:rsidRDefault="00D06018">
      <w:pPr>
        <w:jc w:val="both"/>
        <w:rPr>
          <w:rFonts w:eastAsia="Alda OT"/>
          <w:color w:val="0E101A"/>
          <w:sz w:val="22"/>
          <w:szCs w:val="22"/>
          <w:lang w:val="pt-BR"/>
        </w:rPr>
      </w:pPr>
      <w:r>
        <w:rPr>
          <w:rFonts w:eastAsia="Alda OT"/>
          <w:noProof/>
          <w:color w:val="0E101A"/>
          <w:sz w:val="22"/>
          <w:szCs w:val="22"/>
          <w:lang w:val="pt-BR"/>
        </w:rPr>
        <w:drawing>
          <wp:inline distT="0" distB="0" distL="0" distR="0" wp14:anchorId="446F237B" wp14:editId="79F0AAFD">
            <wp:extent cx="2524539" cy="2524539"/>
            <wp:effectExtent l="0" t="0" r="0" b="0"/>
            <wp:docPr id="85583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31141" name="Picture 8558311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418" cy="2536418"/>
                    </a:xfrm>
                    <a:prstGeom prst="rect">
                      <a:avLst/>
                    </a:prstGeom>
                  </pic:spPr>
                </pic:pic>
              </a:graphicData>
            </a:graphic>
          </wp:inline>
        </w:drawing>
      </w:r>
    </w:p>
    <w:p w14:paraId="1E655A78" w14:textId="5D4E1D84" w:rsidR="00491BE9" w:rsidRDefault="00491BE9">
      <w:pPr>
        <w:jc w:val="both"/>
        <w:rPr>
          <w:rFonts w:eastAsia="Alda OT"/>
          <w:color w:val="0E101A"/>
          <w:sz w:val="22"/>
          <w:szCs w:val="22"/>
          <w:lang w:val="pt-BR"/>
        </w:rPr>
      </w:pPr>
      <w:r>
        <w:rPr>
          <w:rFonts w:eastAsia="Alda OT"/>
          <w:noProof/>
          <w:color w:val="0E101A"/>
          <w:sz w:val="22"/>
          <w:szCs w:val="22"/>
          <w:lang w:val="pt-BR"/>
        </w:rPr>
        <w:drawing>
          <wp:inline distT="0" distB="0" distL="0" distR="0" wp14:anchorId="18CF37D5" wp14:editId="06E483DE">
            <wp:extent cx="2071547" cy="2071547"/>
            <wp:effectExtent l="0" t="0" r="0" b="0"/>
            <wp:docPr id="704310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10502" name="Picture 7043105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0478" cy="2090478"/>
                    </a:xfrm>
                    <a:prstGeom prst="rect">
                      <a:avLst/>
                    </a:prstGeom>
                  </pic:spPr>
                </pic:pic>
              </a:graphicData>
            </a:graphic>
          </wp:inline>
        </w:drawing>
      </w:r>
    </w:p>
    <w:p w14:paraId="2E514EA8" w14:textId="3B45A14C" w:rsidR="006F4C4E" w:rsidRPr="006F4C4E" w:rsidRDefault="006F4C4E">
      <w:pPr>
        <w:jc w:val="both"/>
        <w:rPr>
          <w:rFonts w:eastAsia="Alda OT"/>
          <w:color w:val="C00000"/>
          <w:sz w:val="28"/>
          <w:szCs w:val="28"/>
        </w:rPr>
      </w:pPr>
      <w:r w:rsidRPr="006F4C4E">
        <w:rPr>
          <w:rFonts w:eastAsia="Alda OT"/>
          <w:color w:val="C00000"/>
          <w:sz w:val="28"/>
          <w:szCs w:val="28"/>
        </w:rPr>
        <w:t xml:space="preserve">Joseph, Nathan is writing </w:t>
      </w:r>
      <w:proofErr w:type="gramStart"/>
      <w:r w:rsidRPr="006F4C4E">
        <w:rPr>
          <w:rFonts w:eastAsia="Alda OT"/>
          <w:color w:val="C00000"/>
          <w:sz w:val="28"/>
          <w:szCs w:val="28"/>
        </w:rPr>
        <w:t>something</w:t>
      </w:r>
      <w:proofErr w:type="gramEnd"/>
      <w:r w:rsidRPr="006F4C4E">
        <w:rPr>
          <w:rFonts w:eastAsia="Alda OT"/>
          <w:color w:val="C00000"/>
          <w:sz w:val="28"/>
          <w:szCs w:val="28"/>
        </w:rPr>
        <w:t xml:space="preserve"> and we should have it soon.  I think we can put in the 1</w:t>
      </w:r>
      <w:r w:rsidRPr="006F4C4E">
        <w:rPr>
          <w:rFonts w:eastAsia="Alda OT"/>
          <w:color w:val="C00000"/>
          <w:sz w:val="28"/>
          <w:szCs w:val="28"/>
          <w:vertAlign w:val="superscript"/>
        </w:rPr>
        <w:t>st</w:t>
      </w:r>
      <w:r w:rsidRPr="006F4C4E">
        <w:rPr>
          <w:rFonts w:eastAsia="Alda OT"/>
          <w:color w:val="C00000"/>
          <w:sz w:val="28"/>
          <w:szCs w:val="28"/>
        </w:rPr>
        <w:t xml:space="preserve"> graphic here and then his long description of the conference, and if there is still empty space then we’ll put in a photo representing the MANI conference.  </w:t>
      </w:r>
      <w:proofErr w:type="gramStart"/>
      <w:r w:rsidRPr="006F4C4E">
        <w:rPr>
          <w:rFonts w:eastAsia="Alda OT"/>
          <w:color w:val="C00000"/>
          <w:sz w:val="28"/>
          <w:szCs w:val="28"/>
        </w:rPr>
        <w:t>Sou</w:t>
      </w:r>
      <w:r>
        <w:rPr>
          <w:rFonts w:eastAsia="Alda OT"/>
          <w:color w:val="C00000"/>
          <w:sz w:val="28"/>
          <w:szCs w:val="28"/>
        </w:rPr>
        <w:t>n</w:t>
      </w:r>
      <w:r w:rsidRPr="006F4C4E">
        <w:rPr>
          <w:rFonts w:eastAsia="Alda OT"/>
          <w:color w:val="C00000"/>
          <w:sz w:val="28"/>
          <w:szCs w:val="28"/>
        </w:rPr>
        <w:t>d</w:t>
      </w:r>
      <w:proofErr w:type="gramEnd"/>
      <w:r w:rsidRPr="006F4C4E">
        <w:rPr>
          <w:rFonts w:eastAsia="Alda OT"/>
          <w:color w:val="C00000"/>
          <w:sz w:val="28"/>
          <w:szCs w:val="28"/>
        </w:rPr>
        <w:t xml:space="preserve"> ok?  </w:t>
      </w:r>
    </w:p>
    <w:p w14:paraId="60335382" w14:textId="77777777" w:rsidR="00130DC3" w:rsidRPr="00130DC3" w:rsidRDefault="00130DC3" w:rsidP="00130DC3">
      <w:pPr>
        <w:jc w:val="both"/>
        <w:rPr>
          <w:rFonts w:eastAsia="Alda OT"/>
          <w:color w:val="0E101A"/>
        </w:rPr>
      </w:pPr>
      <w:r w:rsidRPr="00130DC3">
        <w:rPr>
          <w:rFonts w:eastAsia="Alda OT"/>
          <w:color w:val="0E101A"/>
        </w:rPr>
        <w:lastRenderedPageBreak/>
        <w:t>93 participants from 12 countries including Mozambique, Guinea-Bissau, Cabo Verde, Ghana, Benin, Gambia, Zambia, Namibia, South Africa, Brazil, Australia, USA. And 12 of Angola’s 18 provinces.</w:t>
      </w:r>
    </w:p>
    <w:p w14:paraId="2C178ECD" w14:textId="77777777" w:rsidR="00130DC3" w:rsidRPr="00130DC3" w:rsidRDefault="00130DC3" w:rsidP="00130DC3">
      <w:pPr>
        <w:jc w:val="both"/>
        <w:rPr>
          <w:rFonts w:eastAsia="Alda OT"/>
          <w:color w:val="0E101A"/>
        </w:rPr>
      </w:pPr>
    </w:p>
    <w:p w14:paraId="1ECE0985" w14:textId="77777777" w:rsidR="00130DC3" w:rsidRPr="00130DC3" w:rsidRDefault="00130DC3" w:rsidP="00130DC3">
      <w:pPr>
        <w:jc w:val="both"/>
        <w:rPr>
          <w:rFonts w:eastAsia="Alda OT"/>
          <w:color w:val="0E101A"/>
        </w:rPr>
      </w:pPr>
      <w:r w:rsidRPr="00130DC3">
        <w:rPr>
          <w:rFonts w:eastAsia="Alda OT"/>
          <w:color w:val="0E101A"/>
        </w:rPr>
        <w:t xml:space="preserve">LAMP International and The Church of Christ in Angola hosted two ministries, Gospel Share Missions (GSM) and </w:t>
      </w:r>
      <w:proofErr w:type="spellStart"/>
      <w:r w:rsidRPr="00130DC3">
        <w:rPr>
          <w:rFonts w:eastAsia="Alda OT"/>
          <w:color w:val="0E101A"/>
        </w:rPr>
        <w:t>Ministério</w:t>
      </w:r>
      <w:proofErr w:type="spellEnd"/>
      <w:r w:rsidRPr="00130DC3">
        <w:rPr>
          <w:rFonts w:eastAsia="Alda OT"/>
          <w:color w:val="0E101A"/>
        </w:rPr>
        <w:t xml:space="preserve"> </w:t>
      </w:r>
      <w:proofErr w:type="spellStart"/>
      <w:r w:rsidRPr="00130DC3">
        <w:rPr>
          <w:rFonts w:eastAsia="Alda OT"/>
          <w:color w:val="0E101A"/>
        </w:rPr>
        <w:t>Irmã</w:t>
      </w:r>
      <w:proofErr w:type="spellEnd"/>
      <w:r w:rsidRPr="00130DC3">
        <w:rPr>
          <w:rFonts w:eastAsia="Alda OT"/>
          <w:color w:val="0E101A"/>
        </w:rPr>
        <w:t xml:space="preserve"> Rosa de Ferro (MIRF). GSM led a Four Fields Evangelism and Discipleship training and MIRF had a special program for ladies.</w:t>
      </w:r>
    </w:p>
    <w:p w14:paraId="614FEBE3" w14:textId="77777777" w:rsidR="00130DC3" w:rsidRPr="00130DC3" w:rsidRDefault="00130DC3" w:rsidP="00130DC3">
      <w:pPr>
        <w:jc w:val="both"/>
        <w:rPr>
          <w:rFonts w:eastAsia="Alda OT"/>
          <w:color w:val="0E101A"/>
        </w:rPr>
      </w:pPr>
    </w:p>
    <w:p w14:paraId="5219429F" w14:textId="77777777" w:rsidR="00130DC3" w:rsidRPr="00130DC3" w:rsidRDefault="00130DC3" w:rsidP="00130DC3">
      <w:pPr>
        <w:jc w:val="both"/>
        <w:rPr>
          <w:rFonts w:eastAsia="Alda OT"/>
          <w:color w:val="0E101A"/>
        </w:rPr>
      </w:pPr>
    </w:p>
    <w:p w14:paraId="4F9ADD29" w14:textId="2E1DC1D4" w:rsidR="00E368A2" w:rsidRPr="006F4C4E" w:rsidRDefault="00130DC3" w:rsidP="00130DC3">
      <w:pPr>
        <w:jc w:val="both"/>
        <w:rPr>
          <w:rFonts w:eastAsia="Alda OT"/>
          <w:color w:val="0E101A"/>
        </w:rPr>
      </w:pPr>
      <w:r w:rsidRPr="00130DC3">
        <w:rPr>
          <w:rFonts w:eastAsia="Alda OT"/>
          <w:color w:val="0E101A"/>
        </w:rPr>
        <w:t>There was a special emphasis on being United and working together to have a greater impact in Luso-Africa.</w:t>
      </w:r>
    </w:p>
    <w:p w14:paraId="03234F01" w14:textId="77777777" w:rsidR="00E368A2" w:rsidRPr="00310DE1" w:rsidRDefault="00AB7EFF">
      <w:pPr>
        <w:jc w:val="center"/>
        <w:rPr>
          <w:rFonts w:eastAsia="Alda OT"/>
          <w:b/>
          <w:bCs/>
          <w:color w:val="4472C4" w:themeColor="accent1"/>
          <w:lang w:val="pt-PT"/>
        </w:rPr>
      </w:pPr>
      <w:r w:rsidRPr="00310DE1">
        <w:rPr>
          <w:rFonts w:eastAsia="Alda OT"/>
          <w:b/>
          <w:bCs/>
          <w:color w:val="4472C4" w:themeColor="accent1"/>
          <w:lang w:val="pt-PT"/>
        </w:rPr>
        <w:t>COMO É QUE FIZEMOS</w:t>
      </w:r>
    </w:p>
    <w:p w14:paraId="7C9A9C6C" w14:textId="77777777" w:rsidR="00E368A2" w:rsidRPr="00310DE1" w:rsidRDefault="00AB7EFF">
      <w:pPr>
        <w:jc w:val="center"/>
        <w:rPr>
          <w:rFonts w:eastAsia="Alda OT"/>
          <w:b/>
          <w:bCs/>
          <w:color w:val="0E101A"/>
          <w:lang w:val="pt-PT"/>
        </w:rPr>
      </w:pPr>
      <w:r w:rsidRPr="00310DE1">
        <w:rPr>
          <w:rFonts w:eastAsia="Alda OT"/>
          <w:b/>
          <w:bCs/>
          <w:color w:val="0E101A"/>
          <w:lang w:val="pt-PT"/>
        </w:rPr>
        <w:t>CABRAS E ALHO EM PROL DO EVANGELHO</w:t>
      </w:r>
    </w:p>
    <w:p w14:paraId="526FCAE1" w14:textId="77777777" w:rsidR="00E368A2" w:rsidRDefault="00AB7EFF">
      <w:pPr>
        <w:jc w:val="center"/>
        <w:rPr>
          <w:rFonts w:eastAsia="Alda OT"/>
          <w:color w:val="4472C4" w:themeColor="accent1"/>
          <w:lang w:val="pt-PT"/>
        </w:rPr>
      </w:pPr>
      <w:r w:rsidRPr="00310DE1">
        <w:rPr>
          <w:rFonts w:eastAsia="Alda OT"/>
          <w:color w:val="4472C4" w:themeColor="accent1"/>
          <w:lang w:val="pt-PT"/>
        </w:rPr>
        <w:t>como foi dito a Kate Azumah</w:t>
      </w:r>
    </w:p>
    <w:p w14:paraId="4D651E06" w14:textId="77777777" w:rsidR="00676D18" w:rsidRPr="00130DC3" w:rsidRDefault="00676D18">
      <w:pPr>
        <w:jc w:val="center"/>
        <w:rPr>
          <w:rFonts w:eastAsia="Alda OT"/>
          <w:color w:val="4472C4" w:themeColor="accent1"/>
          <w:lang w:val="pt-PT"/>
        </w:rPr>
      </w:pPr>
    </w:p>
    <w:p w14:paraId="3C68ADED" w14:textId="048225CC" w:rsidR="00676D18" w:rsidRPr="00130DC3" w:rsidRDefault="00676D18" w:rsidP="00676D18">
      <w:pPr>
        <w:rPr>
          <w:rFonts w:eastAsia="Alda OT"/>
          <w:color w:val="C00000"/>
          <w:sz w:val="28"/>
          <w:szCs w:val="28"/>
          <w:lang w:val="pt-PT"/>
        </w:rPr>
      </w:pPr>
      <w:r w:rsidRPr="00676D18">
        <w:rPr>
          <w:rFonts w:eastAsia="Alda OT"/>
          <w:color w:val="C00000"/>
          <w:sz w:val="28"/>
          <w:szCs w:val="28"/>
        </w:rPr>
        <w:t xml:space="preserve">Joseph, I changed the name from Lei Internacional 13/WEC to </w:t>
      </w:r>
      <w:r w:rsidRPr="00676D18">
        <w:rPr>
          <w:rFonts w:asciiTheme="minorHAnsi" w:hAnsiTheme="minorHAnsi"/>
          <w:color w:val="C00000"/>
          <w:sz w:val="28"/>
          <w:szCs w:val="28"/>
        </w:rPr>
        <w:t>Acts 13 Christian Ministries/WEC International</w:t>
      </w:r>
      <w:r>
        <w:rPr>
          <w:rFonts w:asciiTheme="minorHAnsi" w:hAnsiTheme="minorHAnsi"/>
          <w:color w:val="C00000"/>
          <w:sz w:val="28"/>
          <w:szCs w:val="28"/>
        </w:rPr>
        <w:t xml:space="preserve"> since there is no </w:t>
      </w:r>
      <w:proofErr w:type="spellStart"/>
      <w:r>
        <w:rPr>
          <w:rFonts w:asciiTheme="minorHAnsi" w:hAnsiTheme="minorHAnsi"/>
          <w:color w:val="C00000"/>
          <w:sz w:val="28"/>
          <w:szCs w:val="28"/>
        </w:rPr>
        <w:t>portuguese</w:t>
      </w:r>
      <w:proofErr w:type="spellEnd"/>
      <w:r>
        <w:rPr>
          <w:rFonts w:asciiTheme="minorHAnsi" w:hAnsiTheme="minorHAnsi"/>
          <w:color w:val="C00000"/>
          <w:sz w:val="28"/>
          <w:szCs w:val="28"/>
        </w:rPr>
        <w:t xml:space="preserve"> name for these.  </w:t>
      </w:r>
      <w:r w:rsidRPr="00130DC3">
        <w:rPr>
          <w:rFonts w:asciiTheme="minorHAnsi" w:hAnsiTheme="minorHAnsi"/>
          <w:color w:val="C00000"/>
          <w:sz w:val="28"/>
          <w:szCs w:val="28"/>
          <w:lang w:val="pt-PT"/>
        </w:rPr>
        <w:t>Please check if you are happy with this.</w:t>
      </w:r>
    </w:p>
    <w:p w14:paraId="25C6FD05" w14:textId="77777777" w:rsidR="00E368A2" w:rsidRPr="00130DC3" w:rsidRDefault="00E368A2">
      <w:pPr>
        <w:jc w:val="center"/>
        <w:rPr>
          <w:rFonts w:eastAsia="Alda OT"/>
          <w:color w:val="4472C4" w:themeColor="accent1"/>
          <w:lang w:val="pt-PT"/>
        </w:rPr>
      </w:pPr>
    </w:p>
    <w:p w14:paraId="5DE57624" w14:textId="1C18706A" w:rsidR="00E368A2" w:rsidRPr="00310DE1" w:rsidRDefault="00AB7EFF">
      <w:pPr>
        <w:spacing w:after="200" w:line="276" w:lineRule="auto"/>
        <w:jc w:val="both"/>
        <w:rPr>
          <w:rFonts w:asciiTheme="minorHAnsi" w:hAnsiTheme="minorHAnsi"/>
          <w:sz w:val="22"/>
          <w:szCs w:val="22"/>
          <w:lang w:val="pt-PT"/>
        </w:rPr>
      </w:pPr>
      <w:r w:rsidRPr="00310DE1">
        <w:rPr>
          <w:rFonts w:asciiTheme="minorHAnsi" w:hAnsiTheme="minorHAnsi"/>
          <w:sz w:val="22"/>
          <w:szCs w:val="22"/>
          <w:lang w:val="pt-PT"/>
        </w:rPr>
        <w:t>"Horizonte Púrpura é o nome da nossa quinta. ‘Púrpura’ refere-se em parte</w:t>
      </w:r>
      <w:r w:rsidR="00E31F91">
        <w:rPr>
          <w:rFonts w:asciiTheme="minorHAnsi" w:hAnsiTheme="minorHAnsi"/>
          <w:sz w:val="22"/>
          <w:szCs w:val="22"/>
          <w:lang w:val="pt-PT"/>
        </w:rPr>
        <w:t>,</w:t>
      </w:r>
      <w:r w:rsidRPr="00310DE1">
        <w:rPr>
          <w:rFonts w:asciiTheme="minorHAnsi" w:hAnsiTheme="minorHAnsi"/>
          <w:sz w:val="22"/>
          <w:szCs w:val="22"/>
          <w:lang w:val="pt-PT"/>
        </w:rPr>
        <w:t xml:space="preserve"> a uma árvore especial que adota a cor púrpura </w:t>
      </w:r>
      <w:r w:rsidR="00E31F91">
        <w:rPr>
          <w:rFonts w:asciiTheme="minorHAnsi" w:hAnsiTheme="minorHAnsi"/>
          <w:sz w:val="22"/>
          <w:szCs w:val="22"/>
          <w:lang w:val="pt-PT"/>
        </w:rPr>
        <w:t>todos os meses de O</w:t>
      </w:r>
      <w:r w:rsidRPr="00310DE1">
        <w:rPr>
          <w:rFonts w:asciiTheme="minorHAnsi" w:hAnsiTheme="minorHAnsi"/>
          <w:sz w:val="22"/>
          <w:szCs w:val="22"/>
          <w:lang w:val="pt-PT"/>
        </w:rPr>
        <w:t>utubro</w:t>
      </w:r>
      <w:r w:rsidR="00E31F91">
        <w:rPr>
          <w:rFonts w:asciiTheme="minorHAnsi" w:hAnsiTheme="minorHAnsi"/>
          <w:sz w:val="22"/>
          <w:szCs w:val="22"/>
          <w:lang w:val="pt-PT"/>
        </w:rPr>
        <w:t>,</w:t>
      </w:r>
      <w:r w:rsidRPr="00310DE1">
        <w:rPr>
          <w:rFonts w:asciiTheme="minorHAnsi" w:hAnsiTheme="minorHAnsi"/>
          <w:sz w:val="22"/>
          <w:szCs w:val="22"/>
          <w:lang w:val="pt-PT"/>
        </w:rPr>
        <w:t xml:space="preserve"> e possui o significado de lugar de oração. Representa também a realeza e majestade do Senhor Jesus. ‘Horizonte’ refere-se às infinitas possibilidades que os africanos têm de se envolver na obra do Senhor, bem como os milhões que esperam pelo Evangelho.” </w:t>
      </w:r>
    </w:p>
    <w:p w14:paraId="46F22E4D" w14:textId="0D947F53" w:rsidR="00E368A2" w:rsidRPr="00310DE1" w:rsidRDefault="00AB7EFF">
      <w:pPr>
        <w:spacing w:after="200" w:line="276" w:lineRule="auto"/>
        <w:jc w:val="both"/>
        <w:rPr>
          <w:rFonts w:asciiTheme="minorHAnsi" w:hAnsiTheme="minorHAnsi"/>
          <w:sz w:val="22"/>
          <w:szCs w:val="22"/>
          <w:lang w:val="pt-PT"/>
        </w:rPr>
      </w:pPr>
      <w:r w:rsidRPr="00310DE1">
        <w:rPr>
          <w:rFonts w:asciiTheme="minorHAnsi" w:hAnsiTheme="minorHAnsi"/>
          <w:sz w:val="22"/>
          <w:szCs w:val="22"/>
          <w:lang w:val="pt-PT"/>
        </w:rPr>
        <w:t xml:space="preserve">Durante os últimos sete anos, Sipho e Amanda Moyo têm praticado agricultura </w:t>
      </w:r>
      <w:r w:rsidR="00E31F91">
        <w:rPr>
          <w:rFonts w:asciiTheme="minorHAnsi" w:hAnsiTheme="minorHAnsi"/>
          <w:sz w:val="22"/>
          <w:szCs w:val="22"/>
          <w:lang w:val="pt-PT"/>
        </w:rPr>
        <w:t xml:space="preserve">e </w:t>
      </w:r>
      <w:r w:rsidRPr="00310DE1">
        <w:rPr>
          <w:rFonts w:asciiTheme="minorHAnsi" w:hAnsiTheme="minorHAnsi"/>
          <w:sz w:val="22"/>
          <w:szCs w:val="22"/>
          <w:lang w:val="pt-PT"/>
        </w:rPr>
        <w:t>mobiliza</w:t>
      </w:r>
      <w:r w:rsidR="00E31F91">
        <w:rPr>
          <w:rFonts w:asciiTheme="minorHAnsi" w:hAnsiTheme="minorHAnsi"/>
          <w:sz w:val="22"/>
          <w:szCs w:val="22"/>
          <w:lang w:val="pt-PT"/>
        </w:rPr>
        <w:t>ção</w:t>
      </w:r>
      <w:r w:rsidRPr="00310DE1">
        <w:rPr>
          <w:rFonts w:asciiTheme="minorHAnsi" w:hAnsiTheme="minorHAnsi"/>
          <w:sz w:val="22"/>
          <w:szCs w:val="22"/>
          <w:lang w:val="pt-PT"/>
        </w:rPr>
        <w:t xml:space="preserve"> juntamente com </w:t>
      </w:r>
      <w:r w:rsidR="00676D18">
        <w:rPr>
          <w:rFonts w:asciiTheme="minorHAnsi" w:hAnsiTheme="minorHAnsi"/>
          <w:sz w:val="22"/>
          <w:szCs w:val="22"/>
          <w:lang w:val="pt-PT"/>
        </w:rPr>
        <w:t>Acts 13 Christian Ministries</w:t>
      </w:r>
      <w:r w:rsidRPr="00310DE1">
        <w:rPr>
          <w:rFonts w:asciiTheme="minorHAnsi" w:hAnsiTheme="minorHAnsi"/>
          <w:sz w:val="22"/>
          <w:szCs w:val="22"/>
          <w:lang w:val="pt-PT"/>
        </w:rPr>
        <w:t>/WEC</w:t>
      </w:r>
      <w:r w:rsidR="00676D18">
        <w:rPr>
          <w:rFonts w:asciiTheme="minorHAnsi" w:hAnsiTheme="minorHAnsi"/>
          <w:sz w:val="22"/>
          <w:szCs w:val="22"/>
          <w:lang w:val="pt-PT"/>
        </w:rPr>
        <w:t xml:space="preserve"> International</w:t>
      </w:r>
      <w:r w:rsidRPr="00310DE1">
        <w:rPr>
          <w:rFonts w:asciiTheme="minorHAnsi" w:hAnsiTheme="minorHAnsi"/>
          <w:sz w:val="22"/>
          <w:szCs w:val="22"/>
          <w:lang w:val="pt-PT"/>
        </w:rPr>
        <w:t>. Eles desfrutam de um casamento transcultural e residem em Kwekwe, no Zimbabué, cidade natal de Sipho.</w:t>
      </w:r>
    </w:p>
    <w:p w14:paraId="53E7170A" w14:textId="772E2248" w:rsidR="00E368A2" w:rsidRPr="00310DE1" w:rsidRDefault="00AB7EFF">
      <w:pPr>
        <w:rPr>
          <w:rFonts w:eastAsia="Alda OT"/>
          <w:color w:val="0E101A"/>
          <w:sz w:val="22"/>
          <w:szCs w:val="22"/>
          <w:lang w:val="pt-PT"/>
        </w:rPr>
      </w:pPr>
      <w:r w:rsidRPr="00310DE1">
        <w:rPr>
          <w:rFonts w:eastAsia="Alda OT"/>
          <w:color w:val="0E101A"/>
          <w:sz w:val="22"/>
          <w:szCs w:val="22"/>
          <w:lang w:val="pt-PT"/>
        </w:rPr>
        <w:t xml:space="preserve">Sipho é um pastor, </w:t>
      </w:r>
      <w:r w:rsidR="00E31F91">
        <w:rPr>
          <w:rFonts w:eastAsia="Alda OT"/>
          <w:color w:val="0E101A"/>
          <w:sz w:val="22"/>
          <w:szCs w:val="22"/>
          <w:lang w:val="pt-PT"/>
        </w:rPr>
        <w:t>função que o lig</w:t>
      </w:r>
      <w:r w:rsidRPr="00310DE1">
        <w:rPr>
          <w:rFonts w:eastAsia="Alda OT"/>
          <w:color w:val="0E101A"/>
          <w:sz w:val="22"/>
          <w:szCs w:val="22"/>
          <w:lang w:val="pt-PT"/>
        </w:rPr>
        <w:t>a</w:t>
      </w:r>
      <w:r w:rsidR="00E31F91">
        <w:rPr>
          <w:rFonts w:eastAsia="Alda OT"/>
          <w:color w:val="0E101A"/>
          <w:sz w:val="22"/>
          <w:szCs w:val="22"/>
          <w:lang w:val="pt-PT"/>
        </w:rPr>
        <w:t xml:space="preserve"> à</w:t>
      </w:r>
      <w:r w:rsidRPr="00310DE1">
        <w:rPr>
          <w:rFonts w:eastAsia="Alda OT"/>
          <w:color w:val="0E101A"/>
          <w:sz w:val="22"/>
          <w:szCs w:val="22"/>
          <w:lang w:val="pt-PT"/>
        </w:rPr>
        <w:t xml:space="preserve"> outros pastores, abrindo assim portas às igrejas. Embora a sua igreja de origem seja a Batista Central em Kwekwe, o casal  Moyo trabalham também com outras denominações. A União Batista do Zimbabué reconhece-os como líderes missionários, e estão a ajud</w:t>
      </w:r>
      <w:r w:rsidR="00E31F91">
        <w:rPr>
          <w:rFonts w:eastAsia="Alda OT"/>
          <w:color w:val="0E101A"/>
          <w:sz w:val="22"/>
          <w:szCs w:val="22"/>
          <w:lang w:val="pt-PT"/>
        </w:rPr>
        <w:t xml:space="preserve">ar </w:t>
      </w:r>
      <w:r w:rsidRPr="00310DE1">
        <w:rPr>
          <w:rFonts w:eastAsia="Alda OT"/>
          <w:color w:val="0E101A"/>
          <w:sz w:val="22"/>
          <w:szCs w:val="22"/>
          <w:lang w:val="pt-PT"/>
        </w:rPr>
        <w:t>a sensibilizar as Assembleias de Deus para missões. A sua equipa de mobilização é formada por pastores amigos. "Pastores ligados uns aos outros abrem as portas das igrejas uma vez que as pessoas não se encontram familiarizadas com o papel dos missionários”, os Moyo relatam.</w:t>
      </w:r>
    </w:p>
    <w:p w14:paraId="636BB704" w14:textId="77777777" w:rsidR="00E368A2" w:rsidRPr="00310DE1" w:rsidRDefault="00E368A2">
      <w:pPr>
        <w:rPr>
          <w:rFonts w:eastAsia="Alda OT"/>
          <w:color w:val="0E101A"/>
          <w:sz w:val="22"/>
          <w:szCs w:val="22"/>
          <w:lang w:val="pt-PT"/>
        </w:rPr>
      </w:pPr>
    </w:p>
    <w:p w14:paraId="3659133C" w14:textId="0EDE0E6D" w:rsidR="00E368A2" w:rsidRPr="00310DE1" w:rsidRDefault="00AB7EFF">
      <w:pPr>
        <w:rPr>
          <w:rFonts w:eastAsia="Alda OT"/>
          <w:color w:val="0E101A"/>
          <w:sz w:val="22"/>
          <w:szCs w:val="22"/>
          <w:lang w:val="pt-PT"/>
        </w:rPr>
      </w:pPr>
      <w:r w:rsidRPr="00310DE1">
        <w:rPr>
          <w:rFonts w:eastAsia="Alda OT"/>
          <w:color w:val="0E101A"/>
          <w:sz w:val="22"/>
          <w:szCs w:val="22"/>
          <w:lang w:val="pt-PT"/>
        </w:rPr>
        <w:t xml:space="preserve">A quinta ‘Horizonte Púrpura’ é estratégica no que toca a reforçar os esforços </w:t>
      </w:r>
      <w:r w:rsidR="00B14043" w:rsidRPr="00310DE1">
        <w:rPr>
          <w:rFonts w:eastAsia="Alda OT"/>
          <w:color w:val="0E101A"/>
          <w:sz w:val="22"/>
          <w:szCs w:val="22"/>
          <w:lang w:val="pt-PT"/>
        </w:rPr>
        <w:t xml:space="preserve">mobilização </w:t>
      </w:r>
      <w:r w:rsidR="00B14043">
        <w:rPr>
          <w:rFonts w:eastAsia="Alda OT"/>
          <w:color w:val="0E101A"/>
          <w:sz w:val="22"/>
          <w:szCs w:val="22"/>
          <w:lang w:val="pt-PT"/>
        </w:rPr>
        <w:t xml:space="preserve">dos Moyos. </w:t>
      </w:r>
      <w:r w:rsidRPr="00310DE1">
        <w:rPr>
          <w:rFonts w:eastAsia="Alda OT"/>
          <w:color w:val="0E101A"/>
          <w:sz w:val="22"/>
          <w:szCs w:val="22"/>
          <w:lang w:val="pt-PT"/>
        </w:rPr>
        <w:t>"Vemos a quinta como um lugar de preparação da Igreja para missões transculturais, preparando missionários individuais e caminhos para oportunidades criativas de evangelismo.”</w:t>
      </w:r>
    </w:p>
    <w:p w14:paraId="1243A52A" w14:textId="77777777" w:rsidR="00E368A2" w:rsidRPr="00310DE1" w:rsidRDefault="00E368A2">
      <w:pPr>
        <w:rPr>
          <w:rFonts w:eastAsia="Alda OT"/>
          <w:color w:val="0E101A"/>
          <w:sz w:val="22"/>
          <w:szCs w:val="22"/>
          <w:lang w:val="pt-PT"/>
        </w:rPr>
      </w:pPr>
    </w:p>
    <w:p w14:paraId="25DBEF08" w14:textId="2E75840F" w:rsidR="00E368A2" w:rsidRPr="00310DE1" w:rsidRDefault="00AB7EFF">
      <w:pPr>
        <w:rPr>
          <w:rFonts w:eastAsia="Alda OT"/>
          <w:b/>
          <w:bCs/>
          <w:color w:val="0E101A"/>
          <w:lang w:val="pt-PT"/>
        </w:rPr>
      </w:pPr>
      <w:r w:rsidRPr="00310DE1">
        <w:rPr>
          <w:rFonts w:eastAsia="Alda OT"/>
          <w:b/>
          <w:bCs/>
          <w:color w:val="0E101A"/>
          <w:lang w:val="pt-PT"/>
        </w:rPr>
        <w:t>Alho, cabras e outros</w:t>
      </w:r>
    </w:p>
    <w:p w14:paraId="6B987D50" w14:textId="77777777" w:rsidR="00E368A2" w:rsidRPr="00310DE1" w:rsidRDefault="00E368A2">
      <w:pPr>
        <w:rPr>
          <w:rFonts w:eastAsia="Alda OT"/>
          <w:color w:val="0E101A"/>
          <w:lang w:val="pt-PT"/>
        </w:rPr>
      </w:pPr>
    </w:p>
    <w:p w14:paraId="540C49B8" w14:textId="2F5AA36B" w:rsidR="00E368A2" w:rsidRPr="00310DE1" w:rsidRDefault="00AB7EFF">
      <w:pPr>
        <w:rPr>
          <w:rFonts w:eastAsia="Alda OT"/>
          <w:color w:val="0E101A"/>
          <w:sz w:val="22"/>
          <w:szCs w:val="22"/>
          <w:lang w:val="pt-PT"/>
        </w:rPr>
      </w:pPr>
      <w:r w:rsidRPr="00310DE1">
        <w:rPr>
          <w:rFonts w:eastAsia="Alda OT"/>
          <w:color w:val="0E101A"/>
          <w:sz w:val="22"/>
          <w:szCs w:val="22"/>
          <w:lang w:val="pt-PT"/>
        </w:rPr>
        <w:t>Os Moyo admitem a tentação em plantar um pouco de tudo</w:t>
      </w:r>
      <w:r w:rsidR="00B14043">
        <w:rPr>
          <w:rFonts w:eastAsia="Alda OT"/>
          <w:color w:val="0E101A"/>
          <w:sz w:val="22"/>
          <w:szCs w:val="22"/>
          <w:lang w:val="pt-PT"/>
        </w:rPr>
        <w:t>, c</w:t>
      </w:r>
      <w:r w:rsidRPr="00310DE1">
        <w:rPr>
          <w:rFonts w:eastAsia="Alda OT"/>
          <w:color w:val="0E101A"/>
          <w:sz w:val="22"/>
          <w:szCs w:val="22"/>
          <w:lang w:val="pt-PT"/>
        </w:rPr>
        <w:t>ontudo, o Senhor levou-os a plantar alho e a criar cabras como suas a</w:t>
      </w:r>
      <w:r w:rsidR="00B14043">
        <w:rPr>
          <w:rFonts w:eastAsia="Alda OT"/>
          <w:color w:val="0E101A"/>
          <w:sz w:val="22"/>
          <w:szCs w:val="22"/>
          <w:lang w:val="pt-PT"/>
        </w:rPr>
        <w:t>c</w:t>
      </w:r>
      <w:r w:rsidRPr="00310DE1">
        <w:rPr>
          <w:rFonts w:eastAsia="Alda OT"/>
          <w:color w:val="0E101A"/>
          <w:sz w:val="22"/>
          <w:szCs w:val="22"/>
          <w:lang w:val="pt-PT"/>
        </w:rPr>
        <w:t xml:space="preserve">tividades primárias. A produção de alho não só é </w:t>
      </w:r>
      <w:r w:rsidR="00B14043">
        <w:rPr>
          <w:rFonts w:eastAsia="Alda OT"/>
          <w:color w:val="0E101A"/>
          <w:sz w:val="22"/>
          <w:szCs w:val="22"/>
          <w:lang w:val="pt-PT"/>
        </w:rPr>
        <w:t xml:space="preserve">um cultivo </w:t>
      </w:r>
      <w:r w:rsidRPr="00310DE1">
        <w:rPr>
          <w:rFonts w:eastAsia="Alda OT"/>
          <w:color w:val="0E101A"/>
          <w:sz w:val="22"/>
          <w:szCs w:val="22"/>
          <w:lang w:val="pt-PT"/>
        </w:rPr>
        <w:t>especial como também tem um grande potencial</w:t>
      </w:r>
      <w:r w:rsidR="00B14043">
        <w:rPr>
          <w:rFonts w:eastAsia="Alda OT"/>
          <w:color w:val="0E101A"/>
          <w:sz w:val="22"/>
          <w:szCs w:val="22"/>
          <w:lang w:val="pt-PT"/>
        </w:rPr>
        <w:t xml:space="preserve"> para fazer dinheiro</w:t>
      </w:r>
      <w:r w:rsidRPr="00310DE1">
        <w:rPr>
          <w:rFonts w:eastAsia="Alda OT"/>
          <w:color w:val="0E101A"/>
          <w:sz w:val="22"/>
          <w:szCs w:val="22"/>
          <w:lang w:val="pt-PT"/>
        </w:rPr>
        <w:t xml:space="preserve">. Para manterem o alho livre de pragas e doenças, eles rodeiam-no de amendoins e feijões de açúcar. Cultivam também milho, sorgo, girassol e amendoim. </w:t>
      </w:r>
      <w:r w:rsidRPr="00310DE1">
        <w:rPr>
          <w:rFonts w:eastAsia="Alda OT"/>
          <w:color w:val="0E101A"/>
          <w:sz w:val="22"/>
          <w:szCs w:val="22"/>
          <w:lang w:val="pt-PT"/>
        </w:rPr>
        <w:lastRenderedPageBreak/>
        <w:t>As cabras são perfeitas para eliminar os arbustos que rodeiam a quinta</w:t>
      </w:r>
      <w:r w:rsidR="00B14043">
        <w:rPr>
          <w:rFonts w:eastAsia="Alda OT"/>
          <w:color w:val="0E101A"/>
          <w:sz w:val="22"/>
          <w:szCs w:val="22"/>
          <w:lang w:val="pt-PT"/>
        </w:rPr>
        <w:t xml:space="preserve"> e </w:t>
      </w:r>
      <w:r w:rsidRPr="00310DE1">
        <w:rPr>
          <w:rFonts w:eastAsia="Alda OT"/>
          <w:color w:val="0E101A"/>
          <w:sz w:val="22"/>
          <w:szCs w:val="22"/>
          <w:lang w:val="pt-PT"/>
        </w:rPr>
        <w:t xml:space="preserve"> têm um pequeno projeto de galinheiro e uma exploração piscícola nas proximidades. </w:t>
      </w:r>
    </w:p>
    <w:p w14:paraId="7674ED2F" w14:textId="77777777" w:rsidR="00E368A2" w:rsidRPr="00310DE1" w:rsidRDefault="00AB7EFF">
      <w:pPr>
        <w:rPr>
          <w:rFonts w:eastAsia="Alda OT"/>
          <w:color w:val="0E101A"/>
          <w:sz w:val="22"/>
          <w:szCs w:val="22"/>
          <w:lang w:val="pt-PT"/>
        </w:rPr>
      </w:pPr>
      <w:r w:rsidRPr="00310DE1">
        <w:rPr>
          <w:rFonts w:eastAsia="Alda OT"/>
          <w:color w:val="0E101A"/>
          <w:sz w:val="22"/>
          <w:szCs w:val="22"/>
          <w:lang w:val="pt-PT"/>
        </w:rPr>
        <w:t>Amanda explica: "1 Tessalonicenses 4:11-12 motivou-nos a levar uma vida tranquila e a trabalhar com as nossas mãos para que caminhemos corretamente em direção àqueles que estão lá fora e de modo que nada nos falte. Acreditamos que a quinta irá um dia sustentar-nos a nós e a outros servos que levam o evangelho para além das fronteiras do Zimbabué.” Entretanto, eles aproveitam todas as oportunidades disponíveis para fazer com que a sua quinta sirva a Deus na mobilização e formação missionária.</w:t>
      </w:r>
    </w:p>
    <w:p w14:paraId="7EBC2001" w14:textId="77777777" w:rsidR="00E368A2" w:rsidRPr="00310DE1" w:rsidRDefault="00E368A2">
      <w:pPr>
        <w:rPr>
          <w:rFonts w:eastAsia="Alda OT"/>
          <w:color w:val="0E101A"/>
          <w:sz w:val="22"/>
          <w:szCs w:val="22"/>
          <w:lang w:val="pt-PT"/>
        </w:rPr>
      </w:pPr>
    </w:p>
    <w:p w14:paraId="1224B0FD" w14:textId="4E6C717D" w:rsidR="00E368A2" w:rsidRPr="00310DE1" w:rsidRDefault="00AB7EFF">
      <w:pPr>
        <w:rPr>
          <w:rFonts w:eastAsia="Alda OT"/>
          <w:color w:val="0E101A"/>
          <w:sz w:val="22"/>
          <w:szCs w:val="22"/>
          <w:lang w:val="pt-PT"/>
        </w:rPr>
      </w:pPr>
      <w:r w:rsidRPr="00310DE1">
        <w:rPr>
          <w:rFonts w:eastAsia="Alda OT"/>
          <w:color w:val="0E101A"/>
          <w:sz w:val="22"/>
          <w:szCs w:val="22"/>
          <w:lang w:val="pt-PT"/>
        </w:rPr>
        <w:t>Eles têm formado trabalhadores com competências agrícolas, que por sua vez criaram locais semelhantes nas suas bases missionárias no Quénia e na Nigéria. Outros aproveitaram o que viram na quinta e estão a copiar as mesmas iniciativas.  Muitos pastores visitaram também e receberam uma visão</w:t>
      </w:r>
      <w:r w:rsidR="0009162E">
        <w:rPr>
          <w:rFonts w:eastAsia="Alda OT"/>
          <w:color w:val="0E101A"/>
          <w:sz w:val="22"/>
          <w:szCs w:val="22"/>
          <w:lang w:val="pt-PT"/>
        </w:rPr>
        <w:t xml:space="preserve"> maior</w:t>
      </w:r>
      <w:r w:rsidRPr="00310DE1">
        <w:rPr>
          <w:rFonts w:eastAsia="Alda OT"/>
          <w:color w:val="0E101A"/>
          <w:sz w:val="22"/>
          <w:szCs w:val="22"/>
          <w:lang w:val="pt-PT"/>
        </w:rPr>
        <w:t xml:space="preserve"> sobre missões. Os trabalhadores em formação vêm para desenvolver competências missionárias e os Moyo transmitem a visão que têm no que diz respeito a trabalhar arduamente com as próprias mãos para a glória de Deus.</w:t>
      </w:r>
    </w:p>
    <w:p w14:paraId="24A69FAC" w14:textId="77777777" w:rsidR="00E368A2" w:rsidRPr="00310DE1" w:rsidRDefault="00E368A2">
      <w:pPr>
        <w:rPr>
          <w:rFonts w:eastAsia="Alda OT"/>
          <w:color w:val="0E101A"/>
          <w:sz w:val="22"/>
          <w:szCs w:val="22"/>
          <w:lang w:val="pt-PT"/>
        </w:rPr>
      </w:pPr>
    </w:p>
    <w:p w14:paraId="27484115" w14:textId="70AE1872" w:rsidR="00E368A2" w:rsidRPr="00310DE1" w:rsidRDefault="00AB7EFF">
      <w:pPr>
        <w:rPr>
          <w:rFonts w:eastAsia="Alda OT"/>
          <w:color w:val="0E101A"/>
          <w:sz w:val="22"/>
          <w:szCs w:val="22"/>
          <w:lang w:val="pt-PT"/>
        </w:rPr>
      </w:pPr>
      <w:r w:rsidRPr="00310DE1">
        <w:rPr>
          <w:rFonts w:eastAsia="Alda OT"/>
          <w:color w:val="0E101A"/>
          <w:sz w:val="22"/>
          <w:szCs w:val="22"/>
          <w:lang w:val="pt-PT"/>
        </w:rPr>
        <w:t xml:space="preserve">"A maior parte dos recursos vendemos localmente, ou </w:t>
      </w:r>
      <w:r w:rsidR="0009162E">
        <w:rPr>
          <w:rFonts w:eastAsia="Alda OT"/>
          <w:color w:val="0E101A"/>
          <w:sz w:val="22"/>
          <w:szCs w:val="22"/>
          <w:lang w:val="pt-PT"/>
        </w:rPr>
        <w:t>ajudamos</w:t>
      </w:r>
      <w:r w:rsidRPr="00310DE1">
        <w:rPr>
          <w:rFonts w:eastAsia="Alda OT"/>
          <w:color w:val="0E101A"/>
          <w:sz w:val="22"/>
          <w:szCs w:val="22"/>
          <w:lang w:val="pt-PT"/>
        </w:rPr>
        <w:t xml:space="preserve"> à nossa comunidade. É um ponto de partida para </w:t>
      </w:r>
      <w:r w:rsidR="0009162E">
        <w:rPr>
          <w:rFonts w:eastAsia="Alda OT"/>
          <w:color w:val="0E101A"/>
          <w:sz w:val="22"/>
          <w:szCs w:val="22"/>
          <w:lang w:val="pt-PT"/>
        </w:rPr>
        <w:t xml:space="preserve">conexões e </w:t>
      </w:r>
      <w:r w:rsidRPr="00310DE1">
        <w:rPr>
          <w:rFonts w:eastAsia="Alda OT"/>
          <w:color w:val="0E101A"/>
          <w:sz w:val="22"/>
          <w:szCs w:val="22"/>
          <w:lang w:val="pt-PT"/>
        </w:rPr>
        <w:t>construção de relações.”</w:t>
      </w:r>
    </w:p>
    <w:p w14:paraId="19F593EE" w14:textId="77777777" w:rsidR="00E368A2" w:rsidRPr="00310DE1" w:rsidRDefault="00AB7EFF">
      <w:pPr>
        <w:rPr>
          <w:rFonts w:eastAsia="Alda OT"/>
          <w:color w:val="0E101A"/>
          <w:sz w:val="22"/>
          <w:szCs w:val="22"/>
          <w:lang w:val="pt-PT"/>
        </w:rPr>
      </w:pPr>
      <w:r w:rsidRPr="00310DE1">
        <w:rPr>
          <w:rFonts w:eastAsia="Alda OT"/>
          <w:color w:val="0E101A"/>
          <w:sz w:val="22"/>
          <w:szCs w:val="22"/>
          <w:lang w:val="pt-PT"/>
        </w:rPr>
        <w:t xml:space="preserve">A quinta ‘Horizonte Púrpura’ conta com uma base de apoio de igrejas, famílias e amigos que providenciam ajuda neste trabalho. </w:t>
      </w:r>
    </w:p>
    <w:p w14:paraId="7D38C801" w14:textId="31D88B94" w:rsidR="00E368A2" w:rsidRPr="005A6BEB" w:rsidRDefault="00AB7EFF">
      <w:pPr>
        <w:rPr>
          <w:rFonts w:eastAsia="Alda OT"/>
          <w:color w:val="0E101A"/>
          <w:sz w:val="22"/>
          <w:szCs w:val="22"/>
          <w:lang w:val="pt-PT"/>
        </w:rPr>
      </w:pPr>
      <w:r w:rsidRPr="00310DE1">
        <w:rPr>
          <w:rFonts w:eastAsia="Alda OT"/>
          <w:color w:val="0E101A"/>
          <w:sz w:val="22"/>
          <w:szCs w:val="22"/>
          <w:lang w:val="pt-PT"/>
        </w:rPr>
        <w:t>"Este ano, tivemos uma boa colheita de alho</w:t>
      </w:r>
      <w:r w:rsidR="0009162E">
        <w:rPr>
          <w:rFonts w:eastAsia="Alda OT"/>
          <w:color w:val="0E101A"/>
          <w:sz w:val="22"/>
          <w:szCs w:val="22"/>
          <w:lang w:val="pt-PT"/>
        </w:rPr>
        <w:t xml:space="preserve">, mas </w:t>
      </w:r>
      <w:r w:rsidRPr="00310DE1">
        <w:rPr>
          <w:rFonts w:eastAsia="Alda OT"/>
          <w:color w:val="0E101A"/>
          <w:sz w:val="22"/>
          <w:szCs w:val="22"/>
          <w:lang w:val="pt-PT"/>
        </w:rPr>
        <w:t>o mercado não tem sido forte. Tem sido desencorajador manter esta plantação tão valiosa.” O casal Moyo tinha esperança de apoiar os missionários através dos lucros, por isso</w:t>
      </w:r>
      <w:r w:rsidR="0009162E">
        <w:rPr>
          <w:rFonts w:eastAsia="Alda OT"/>
          <w:color w:val="0E101A"/>
          <w:sz w:val="22"/>
          <w:szCs w:val="22"/>
          <w:lang w:val="pt-PT"/>
        </w:rPr>
        <w:t xml:space="preserve"> </w:t>
      </w:r>
      <w:r w:rsidR="0009162E" w:rsidRPr="0009162E">
        <w:rPr>
          <w:rFonts w:eastAsia="Alda OT"/>
          <w:color w:val="0E101A"/>
          <w:sz w:val="22"/>
          <w:szCs w:val="22"/>
          <w:lang w:val="pt-PT"/>
        </w:rPr>
        <w:t xml:space="preserve">é difícil não vender </w:t>
      </w:r>
      <w:r w:rsidRPr="00310DE1">
        <w:rPr>
          <w:rFonts w:eastAsia="Alda OT"/>
          <w:color w:val="0E101A"/>
          <w:sz w:val="22"/>
          <w:szCs w:val="22"/>
          <w:lang w:val="pt-PT"/>
        </w:rPr>
        <w:t>. No entanto, eles não desist</w:t>
      </w:r>
      <w:r w:rsidR="00E216E8">
        <w:rPr>
          <w:rFonts w:eastAsia="Alda OT"/>
          <w:color w:val="0E101A"/>
          <w:sz w:val="22"/>
          <w:szCs w:val="22"/>
          <w:lang w:val="pt-PT"/>
        </w:rPr>
        <w:t>em</w:t>
      </w:r>
      <w:r w:rsidRPr="00310DE1">
        <w:rPr>
          <w:rFonts w:eastAsia="Alda OT"/>
          <w:color w:val="0E101A"/>
          <w:sz w:val="22"/>
          <w:szCs w:val="22"/>
          <w:lang w:val="pt-PT"/>
        </w:rPr>
        <w:t xml:space="preserve">. "O Senhor deu-nos a direção </w:t>
      </w:r>
      <w:r w:rsidR="00E216E8">
        <w:rPr>
          <w:rFonts w:eastAsia="Alda OT"/>
          <w:color w:val="0E101A"/>
          <w:sz w:val="22"/>
          <w:szCs w:val="22"/>
          <w:lang w:val="pt-PT"/>
        </w:rPr>
        <w:t xml:space="preserve">para </w:t>
      </w:r>
      <w:r w:rsidRPr="00310DE1">
        <w:rPr>
          <w:rFonts w:eastAsia="Alda OT"/>
          <w:color w:val="0E101A"/>
          <w:sz w:val="22"/>
          <w:szCs w:val="22"/>
          <w:lang w:val="pt-PT"/>
        </w:rPr>
        <w:t>continuar</w:t>
      </w:r>
      <w:r w:rsidR="00E216E8">
        <w:rPr>
          <w:rFonts w:eastAsia="Alda OT"/>
          <w:color w:val="0E101A"/>
          <w:sz w:val="22"/>
          <w:szCs w:val="22"/>
          <w:lang w:val="pt-PT"/>
        </w:rPr>
        <w:t>mos</w:t>
      </w:r>
      <w:r w:rsidRPr="00310DE1">
        <w:rPr>
          <w:rFonts w:eastAsia="Alda OT"/>
          <w:color w:val="0E101A"/>
          <w:sz w:val="22"/>
          <w:szCs w:val="22"/>
          <w:lang w:val="pt-PT"/>
        </w:rPr>
        <w:t xml:space="preserve">", dizem eles. </w:t>
      </w:r>
      <w:r w:rsidRPr="005A6BEB">
        <w:rPr>
          <w:rFonts w:eastAsia="Alda OT"/>
          <w:color w:val="0E101A"/>
          <w:sz w:val="22"/>
          <w:szCs w:val="22"/>
          <w:lang w:val="pt-PT"/>
        </w:rPr>
        <w:t>Os Moyo</w:t>
      </w:r>
      <w:r w:rsidR="00E216E8">
        <w:rPr>
          <w:rFonts w:eastAsia="Alda OT"/>
          <w:color w:val="0E101A"/>
          <w:sz w:val="22"/>
          <w:szCs w:val="22"/>
          <w:lang w:val="pt-PT"/>
        </w:rPr>
        <w:t>s</w:t>
      </w:r>
      <w:r w:rsidRPr="005A6BEB">
        <w:rPr>
          <w:rFonts w:eastAsia="Alda OT"/>
          <w:color w:val="0E101A"/>
          <w:sz w:val="22"/>
          <w:szCs w:val="22"/>
          <w:lang w:val="pt-PT"/>
        </w:rPr>
        <w:t xml:space="preserve"> oferecem também os seguintes conselhos:</w:t>
      </w:r>
    </w:p>
    <w:p w14:paraId="065DD790" w14:textId="77777777" w:rsidR="00E368A2" w:rsidRPr="005A6BEB" w:rsidRDefault="00E368A2">
      <w:pPr>
        <w:rPr>
          <w:rFonts w:eastAsia="Alda OT"/>
          <w:color w:val="0E101A"/>
          <w:sz w:val="22"/>
          <w:szCs w:val="22"/>
          <w:lang w:val="pt-PT"/>
        </w:rPr>
      </w:pPr>
    </w:p>
    <w:p w14:paraId="592352E7" w14:textId="77777777" w:rsidR="00E368A2" w:rsidRDefault="00AB7EFF">
      <w:pPr>
        <w:numPr>
          <w:ilvl w:val="0"/>
          <w:numId w:val="3"/>
        </w:numPr>
        <w:rPr>
          <w:rFonts w:eastAsia="Alda OT"/>
          <w:color w:val="0E101A"/>
          <w:sz w:val="22"/>
          <w:szCs w:val="22"/>
        </w:rPr>
      </w:pPr>
      <w:r w:rsidRPr="00310DE1">
        <w:rPr>
          <w:rFonts w:eastAsia="Alda OT"/>
          <w:color w:val="0E101A"/>
          <w:sz w:val="22"/>
          <w:szCs w:val="22"/>
          <w:lang w:val="pt-PT"/>
        </w:rPr>
        <w:t xml:space="preserve">Ore pela sua vida, pelo o que tem nas suas mãos e pelo ambiente em que está inserido. </w:t>
      </w:r>
      <w:r>
        <w:rPr>
          <w:rFonts w:eastAsia="Alda OT"/>
          <w:color w:val="0E101A"/>
          <w:sz w:val="22"/>
          <w:szCs w:val="22"/>
        </w:rPr>
        <w:t>Comece onde estiver.</w:t>
      </w:r>
    </w:p>
    <w:p w14:paraId="3B304C79" w14:textId="222852C0" w:rsidR="00E368A2" w:rsidRPr="00310DE1" w:rsidRDefault="00E216E8">
      <w:pPr>
        <w:numPr>
          <w:ilvl w:val="0"/>
          <w:numId w:val="3"/>
        </w:numPr>
        <w:rPr>
          <w:rFonts w:eastAsia="Alda OT"/>
          <w:color w:val="0E101A"/>
          <w:sz w:val="22"/>
          <w:szCs w:val="22"/>
          <w:lang w:val="pt-PT"/>
        </w:rPr>
      </w:pPr>
      <w:r w:rsidRPr="005A6BEB">
        <w:rPr>
          <w:rFonts w:eastAsia="Alda OT"/>
          <w:color w:val="0E101A"/>
          <w:sz w:val="22"/>
          <w:szCs w:val="22"/>
          <w:lang w:val="pt-PT"/>
        </w:rPr>
        <w:t>Te</w:t>
      </w:r>
      <w:r>
        <w:rPr>
          <w:rFonts w:eastAsia="Alda OT"/>
          <w:color w:val="0E101A"/>
          <w:sz w:val="22"/>
          <w:szCs w:val="22"/>
          <w:lang w:val="pt-PT"/>
        </w:rPr>
        <w:t xml:space="preserve">nha uma ideia de </w:t>
      </w:r>
      <w:r w:rsidRPr="00310DE1">
        <w:rPr>
          <w:rFonts w:eastAsia="Alda OT"/>
          <w:color w:val="0E101A"/>
          <w:sz w:val="22"/>
          <w:szCs w:val="22"/>
          <w:lang w:val="pt-PT"/>
        </w:rPr>
        <w:t>negócio</w:t>
      </w:r>
      <w:r>
        <w:rPr>
          <w:rFonts w:eastAsia="Alda OT"/>
          <w:color w:val="0E101A"/>
          <w:sz w:val="22"/>
          <w:szCs w:val="22"/>
          <w:lang w:val="pt-PT"/>
        </w:rPr>
        <w:t xml:space="preserve"> e </w:t>
      </w:r>
      <w:r w:rsidRPr="00310DE1">
        <w:rPr>
          <w:rFonts w:eastAsia="Alda OT"/>
          <w:color w:val="0E101A"/>
          <w:sz w:val="22"/>
          <w:szCs w:val="22"/>
          <w:lang w:val="pt-PT"/>
        </w:rPr>
        <w:t>escreva um plano detalhado. Pode mudar</w:t>
      </w:r>
      <w:r>
        <w:rPr>
          <w:rFonts w:eastAsia="Alda OT"/>
          <w:color w:val="0E101A"/>
          <w:sz w:val="22"/>
          <w:szCs w:val="22"/>
          <w:lang w:val="pt-PT"/>
        </w:rPr>
        <w:t xml:space="preserve"> e ser adaptado</w:t>
      </w:r>
      <w:r w:rsidRPr="00310DE1">
        <w:rPr>
          <w:rFonts w:eastAsia="Alda OT"/>
          <w:color w:val="0E101A"/>
          <w:sz w:val="22"/>
          <w:szCs w:val="22"/>
          <w:lang w:val="pt-PT"/>
        </w:rPr>
        <w:t xml:space="preserve"> uma centena de vezes. Fazer missões está também relacionado </w:t>
      </w:r>
      <w:r>
        <w:rPr>
          <w:rFonts w:eastAsia="Alda OT"/>
          <w:color w:val="0E101A"/>
          <w:sz w:val="22"/>
          <w:szCs w:val="22"/>
          <w:lang w:val="pt-PT"/>
        </w:rPr>
        <w:t xml:space="preserve">em </w:t>
      </w:r>
      <w:r w:rsidRPr="00310DE1">
        <w:rPr>
          <w:rFonts w:eastAsia="Alda OT"/>
          <w:color w:val="0E101A"/>
          <w:sz w:val="22"/>
          <w:szCs w:val="22"/>
          <w:lang w:val="pt-PT"/>
        </w:rPr>
        <w:t xml:space="preserve">trazer outros consigo ao longo da jornada; se eles virem o seu plano no papel, </w:t>
      </w:r>
      <w:r w:rsidR="00FE003B" w:rsidRPr="00310DE1">
        <w:rPr>
          <w:rFonts w:eastAsia="Alda OT"/>
          <w:color w:val="0E101A"/>
          <w:sz w:val="22"/>
          <w:szCs w:val="22"/>
          <w:lang w:val="pt-PT"/>
        </w:rPr>
        <w:t xml:space="preserve"> </w:t>
      </w:r>
      <w:r w:rsidRPr="00310DE1">
        <w:rPr>
          <w:rFonts w:eastAsia="Alda OT"/>
          <w:color w:val="0E101A"/>
          <w:sz w:val="22"/>
          <w:szCs w:val="22"/>
          <w:lang w:val="pt-PT"/>
        </w:rPr>
        <w:t>confiarão em si.</w:t>
      </w:r>
    </w:p>
    <w:p w14:paraId="46F28EA8" w14:textId="69DB302E" w:rsidR="00E368A2" w:rsidRPr="00310DE1" w:rsidRDefault="00AB7EFF">
      <w:pPr>
        <w:numPr>
          <w:ilvl w:val="0"/>
          <w:numId w:val="3"/>
        </w:numPr>
        <w:rPr>
          <w:rFonts w:eastAsia="Alda OT"/>
          <w:color w:val="0E101A"/>
          <w:sz w:val="22"/>
          <w:szCs w:val="22"/>
          <w:lang w:val="pt-PT"/>
        </w:rPr>
      </w:pPr>
      <w:r w:rsidRPr="00310DE1">
        <w:rPr>
          <w:rFonts w:eastAsia="Alda OT"/>
          <w:color w:val="0E101A"/>
          <w:sz w:val="22"/>
          <w:szCs w:val="22"/>
          <w:lang w:val="pt-PT"/>
        </w:rPr>
        <w:t xml:space="preserve">Prepare-se para confiar em Deus.  </w:t>
      </w:r>
      <w:r w:rsidR="00FE003B">
        <w:rPr>
          <w:rFonts w:eastAsia="Alda OT"/>
          <w:color w:val="0E101A"/>
          <w:sz w:val="22"/>
          <w:szCs w:val="22"/>
          <w:lang w:val="pt-PT"/>
        </w:rPr>
        <w:t>P</w:t>
      </w:r>
      <w:r w:rsidRPr="00310DE1">
        <w:rPr>
          <w:rFonts w:eastAsia="Alda OT"/>
          <w:color w:val="0E101A"/>
          <w:sz w:val="22"/>
          <w:szCs w:val="22"/>
          <w:lang w:val="pt-PT"/>
        </w:rPr>
        <w:t>lanos podem falhar, mas Deus não. Leva tempo até obter algum lucro. Sirva, doe e ame sempre.</w:t>
      </w:r>
    </w:p>
    <w:p w14:paraId="62578E8F" w14:textId="77777777" w:rsidR="00E368A2" w:rsidRPr="00310DE1" w:rsidRDefault="00AB7EFF">
      <w:pPr>
        <w:numPr>
          <w:ilvl w:val="0"/>
          <w:numId w:val="3"/>
        </w:numPr>
        <w:rPr>
          <w:rFonts w:eastAsia="Alda OT"/>
          <w:color w:val="0E101A"/>
          <w:sz w:val="22"/>
          <w:szCs w:val="22"/>
          <w:lang w:val="pt-PT"/>
        </w:rPr>
      </w:pPr>
      <w:r w:rsidRPr="00310DE1">
        <w:rPr>
          <w:rFonts w:eastAsia="Alda OT"/>
          <w:color w:val="0E101A"/>
          <w:sz w:val="22"/>
          <w:szCs w:val="22"/>
          <w:lang w:val="pt-PT"/>
        </w:rPr>
        <w:t xml:space="preserve">Preste atenção aos ensinamentos que Deus lhe vai ensinando sobre Ele mesmo, sobre si, sobre a vida, etc. Eles são ferramentas preciosas que o ajudarão a adquirir sabedoria e experiência. </w:t>
      </w:r>
    </w:p>
    <w:p w14:paraId="5A4759D9" w14:textId="313AB7ED" w:rsidR="00E368A2" w:rsidRPr="00310DE1" w:rsidRDefault="00AB7EFF" w:rsidP="20DCAFD4">
      <w:pPr>
        <w:spacing w:line="276" w:lineRule="auto"/>
        <w:rPr>
          <w:rFonts w:asciiTheme="minorHAnsi" w:hAnsiTheme="minorHAnsi"/>
          <w:i/>
          <w:iCs/>
          <w:sz w:val="22"/>
          <w:szCs w:val="22"/>
          <w:lang w:val="pt-PT"/>
        </w:rPr>
      </w:pPr>
      <w:r w:rsidRPr="20DCAFD4">
        <w:rPr>
          <w:rFonts w:asciiTheme="minorHAnsi" w:hAnsiTheme="minorHAnsi"/>
          <w:i/>
          <w:iCs/>
          <w:sz w:val="22"/>
          <w:szCs w:val="22"/>
          <w:lang w:val="pt-PT"/>
        </w:rPr>
        <w:t>Sipho e Amanda Moyo</w:t>
      </w:r>
    </w:p>
    <w:p w14:paraId="52E4E56D" w14:textId="7919A37E" w:rsidR="00FE003B" w:rsidRDefault="00EC17A2" w:rsidP="20DCAFD4">
      <w:pPr>
        <w:spacing w:line="276" w:lineRule="auto"/>
        <w:jc w:val="both"/>
        <w:rPr>
          <w:rStyle w:val="Hyperlink"/>
          <w:rFonts w:asciiTheme="minorHAnsi" w:hAnsiTheme="minorHAnsi"/>
          <w:i/>
          <w:sz w:val="22"/>
          <w:szCs w:val="22"/>
          <w:lang w:val="pt-PT"/>
        </w:rPr>
      </w:pPr>
      <w:r>
        <w:fldChar w:fldCharType="begin"/>
      </w:r>
      <w:r w:rsidRPr="00EC17A2">
        <w:rPr>
          <w:lang w:val="pt-PT"/>
          <w:rPrChange w:id="152" w:author="Zwart, Kevin" w:date="2023-08-09T12:14:00Z">
            <w:rPr/>
          </w:rPrChange>
        </w:rPr>
        <w:instrText>HYPERLINK "mailto:moyosinzim@gmail.com"</w:instrText>
      </w:r>
      <w:r>
        <w:fldChar w:fldCharType="separate"/>
      </w:r>
      <w:r w:rsidR="00AB7EFF" w:rsidRPr="00310DE1">
        <w:rPr>
          <w:rStyle w:val="Hyperlink"/>
          <w:rFonts w:asciiTheme="minorHAnsi" w:hAnsiTheme="minorHAnsi"/>
          <w:i/>
          <w:sz w:val="22"/>
          <w:szCs w:val="22"/>
          <w:lang w:val="pt-PT"/>
        </w:rPr>
        <w:t>moyosinzim@gmail.com</w:t>
      </w:r>
      <w:r>
        <w:rPr>
          <w:rStyle w:val="Hyperlink"/>
          <w:rFonts w:asciiTheme="minorHAnsi" w:hAnsiTheme="minorHAnsi"/>
          <w:i/>
          <w:sz w:val="22"/>
          <w:szCs w:val="22"/>
          <w:lang w:val="pt-PT"/>
        </w:rPr>
        <w:fldChar w:fldCharType="end"/>
      </w:r>
      <w:r w:rsidR="00FE003B">
        <w:rPr>
          <w:rStyle w:val="Hyperlink"/>
          <w:rFonts w:asciiTheme="minorHAnsi" w:hAnsiTheme="minorHAnsi"/>
          <w:i/>
          <w:sz w:val="22"/>
          <w:szCs w:val="22"/>
          <w:lang w:val="pt-PT"/>
        </w:rPr>
        <w:t xml:space="preserve"> </w:t>
      </w:r>
    </w:p>
    <w:p w14:paraId="0D04DE32" w14:textId="77777777" w:rsidR="00676D18" w:rsidRDefault="00676D18" w:rsidP="20DCAFD4">
      <w:pPr>
        <w:spacing w:line="276" w:lineRule="auto"/>
        <w:jc w:val="both"/>
        <w:rPr>
          <w:rStyle w:val="Hyperlink"/>
          <w:rFonts w:asciiTheme="minorHAnsi" w:hAnsiTheme="minorHAnsi"/>
          <w:i/>
          <w:iCs/>
          <w:sz w:val="22"/>
          <w:szCs w:val="22"/>
          <w:lang w:val="pt-PT"/>
        </w:rPr>
      </w:pPr>
    </w:p>
    <w:p w14:paraId="58EBDDDB" w14:textId="6276CBE3" w:rsidR="00FE003B" w:rsidRPr="005A6BEB" w:rsidRDefault="00676D18" w:rsidP="20DCAFD4">
      <w:pPr>
        <w:spacing w:line="276" w:lineRule="auto"/>
        <w:jc w:val="both"/>
        <w:rPr>
          <w:rFonts w:asciiTheme="minorHAnsi" w:hAnsiTheme="minorHAnsi"/>
          <w:b/>
          <w:bCs/>
          <w:sz w:val="22"/>
          <w:szCs w:val="22"/>
          <w:lang w:val="pt-PT"/>
        </w:rPr>
      </w:pPr>
      <w:r>
        <w:rPr>
          <w:rStyle w:val="Hyperlink"/>
          <w:rFonts w:asciiTheme="minorHAnsi" w:hAnsiTheme="minorHAnsi"/>
          <w:b/>
          <w:bCs/>
          <w:color w:val="auto"/>
          <w:sz w:val="22"/>
          <w:szCs w:val="22"/>
          <w:u w:val="none"/>
          <w:lang w:val="pt-PT"/>
        </w:rPr>
        <w:t>(</w:t>
      </w:r>
      <w:r w:rsidRPr="00676D18">
        <w:rPr>
          <w:rStyle w:val="Hyperlink"/>
          <w:rFonts w:asciiTheme="minorHAnsi" w:hAnsiTheme="minorHAnsi"/>
          <w:b/>
          <w:bCs/>
          <w:color w:val="C00000"/>
          <w:sz w:val="28"/>
          <w:szCs w:val="28"/>
          <w:u w:val="none"/>
          <w:lang w:val="pt-PT"/>
        </w:rPr>
        <w:t>callout</w:t>
      </w:r>
      <w:r w:rsidR="00FE003B" w:rsidRPr="00676D18">
        <w:rPr>
          <w:rStyle w:val="Hyperlink"/>
          <w:rFonts w:asciiTheme="minorHAnsi" w:hAnsiTheme="minorHAnsi"/>
          <w:b/>
          <w:bCs/>
          <w:color w:val="C00000"/>
          <w:sz w:val="28"/>
          <w:szCs w:val="28"/>
          <w:u w:val="none"/>
          <w:lang w:val="pt-PT"/>
        </w:rPr>
        <w:t>:</w:t>
      </w:r>
      <w:r w:rsidRPr="00676D18">
        <w:rPr>
          <w:rStyle w:val="Hyperlink"/>
          <w:rFonts w:asciiTheme="minorHAnsi" w:hAnsiTheme="minorHAnsi"/>
          <w:b/>
          <w:bCs/>
          <w:color w:val="C00000"/>
          <w:sz w:val="28"/>
          <w:szCs w:val="28"/>
          <w:u w:val="none"/>
          <w:lang w:val="pt-PT"/>
        </w:rPr>
        <w:t>)</w:t>
      </w:r>
      <w:r w:rsidR="00FE003B" w:rsidRPr="005A6BEB">
        <w:rPr>
          <w:rStyle w:val="Hyperlink"/>
          <w:rFonts w:asciiTheme="minorHAnsi" w:hAnsiTheme="minorHAnsi"/>
          <w:b/>
          <w:bCs/>
          <w:color w:val="auto"/>
          <w:sz w:val="22"/>
          <w:szCs w:val="22"/>
          <w:u w:val="none"/>
          <w:lang w:val="pt-PT"/>
        </w:rPr>
        <w:t xml:space="preserve"> VEMOS A QUINTA COMO O LOCAL PARA PREPARAR A IGREJA PARA MISSÕES TRANSCULTURAIS</w:t>
      </w:r>
    </w:p>
    <w:p w14:paraId="2B586A48"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79F20852"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55362C85"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1A56D88A"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10BDE108"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5F6E9A8A"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312B8789"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6DFB5FB8"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5F940496"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4C80DA50"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06441784"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7D46DE5E"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22CDBDED"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49FBF7A7"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6258913D"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7AC8CD9D"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0484F4ED"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7BB4E95B"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66695047"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71399652"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4948C285"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075B568A"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5613A707"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4AFB888A"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2EB1FD89"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7D583DB8"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3D44AA97"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0E512851"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5A846D83"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256A1C60"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72CF43EC"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146DA5A8"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4D78C751" w14:textId="77777777" w:rsidR="00E368A2" w:rsidRPr="00310DE1" w:rsidDel="00FE003B" w:rsidRDefault="00E368A2" w:rsidP="20DCAFD4">
      <w:pPr>
        <w:spacing w:line="276" w:lineRule="auto"/>
        <w:jc w:val="both"/>
        <w:rPr>
          <w:rFonts w:asciiTheme="minorHAnsi" w:hAnsiTheme="minorHAnsi"/>
          <w:i/>
          <w:iCs/>
          <w:sz w:val="22"/>
          <w:szCs w:val="22"/>
          <w:lang w:val="pt-PT"/>
        </w:rPr>
      </w:pPr>
    </w:p>
    <w:p w14:paraId="75450424" w14:textId="69242CFD" w:rsidR="00FE003B" w:rsidRDefault="00FE003B" w:rsidP="005A6BEB">
      <w:pPr>
        <w:spacing w:line="276" w:lineRule="auto"/>
        <w:jc w:val="center"/>
        <w:rPr>
          <w:rFonts w:asciiTheme="minorHAnsi" w:hAnsiTheme="minorHAnsi"/>
          <w:b/>
          <w:bCs/>
          <w:iCs/>
          <w:color w:val="4472C4" w:themeColor="accent1"/>
          <w:sz w:val="22"/>
          <w:szCs w:val="22"/>
          <w:lang w:val="pt-PT"/>
        </w:rPr>
      </w:pPr>
    </w:p>
    <w:p w14:paraId="2C27B429" w14:textId="77777777" w:rsidR="00FE003B" w:rsidRDefault="00FE003B">
      <w:pPr>
        <w:spacing w:line="276" w:lineRule="auto"/>
        <w:jc w:val="center"/>
        <w:rPr>
          <w:rFonts w:asciiTheme="minorHAnsi" w:hAnsiTheme="minorHAnsi"/>
          <w:b/>
          <w:bCs/>
          <w:iCs/>
          <w:color w:val="4472C4" w:themeColor="accent1"/>
          <w:sz w:val="22"/>
          <w:szCs w:val="22"/>
          <w:lang w:val="pt-PT"/>
        </w:rPr>
      </w:pPr>
    </w:p>
    <w:p w14:paraId="20F3C4D1" w14:textId="77777777" w:rsidR="00E368A2" w:rsidRPr="00130DC3" w:rsidRDefault="00AB7EFF" w:rsidP="00FE003B">
      <w:pPr>
        <w:spacing w:after="200" w:line="276" w:lineRule="auto"/>
        <w:jc w:val="center"/>
        <w:rPr>
          <w:rFonts w:asciiTheme="minorHAnsi" w:hAnsiTheme="minorHAnsi"/>
          <w:b/>
          <w:bCs/>
          <w:sz w:val="22"/>
          <w:szCs w:val="22"/>
        </w:rPr>
      </w:pPr>
      <w:r w:rsidRPr="00130DC3">
        <w:rPr>
          <w:rFonts w:asciiTheme="minorHAnsi" w:hAnsiTheme="minorHAnsi"/>
          <w:b/>
          <w:bCs/>
          <w:sz w:val="22"/>
          <w:szCs w:val="22"/>
        </w:rPr>
        <w:t>GRUPOS DE PESSOAS: BAKA</w:t>
      </w:r>
    </w:p>
    <w:p w14:paraId="04F1271B" w14:textId="1A3FA480" w:rsidR="00676D18" w:rsidRDefault="00676D18" w:rsidP="00FE003B">
      <w:pPr>
        <w:spacing w:after="200" w:line="276" w:lineRule="auto"/>
        <w:jc w:val="center"/>
        <w:rPr>
          <w:rFonts w:asciiTheme="minorHAnsi" w:hAnsiTheme="minorHAnsi"/>
          <w:b/>
          <w:bCs/>
          <w:color w:val="C00000"/>
          <w:sz w:val="28"/>
          <w:szCs w:val="28"/>
        </w:rPr>
      </w:pPr>
      <w:r w:rsidRPr="00676D18">
        <w:rPr>
          <w:rFonts w:asciiTheme="minorHAnsi" w:hAnsiTheme="minorHAnsi"/>
          <w:b/>
          <w:bCs/>
          <w:color w:val="C00000"/>
          <w:sz w:val="28"/>
          <w:szCs w:val="28"/>
        </w:rPr>
        <w:t>Joseph – should the word Baka be lower-case in this article?</w:t>
      </w:r>
    </w:p>
    <w:p w14:paraId="6A4F6675" w14:textId="090AE3B3" w:rsidR="00676D18" w:rsidRPr="00676D18" w:rsidRDefault="00676D18" w:rsidP="00FE003B">
      <w:pPr>
        <w:spacing w:after="200" w:line="276" w:lineRule="auto"/>
        <w:jc w:val="center"/>
        <w:rPr>
          <w:rFonts w:asciiTheme="minorHAnsi" w:hAnsiTheme="minorHAnsi"/>
          <w:b/>
          <w:bCs/>
          <w:color w:val="C00000"/>
          <w:sz w:val="28"/>
          <w:szCs w:val="28"/>
        </w:rPr>
      </w:pPr>
      <w:r>
        <w:rPr>
          <w:rFonts w:asciiTheme="minorHAnsi" w:hAnsiTheme="minorHAnsi"/>
          <w:b/>
          <w:bCs/>
          <w:color w:val="C00000"/>
          <w:sz w:val="28"/>
          <w:szCs w:val="28"/>
        </w:rPr>
        <w:t>Original has 486 words, this is 527.  Let’s see if it will fit but some may have to be cut.</w:t>
      </w:r>
    </w:p>
    <w:p w14:paraId="42D24790" w14:textId="11FE77C3" w:rsidR="00E368A2" w:rsidRPr="00310DE1" w:rsidRDefault="00AB7EFF">
      <w:pPr>
        <w:spacing w:after="200" w:line="276" w:lineRule="auto"/>
        <w:rPr>
          <w:rFonts w:asciiTheme="minorHAnsi" w:hAnsiTheme="minorHAnsi"/>
          <w:sz w:val="22"/>
          <w:szCs w:val="22"/>
          <w:lang w:val="pt-PT"/>
        </w:rPr>
      </w:pPr>
      <w:r w:rsidRPr="00310DE1">
        <w:rPr>
          <w:rFonts w:asciiTheme="minorHAnsi" w:hAnsiTheme="minorHAnsi"/>
          <w:sz w:val="22"/>
          <w:szCs w:val="22"/>
          <w:lang w:val="pt-PT"/>
        </w:rPr>
        <w:t>O povo baka, que se encontra no sudeste dos Camarões</w:t>
      </w:r>
      <w:r w:rsidR="00FE003B">
        <w:rPr>
          <w:rFonts w:asciiTheme="minorHAnsi" w:hAnsiTheme="minorHAnsi"/>
          <w:sz w:val="22"/>
          <w:szCs w:val="22"/>
          <w:lang w:val="pt-PT"/>
        </w:rPr>
        <w:t xml:space="preserve"> são os</w:t>
      </w:r>
      <w:r w:rsidRPr="00310DE1">
        <w:rPr>
          <w:rFonts w:asciiTheme="minorHAnsi" w:hAnsiTheme="minorHAnsi"/>
          <w:sz w:val="22"/>
          <w:szCs w:val="22"/>
          <w:lang w:val="pt-PT"/>
        </w:rPr>
        <w:t xml:space="preserve"> maior</w:t>
      </w:r>
      <w:r w:rsidR="00FE003B">
        <w:rPr>
          <w:rFonts w:asciiTheme="minorHAnsi" w:hAnsiTheme="minorHAnsi"/>
          <w:sz w:val="22"/>
          <w:szCs w:val="22"/>
          <w:lang w:val="pt-PT"/>
        </w:rPr>
        <w:t>es</w:t>
      </w:r>
      <w:r w:rsidRPr="00310DE1">
        <w:rPr>
          <w:rFonts w:asciiTheme="minorHAnsi" w:hAnsiTheme="minorHAnsi"/>
          <w:sz w:val="22"/>
          <w:szCs w:val="22"/>
          <w:lang w:val="pt-PT"/>
        </w:rPr>
        <w:t xml:space="preserve"> de vários grupos pigmeus espalhados pela África Central.  O povo pigmeu tende a ser pequeno em estatura, com homens adultos não mais altos do que 1,55</w:t>
      </w:r>
      <w:r w:rsidR="00FE003B">
        <w:rPr>
          <w:rFonts w:asciiTheme="minorHAnsi" w:hAnsiTheme="minorHAnsi"/>
          <w:sz w:val="22"/>
          <w:szCs w:val="22"/>
          <w:lang w:val="pt-PT"/>
        </w:rPr>
        <w:t>c</w:t>
      </w:r>
      <w:r w:rsidRPr="00310DE1">
        <w:rPr>
          <w:rFonts w:asciiTheme="minorHAnsi" w:hAnsiTheme="minorHAnsi"/>
          <w:sz w:val="22"/>
          <w:szCs w:val="22"/>
          <w:lang w:val="pt-PT"/>
        </w:rPr>
        <w:t xml:space="preserve">m.  </w:t>
      </w:r>
    </w:p>
    <w:p w14:paraId="18103DA6" w14:textId="77777777" w:rsidR="00E368A2" w:rsidRPr="00310DE1" w:rsidRDefault="00AB7EFF">
      <w:pPr>
        <w:spacing w:after="200" w:line="276" w:lineRule="auto"/>
        <w:rPr>
          <w:rFonts w:asciiTheme="minorHAnsi" w:hAnsiTheme="minorHAnsi"/>
          <w:sz w:val="22"/>
          <w:szCs w:val="22"/>
          <w:lang w:val="pt-PT"/>
        </w:rPr>
      </w:pPr>
      <w:r w:rsidRPr="00310DE1">
        <w:rPr>
          <w:rFonts w:asciiTheme="minorHAnsi" w:hAnsiTheme="minorHAnsi"/>
          <w:sz w:val="22"/>
          <w:szCs w:val="22"/>
          <w:lang w:val="pt-PT"/>
        </w:rPr>
        <w:t xml:space="preserve">Os baka adoram o espírito da floresta chamado </w:t>
      </w:r>
      <w:r w:rsidRPr="00310DE1">
        <w:rPr>
          <w:rFonts w:asciiTheme="minorHAnsi" w:hAnsiTheme="minorHAnsi"/>
          <w:i/>
          <w:iCs/>
          <w:sz w:val="22"/>
          <w:szCs w:val="22"/>
          <w:lang w:val="pt-PT"/>
        </w:rPr>
        <w:t xml:space="preserve">Jengi </w:t>
      </w:r>
      <w:r w:rsidRPr="00310DE1">
        <w:rPr>
          <w:rFonts w:asciiTheme="minorHAnsi" w:hAnsiTheme="minorHAnsi"/>
          <w:sz w:val="22"/>
          <w:szCs w:val="22"/>
          <w:lang w:val="pt-PT"/>
        </w:rPr>
        <w:t xml:space="preserve">(também conhecido como </w:t>
      </w:r>
      <w:r w:rsidRPr="00310DE1">
        <w:rPr>
          <w:rFonts w:asciiTheme="minorHAnsi" w:hAnsiTheme="minorHAnsi"/>
          <w:i/>
          <w:iCs/>
          <w:sz w:val="22"/>
          <w:szCs w:val="22"/>
          <w:lang w:val="pt-PT"/>
        </w:rPr>
        <w:t xml:space="preserve">Djengui </w:t>
      </w:r>
      <w:r w:rsidRPr="00310DE1">
        <w:rPr>
          <w:rFonts w:asciiTheme="minorHAnsi" w:hAnsiTheme="minorHAnsi"/>
          <w:sz w:val="22"/>
          <w:szCs w:val="22"/>
          <w:lang w:val="pt-PT"/>
        </w:rPr>
        <w:t xml:space="preserve">ou </w:t>
      </w:r>
      <w:r w:rsidRPr="00310DE1">
        <w:rPr>
          <w:rFonts w:asciiTheme="minorHAnsi" w:hAnsiTheme="minorHAnsi"/>
          <w:i/>
          <w:iCs/>
          <w:sz w:val="22"/>
          <w:szCs w:val="22"/>
          <w:lang w:val="pt-PT"/>
        </w:rPr>
        <w:t>Ejengi</w:t>
      </w:r>
      <w:r w:rsidRPr="00310DE1">
        <w:rPr>
          <w:rFonts w:asciiTheme="minorHAnsi" w:hAnsiTheme="minorHAnsi"/>
          <w:sz w:val="22"/>
          <w:szCs w:val="22"/>
          <w:lang w:val="pt-PT"/>
        </w:rPr>
        <w:t xml:space="preserve">) e veem-no como essencial para sustentar o seu modo de vida.  </w:t>
      </w:r>
    </w:p>
    <w:p w14:paraId="4219D715" w14:textId="582B98E6" w:rsidR="00E368A2" w:rsidRPr="00310DE1" w:rsidRDefault="00AB7EFF">
      <w:pPr>
        <w:spacing w:after="200" w:line="276" w:lineRule="auto"/>
        <w:rPr>
          <w:rFonts w:asciiTheme="minorHAnsi" w:hAnsiTheme="minorHAnsi"/>
          <w:sz w:val="22"/>
          <w:szCs w:val="22"/>
          <w:lang w:val="pt-PT"/>
        </w:rPr>
      </w:pPr>
      <w:r w:rsidRPr="00310DE1">
        <w:rPr>
          <w:rFonts w:asciiTheme="minorHAnsi" w:hAnsiTheme="minorHAnsi"/>
          <w:sz w:val="22"/>
          <w:szCs w:val="22"/>
          <w:lang w:val="pt-PT"/>
        </w:rPr>
        <w:t xml:space="preserve">A maioria dos baka vive em pequenos campos ou aldeias, espalhados pelas florestas da bacia do rio Congo. Tendem a ser caçadores-coletores, colhendo a sua comida diária, </w:t>
      </w:r>
      <w:r w:rsidR="00FE003B">
        <w:rPr>
          <w:rFonts w:asciiTheme="minorHAnsi" w:hAnsiTheme="minorHAnsi"/>
          <w:sz w:val="22"/>
          <w:szCs w:val="22"/>
          <w:lang w:val="pt-PT"/>
        </w:rPr>
        <w:t xml:space="preserve">dos </w:t>
      </w:r>
      <w:r w:rsidRPr="00310DE1">
        <w:rPr>
          <w:rFonts w:asciiTheme="minorHAnsi" w:hAnsiTheme="minorHAnsi"/>
          <w:sz w:val="22"/>
          <w:szCs w:val="22"/>
          <w:lang w:val="pt-PT"/>
        </w:rPr>
        <w:t>anima</w:t>
      </w:r>
      <w:r w:rsidR="00FE003B">
        <w:rPr>
          <w:rFonts w:asciiTheme="minorHAnsi" w:hAnsiTheme="minorHAnsi"/>
          <w:sz w:val="22"/>
          <w:szCs w:val="22"/>
          <w:lang w:val="pt-PT"/>
        </w:rPr>
        <w:t xml:space="preserve">is e plantas da </w:t>
      </w:r>
      <w:r w:rsidRPr="00310DE1">
        <w:rPr>
          <w:rFonts w:asciiTheme="minorHAnsi" w:hAnsiTheme="minorHAnsi"/>
          <w:sz w:val="22"/>
          <w:szCs w:val="22"/>
          <w:lang w:val="pt-PT"/>
        </w:rPr>
        <w:lastRenderedPageBreak/>
        <w:t>floresta tropical. À medida que mais árvores são abatidas e mais animais são afetados, torna-se cada vez mais difícil sustentar as suas famílias. Muitos começaram a fazer plantações  para adicionar à sua escassa dieta alimentar.  A maioria dos baka trabalha para as tribos agrícolas vizinhas, mas o salário é baixo e são frequentemente maltratados.</w:t>
      </w:r>
    </w:p>
    <w:p w14:paraId="745D08EF" w14:textId="4C4A1F6C" w:rsidR="00E368A2" w:rsidRPr="00310DE1" w:rsidRDefault="00AB7EFF">
      <w:pPr>
        <w:spacing w:after="200" w:line="276" w:lineRule="auto"/>
        <w:rPr>
          <w:rFonts w:asciiTheme="minorHAnsi" w:hAnsiTheme="minorHAnsi"/>
          <w:sz w:val="22"/>
          <w:szCs w:val="22"/>
          <w:lang w:val="pt-PT"/>
        </w:rPr>
      </w:pPr>
      <w:r w:rsidRPr="00310DE1">
        <w:rPr>
          <w:rFonts w:asciiTheme="minorHAnsi" w:hAnsiTheme="minorHAnsi"/>
          <w:sz w:val="22"/>
          <w:szCs w:val="22"/>
          <w:lang w:val="pt-PT"/>
        </w:rPr>
        <w:t xml:space="preserve">Outras tribos menosprezam-lhes devido à sua estatura física e estilo de vida. Mas também reverenciam a sua "espiritualidade" e ligação com a natureza, recorrendo a </w:t>
      </w:r>
      <w:r w:rsidR="002B6A6D">
        <w:rPr>
          <w:rFonts w:asciiTheme="minorHAnsi" w:hAnsiTheme="minorHAnsi"/>
          <w:sz w:val="22"/>
          <w:szCs w:val="22"/>
          <w:lang w:val="pt-PT"/>
        </w:rPr>
        <w:t xml:space="preserve">eles para </w:t>
      </w:r>
      <w:r w:rsidRPr="00310DE1">
        <w:rPr>
          <w:rFonts w:asciiTheme="minorHAnsi" w:hAnsiTheme="minorHAnsi"/>
          <w:sz w:val="22"/>
          <w:szCs w:val="22"/>
          <w:lang w:val="pt-PT"/>
        </w:rPr>
        <w:t>medicamentos e poções.</w:t>
      </w:r>
    </w:p>
    <w:p w14:paraId="302C9D87" w14:textId="0126EE7A" w:rsidR="00E368A2" w:rsidRPr="00310DE1" w:rsidRDefault="00AB7EFF">
      <w:pPr>
        <w:spacing w:after="200" w:line="276" w:lineRule="auto"/>
        <w:rPr>
          <w:rFonts w:asciiTheme="minorHAnsi" w:hAnsiTheme="minorHAnsi"/>
          <w:sz w:val="22"/>
          <w:szCs w:val="22"/>
          <w:lang w:val="pt-PT"/>
        </w:rPr>
      </w:pPr>
      <w:r w:rsidRPr="00310DE1">
        <w:rPr>
          <w:rFonts w:asciiTheme="minorHAnsi" w:hAnsiTheme="minorHAnsi"/>
          <w:sz w:val="22"/>
          <w:szCs w:val="22"/>
          <w:lang w:val="pt-PT"/>
        </w:rPr>
        <w:t>Os baka carregam um complexo de inferioridade</w:t>
      </w:r>
      <w:r w:rsidR="002B6A6D">
        <w:rPr>
          <w:rFonts w:asciiTheme="minorHAnsi" w:hAnsiTheme="minorHAnsi"/>
          <w:sz w:val="22"/>
          <w:szCs w:val="22"/>
          <w:lang w:val="pt-PT"/>
        </w:rPr>
        <w:t xml:space="preserve"> </w:t>
      </w:r>
      <w:r w:rsidR="002B6A6D" w:rsidRPr="002B6A6D">
        <w:rPr>
          <w:rFonts w:asciiTheme="minorHAnsi" w:hAnsiTheme="minorHAnsi"/>
          <w:sz w:val="22"/>
          <w:szCs w:val="22"/>
          <w:lang w:val="pt-PT"/>
        </w:rPr>
        <w:t>ve</w:t>
      </w:r>
      <w:r w:rsidR="002B6A6D">
        <w:rPr>
          <w:rFonts w:asciiTheme="minorHAnsi" w:hAnsiTheme="minorHAnsi"/>
          <w:sz w:val="22"/>
          <w:szCs w:val="22"/>
          <w:lang w:val="pt-PT"/>
        </w:rPr>
        <w:t>ndo</w:t>
      </w:r>
      <w:r w:rsidR="002B6A6D" w:rsidRPr="002B6A6D">
        <w:rPr>
          <w:rFonts w:asciiTheme="minorHAnsi" w:hAnsiTheme="minorHAnsi"/>
          <w:sz w:val="22"/>
          <w:szCs w:val="22"/>
          <w:lang w:val="pt-PT"/>
        </w:rPr>
        <w:t xml:space="preserve"> o seu desprezo pelos outros como prova da sua inferioridade</w:t>
      </w:r>
      <w:r w:rsidR="002B6A6D">
        <w:rPr>
          <w:rFonts w:asciiTheme="minorHAnsi" w:hAnsiTheme="minorHAnsi"/>
          <w:sz w:val="22"/>
          <w:szCs w:val="22"/>
          <w:lang w:val="pt-PT"/>
        </w:rPr>
        <w:t xml:space="preserve">. </w:t>
      </w:r>
      <w:r w:rsidRPr="00310DE1">
        <w:rPr>
          <w:rFonts w:asciiTheme="minorHAnsi" w:hAnsiTheme="minorHAnsi"/>
          <w:sz w:val="22"/>
          <w:szCs w:val="22"/>
          <w:lang w:val="pt-PT"/>
        </w:rPr>
        <w:t>O alcoolismo e o uso de drogas contribuem para a divisão na própria sociedade.</w:t>
      </w:r>
    </w:p>
    <w:p w14:paraId="3AA422AE" w14:textId="7ED8FE77" w:rsidR="00E368A2" w:rsidRPr="00310DE1" w:rsidRDefault="00AB7EFF">
      <w:pPr>
        <w:spacing w:after="200" w:line="276" w:lineRule="auto"/>
        <w:rPr>
          <w:rFonts w:asciiTheme="minorHAnsi" w:hAnsiTheme="minorHAnsi"/>
          <w:sz w:val="22"/>
          <w:szCs w:val="22"/>
          <w:lang w:val="pt-PT"/>
        </w:rPr>
      </w:pPr>
      <w:r w:rsidRPr="00310DE1">
        <w:rPr>
          <w:rFonts w:asciiTheme="minorHAnsi" w:hAnsiTheme="minorHAnsi"/>
          <w:sz w:val="22"/>
          <w:szCs w:val="22"/>
          <w:lang w:val="pt-PT"/>
        </w:rPr>
        <w:t xml:space="preserve">Entre os baka, encontram-se, há mais de 16 anos, missionários da </w:t>
      </w:r>
      <w:r w:rsidRPr="00310DE1">
        <w:rPr>
          <w:rFonts w:asciiTheme="minorHAnsi" w:hAnsiTheme="minorHAnsi"/>
          <w:i/>
          <w:iCs/>
          <w:sz w:val="22"/>
          <w:szCs w:val="22"/>
          <w:lang w:val="pt-PT"/>
        </w:rPr>
        <w:t>World Team</w:t>
      </w:r>
      <w:r w:rsidRPr="00310DE1">
        <w:rPr>
          <w:rFonts w:asciiTheme="minorHAnsi" w:hAnsiTheme="minorHAnsi"/>
          <w:sz w:val="22"/>
          <w:szCs w:val="22"/>
          <w:lang w:val="pt-PT"/>
        </w:rPr>
        <w:t>, que continuam a aprender sobre a sua língua e cultura, como também a evangelizar e a discipular. Estão a trabalhar para formar pastores e líderes, encorajando-os a usar a sua cultura e habilidades de modo a tornarem suas vidas melhores e</w:t>
      </w:r>
      <w:r w:rsidR="002B6A6D">
        <w:rPr>
          <w:rFonts w:asciiTheme="minorHAnsi" w:hAnsiTheme="minorHAnsi"/>
          <w:sz w:val="22"/>
          <w:szCs w:val="22"/>
          <w:lang w:val="pt-PT"/>
        </w:rPr>
        <w:t xml:space="preserve"> </w:t>
      </w:r>
      <w:r w:rsidRPr="00310DE1">
        <w:rPr>
          <w:rFonts w:asciiTheme="minorHAnsi" w:hAnsiTheme="minorHAnsi"/>
          <w:sz w:val="22"/>
          <w:szCs w:val="22"/>
          <w:lang w:val="pt-PT"/>
        </w:rPr>
        <w:t>igreja</w:t>
      </w:r>
      <w:r w:rsidR="002B6A6D">
        <w:rPr>
          <w:rFonts w:asciiTheme="minorHAnsi" w:hAnsiTheme="minorHAnsi"/>
          <w:sz w:val="22"/>
          <w:szCs w:val="22"/>
          <w:lang w:val="pt-PT"/>
        </w:rPr>
        <w:t>s fortes para sua comunidade.</w:t>
      </w:r>
    </w:p>
    <w:p w14:paraId="45D3307F" w14:textId="30A0D4AE" w:rsidR="00E368A2" w:rsidRPr="00310DE1" w:rsidRDefault="00AB7EFF">
      <w:pPr>
        <w:spacing w:after="200" w:line="276" w:lineRule="auto"/>
        <w:rPr>
          <w:rFonts w:asciiTheme="minorHAnsi" w:hAnsiTheme="minorHAnsi"/>
          <w:sz w:val="22"/>
          <w:szCs w:val="22"/>
          <w:lang w:val="pt-PT"/>
        </w:rPr>
      </w:pPr>
      <w:r w:rsidRPr="00310DE1">
        <w:rPr>
          <w:rFonts w:asciiTheme="minorHAnsi" w:hAnsiTheme="minorHAnsi"/>
          <w:sz w:val="22"/>
          <w:szCs w:val="22"/>
          <w:lang w:val="pt-PT"/>
        </w:rPr>
        <w:t>Os poucos líderes eclesiásticos frequentemente trabalham juntamente com agricultores vizinhos</w:t>
      </w:r>
      <w:r w:rsidR="002B6A6D">
        <w:rPr>
          <w:rFonts w:asciiTheme="minorHAnsi" w:hAnsiTheme="minorHAnsi"/>
          <w:sz w:val="22"/>
          <w:szCs w:val="22"/>
          <w:lang w:val="pt-PT"/>
        </w:rPr>
        <w:t xml:space="preserve">. </w:t>
      </w:r>
      <w:r w:rsidRPr="00310DE1">
        <w:rPr>
          <w:rFonts w:asciiTheme="minorHAnsi" w:hAnsiTheme="minorHAnsi"/>
          <w:sz w:val="22"/>
          <w:szCs w:val="22"/>
          <w:lang w:val="pt-PT"/>
        </w:rPr>
        <w:t xml:space="preserve">Isto </w:t>
      </w:r>
      <w:r w:rsidR="002B6A6D">
        <w:rPr>
          <w:rFonts w:asciiTheme="minorHAnsi" w:hAnsiTheme="minorHAnsi"/>
          <w:sz w:val="22"/>
          <w:szCs w:val="22"/>
          <w:lang w:val="pt-PT"/>
        </w:rPr>
        <w:t xml:space="preserve">afasta-os </w:t>
      </w:r>
      <w:r w:rsidRPr="00310DE1">
        <w:rPr>
          <w:rFonts w:asciiTheme="minorHAnsi" w:hAnsiTheme="minorHAnsi"/>
          <w:sz w:val="22"/>
          <w:szCs w:val="22"/>
          <w:lang w:val="pt-PT"/>
        </w:rPr>
        <w:t xml:space="preserve">do seu trabalho eclesiástico.  </w:t>
      </w:r>
    </w:p>
    <w:p w14:paraId="51F85652" w14:textId="77777777" w:rsidR="00E368A2" w:rsidRPr="00310DE1" w:rsidRDefault="00AB7EFF">
      <w:pPr>
        <w:spacing w:after="200" w:line="276" w:lineRule="auto"/>
        <w:rPr>
          <w:rFonts w:asciiTheme="minorHAnsi" w:hAnsiTheme="minorHAnsi"/>
          <w:sz w:val="22"/>
          <w:szCs w:val="22"/>
          <w:lang w:val="pt-PT"/>
        </w:rPr>
      </w:pPr>
      <w:r w:rsidRPr="00310DE1">
        <w:rPr>
          <w:rFonts w:asciiTheme="minorHAnsi" w:hAnsiTheme="minorHAnsi"/>
          <w:sz w:val="22"/>
          <w:szCs w:val="22"/>
          <w:lang w:val="pt-PT"/>
        </w:rPr>
        <w:t>A sua vida nómada e os seus locais remotos tornam a educação mais difícil. A maioria dos baka usa métodos orais para transmitir as suas tradições. A agência missionária, SIL, criou uma compilação de 37 histórias bíblicas de forma a serem usadas no evangelismo e no ensino.</w:t>
      </w:r>
    </w:p>
    <w:p w14:paraId="3F146DFE" w14:textId="1F61D42D" w:rsidR="00E368A2" w:rsidRPr="00310DE1" w:rsidRDefault="00AB7EFF">
      <w:pPr>
        <w:spacing w:after="200" w:line="276" w:lineRule="auto"/>
        <w:rPr>
          <w:rFonts w:asciiTheme="minorHAnsi" w:hAnsiTheme="minorHAnsi"/>
          <w:sz w:val="22"/>
          <w:szCs w:val="22"/>
          <w:lang w:val="pt-PT"/>
        </w:rPr>
      </w:pPr>
      <w:r w:rsidRPr="00310DE1">
        <w:rPr>
          <w:rFonts w:asciiTheme="minorHAnsi" w:hAnsiTheme="minorHAnsi"/>
          <w:sz w:val="22"/>
          <w:szCs w:val="22"/>
          <w:lang w:val="pt-PT"/>
        </w:rPr>
        <w:t xml:space="preserve">Embora existam algumas igrejas pequenas e em crescimento, muitos campos e aldeias não têm um forte testemunho evangélico. John Paul Gouffo, um camaronês, em parceria com a </w:t>
      </w:r>
      <w:r w:rsidRPr="00310DE1">
        <w:rPr>
          <w:rFonts w:asciiTheme="minorHAnsi" w:hAnsiTheme="minorHAnsi"/>
          <w:i/>
          <w:iCs/>
          <w:sz w:val="22"/>
          <w:szCs w:val="22"/>
          <w:lang w:val="pt-PT"/>
        </w:rPr>
        <w:t>Christian Missionary Fellowship International</w:t>
      </w:r>
      <w:r w:rsidRPr="00310DE1">
        <w:rPr>
          <w:rFonts w:asciiTheme="minorHAnsi" w:hAnsiTheme="minorHAnsi"/>
          <w:sz w:val="22"/>
          <w:szCs w:val="22"/>
          <w:lang w:val="pt-PT"/>
        </w:rPr>
        <w:t xml:space="preserve"> (CMFI</w:t>
      </w:r>
      <w:r w:rsidR="00A51480">
        <w:rPr>
          <w:rFonts w:asciiTheme="minorHAnsi" w:hAnsiTheme="minorHAnsi"/>
          <w:sz w:val="22"/>
          <w:szCs w:val="22"/>
          <w:lang w:val="pt-PT"/>
        </w:rPr>
        <w:t xml:space="preserve">- </w:t>
      </w:r>
      <w:r w:rsidR="00A51480" w:rsidRPr="005A6BEB">
        <w:rPr>
          <w:lang w:val="pt-PT"/>
        </w:rPr>
        <w:t xml:space="preserve"> </w:t>
      </w:r>
      <w:r w:rsidR="00A51480" w:rsidRPr="00A51480">
        <w:rPr>
          <w:rFonts w:asciiTheme="minorHAnsi" w:hAnsiTheme="minorHAnsi"/>
          <w:sz w:val="22"/>
          <w:szCs w:val="22"/>
          <w:lang w:val="pt-PT"/>
        </w:rPr>
        <w:t>Irmandade Missionária Cristã Internacional</w:t>
      </w:r>
      <w:r w:rsidRPr="00310DE1">
        <w:rPr>
          <w:rFonts w:asciiTheme="minorHAnsi" w:hAnsiTheme="minorHAnsi"/>
          <w:sz w:val="22"/>
          <w:szCs w:val="22"/>
          <w:lang w:val="pt-PT"/>
        </w:rPr>
        <w:t>), é um dos primeiros missionários locais a chegar ao povo baka.</w:t>
      </w:r>
    </w:p>
    <w:p w14:paraId="0DCC79D3" w14:textId="77777777" w:rsidR="00E368A2" w:rsidRPr="00310DE1" w:rsidRDefault="00E368A2">
      <w:pPr>
        <w:spacing w:after="200" w:line="276" w:lineRule="auto"/>
        <w:rPr>
          <w:rFonts w:asciiTheme="minorHAnsi" w:hAnsiTheme="minorHAnsi"/>
          <w:sz w:val="22"/>
          <w:szCs w:val="22"/>
          <w:lang w:val="pt-PT"/>
        </w:rPr>
      </w:pPr>
    </w:p>
    <w:p w14:paraId="786A513E" w14:textId="77777777" w:rsidR="00E368A2" w:rsidRDefault="00AB7EFF">
      <w:pPr>
        <w:spacing w:after="200" w:line="276" w:lineRule="auto"/>
        <w:rPr>
          <w:rFonts w:asciiTheme="minorHAnsi" w:hAnsiTheme="minorHAnsi"/>
          <w:sz w:val="22"/>
          <w:szCs w:val="22"/>
        </w:rPr>
      </w:pPr>
      <w:r>
        <w:rPr>
          <w:rFonts w:asciiTheme="minorHAnsi" w:hAnsiTheme="minorHAnsi"/>
          <w:b/>
          <w:bCs/>
          <w:sz w:val="22"/>
          <w:szCs w:val="22"/>
        </w:rPr>
        <w:t>Resumindo:</w:t>
      </w:r>
    </w:p>
    <w:p w14:paraId="21BB9D34" w14:textId="3472EF47" w:rsidR="00E368A2" w:rsidRPr="00310DE1" w:rsidRDefault="00AB7EFF">
      <w:pPr>
        <w:numPr>
          <w:ilvl w:val="0"/>
          <w:numId w:val="3"/>
        </w:numPr>
        <w:spacing w:after="200" w:line="276" w:lineRule="auto"/>
        <w:rPr>
          <w:rFonts w:asciiTheme="minorHAnsi" w:hAnsiTheme="minorHAnsi"/>
          <w:sz w:val="22"/>
          <w:szCs w:val="22"/>
          <w:lang w:val="pt-PT"/>
        </w:rPr>
      </w:pPr>
      <w:r w:rsidRPr="00310DE1">
        <w:rPr>
          <w:rFonts w:asciiTheme="minorHAnsi" w:hAnsiTheme="minorHAnsi"/>
          <w:sz w:val="22"/>
          <w:szCs w:val="22"/>
          <w:lang w:val="pt-PT"/>
        </w:rPr>
        <w:t xml:space="preserve">O povo baka acredita num deus criador, </w:t>
      </w:r>
      <w:r w:rsidRPr="00310DE1">
        <w:rPr>
          <w:rFonts w:asciiTheme="minorHAnsi" w:hAnsiTheme="minorHAnsi"/>
          <w:i/>
          <w:iCs/>
          <w:sz w:val="22"/>
          <w:szCs w:val="22"/>
          <w:lang w:val="pt-PT"/>
        </w:rPr>
        <w:t>Komba</w:t>
      </w:r>
      <w:r w:rsidRPr="00310DE1">
        <w:rPr>
          <w:rFonts w:asciiTheme="minorHAnsi" w:hAnsiTheme="minorHAnsi"/>
          <w:sz w:val="22"/>
          <w:szCs w:val="22"/>
          <w:lang w:val="pt-PT"/>
        </w:rPr>
        <w:t>, que</w:t>
      </w:r>
      <w:r w:rsidR="00A51480">
        <w:rPr>
          <w:rFonts w:asciiTheme="minorHAnsi" w:hAnsiTheme="minorHAnsi"/>
          <w:sz w:val="22"/>
          <w:szCs w:val="22"/>
          <w:lang w:val="pt-PT"/>
        </w:rPr>
        <w:t xml:space="preserve"> o vêem</w:t>
      </w:r>
      <w:r w:rsidRPr="00310DE1">
        <w:rPr>
          <w:rFonts w:asciiTheme="minorHAnsi" w:hAnsiTheme="minorHAnsi"/>
          <w:sz w:val="22"/>
          <w:szCs w:val="22"/>
          <w:lang w:val="pt-PT"/>
        </w:rPr>
        <w:t xml:space="preserve"> distante. Por isso, os baka seguem </w:t>
      </w:r>
      <w:r w:rsidRPr="00310DE1">
        <w:rPr>
          <w:rFonts w:asciiTheme="minorHAnsi" w:hAnsiTheme="minorHAnsi"/>
          <w:i/>
          <w:iCs/>
          <w:sz w:val="22"/>
          <w:szCs w:val="22"/>
          <w:lang w:val="pt-PT"/>
        </w:rPr>
        <w:t>Jengi</w:t>
      </w:r>
      <w:r w:rsidRPr="00310DE1">
        <w:rPr>
          <w:rFonts w:asciiTheme="minorHAnsi" w:hAnsiTheme="minorHAnsi"/>
          <w:sz w:val="22"/>
          <w:szCs w:val="22"/>
          <w:lang w:val="pt-PT"/>
        </w:rPr>
        <w:t xml:space="preserve">, o espírito da floresta, confiando que ele irá cuidar deles. </w:t>
      </w:r>
    </w:p>
    <w:p w14:paraId="358A9A19" w14:textId="2EBB81E4" w:rsidR="00E368A2" w:rsidRPr="00310DE1" w:rsidRDefault="00AB7EFF">
      <w:pPr>
        <w:numPr>
          <w:ilvl w:val="0"/>
          <w:numId w:val="3"/>
        </w:numPr>
        <w:spacing w:after="200" w:line="276" w:lineRule="auto"/>
        <w:rPr>
          <w:rFonts w:asciiTheme="minorHAnsi" w:hAnsiTheme="minorHAnsi"/>
          <w:sz w:val="22"/>
          <w:szCs w:val="22"/>
          <w:lang w:val="pt-PT"/>
        </w:rPr>
      </w:pPr>
      <w:r w:rsidRPr="00310DE1">
        <w:rPr>
          <w:rFonts w:asciiTheme="minorHAnsi" w:hAnsiTheme="minorHAnsi"/>
          <w:sz w:val="22"/>
          <w:szCs w:val="22"/>
          <w:lang w:val="pt-PT"/>
        </w:rPr>
        <w:t>A caça e a pesca são atividades essenciais na cultura bak</w:t>
      </w:r>
      <w:r w:rsidR="00A51480">
        <w:rPr>
          <w:rFonts w:asciiTheme="minorHAnsi" w:hAnsiTheme="minorHAnsi"/>
          <w:sz w:val="22"/>
          <w:szCs w:val="22"/>
          <w:lang w:val="pt-PT"/>
        </w:rPr>
        <w:t>a , e</w:t>
      </w:r>
      <w:r w:rsidRPr="00310DE1">
        <w:rPr>
          <w:rFonts w:asciiTheme="minorHAnsi" w:hAnsiTheme="minorHAnsi"/>
          <w:sz w:val="22"/>
          <w:szCs w:val="22"/>
          <w:lang w:val="pt-PT"/>
        </w:rPr>
        <w:t xml:space="preserve"> constroem barragens para apanharem peixes.</w:t>
      </w:r>
    </w:p>
    <w:p w14:paraId="2146927E" w14:textId="50E2A857" w:rsidR="00E368A2" w:rsidRPr="00310DE1" w:rsidRDefault="00AB7EFF">
      <w:pPr>
        <w:numPr>
          <w:ilvl w:val="0"/>
          <w:numId w:val="3"/>
        </w:numPr>
        <w:spacing w:after="200" w:line="276" w:lineRule="auto"/>
        <w:rPr>
          <w:rFonts w:asciiTheme="minorHAnsi" w:hAnsiTheme="minorHAnsi"/>
          <w:sz w:val="22"/>
          <w:szCs w:val="22"/>
          <w:lang w:val="pt-PT"/>
        </w:rPr>
      </w:pPr>
      <w:r w:rsidRPr="00310DE1">
        <w:rPr>
          <w:rFonts w:asciiTheme="minorHAnsi" w:hAnsiTheme="minorHAnsi"/>
          <w:sz w:val="22"/>
          <w:szCs w:val="22"/>
          <w:lang w:val="pt-PT"/>
        </w:rPr>
        <w:t xml:space="preserve">Muitos baka estão demasiado ocupados com a sobrevivência diária </w:t>
      </w:r>
      <w:r w:rsidR="00A51480">
        <w:rPr>
          <w:rFonts w:asciiTheme="minorHAnsi" w:hAnsiTheme="minorHAnsi"/>
          <w:sz w:val="22"/>
          <w:szCs w:val="22"/>
          <w:lang w:val="pt-PT"/>
        </w:rPr>
        <w:t xml:space="preserve">para considerar </w:t>
      </w:r>
      <w:r w:rsidRPr="00310DE1">
        <w:rPr>
          <w:rFonts w:asciiTheme="minorHAnsi" w:hAnsiTheme="minorHAnsi"/>
          <w:sz w:val="22"/>
          <w:szCs w:val="22"/>
          <w:lang w:val="pt-PT"/>
        </w:rPr>
        <w:t>às coisas espirituais.</w:t>
      </w:r>
    </w:p>
    <w:p w14:paraId="2B6EA459" w14:textId="77777777" w:rsidR="00E368A2" w:rsidRDefault="00AB7EFF">
      <w:pPr>
        <w:spacing w:after="200" w:line="276" w:lineRule="auto"/>
        <w:rPr>
          <w:rFonts w:asciiTheme="minorHAnsi" w:hAnsiTheme="minorHAnsi"/>
          <w:b/>
          <w:bCs/>
          <w:sz w:val="22"/>
          <w:szCs w:val="22"/>
        </w:rPr>
      </w:pPr>
      <w:r>
        <w:rPr>
          <w:rFonts w:asciiTheme="minorHAnsi" w:hAnsiTheme="minorHAnsi"/>
          <w:b/>
          <w:bCs/>
          <w:sz w:val="22"/>
          <w:szCs w:val="22"/>
        </w:rPr>
        <w:t>Pedidos de oração:</w:t>
      </w:r>
    </w:p>
    <w:p w14:paraId="4EA3A321" w14:textId="2207A53F" w:rsidR="00E368A2" w:rsidRPr="00310DE1" w:rsidRDefault="00A51480" w:rsidP="20DCAFD4">
      <w:pPr>
        <w:numPr>
          <w:ilvl w:val="0"/>
          <w:numId w:val="3"/>
        </w:numPr>
        <w:spacing w:after="200" w:line="276" w:lineRule="auto"/>
        <w:rPr>
          <w:rFonts w:asciiTheme="minorHAnsi" w:hAnsiTheme="minorHAnsi"/>
          <w:sz w:val="22"/>
          <w:szCs w:val="22"/>
          <w:lang w:val="pt-PT"/>
        </w:rPr>
      </w:pPr>
      <w:r w:rsidRPr="20DCAFD4">
        <w:rPr>
          <w:rFonts w:asciiTheme="minorHAnsi" w:hAnsiTheme="minorHAnsi"/>
          <w:sz w:val="22"/>
          <w:szCs w:val="22"/>
          <w:lang w:val="pt-PT"/>
        </w:rPr>
        <w:t>Trabalho frutífero para os que estão a aprender a língua Baka e a traduzir a Bíblia para a língua do povo baka.</w:t>
      </w:r>
    </w:p>
    <w:p w14:paraId="76B5F6B0" w14:textId="527244A4" w:rsidR="00E368A2" w:rsidRPr="00310DE1" w:rsidRDefault="00AB7EFF">
      <w:pPr>
        <w:numPr>
          <w:ilvl w:val="0"/>
          <w:numId w:val="3"/>
        </w:numPr>
        <w:spacing w:after="200" w:line="276" w:lineRule="auto"/>
        <w:rPr>
          <w:rFonts w:asciiTheme="minorHAnsi" w:hAnsiTheme="minorHAnsi"/>
          <w:sz w:val="22"/>
          <w:szCs w:val="22"/>
          <w:lang w:val="pt-PT"/>
        </w:rPr>
      </w:pPr>
      <w:r w:rsidRPr="00310DE1">
        <w:rPr>
          <w:rFonts w:asciiTheme="minorHAnsi" w:hAnsiTheme="minorHAnsi"/>
          <w:sz w:val="22"/>
          <w:szCs w:val="22"/>
          <w:lang w:val="pt-PT"/>
        </w:rPr>
        <w:lastRenderedPageBreak/>
        <w:t xml:space="preserve">Que o Senhor responda às orações dos cristãos </w:t>
      </w:r>
      <w:r w:rsidR="00A51480">
        <w:rPr>
          <w:rFonts w:asciiTheme="minorHAnsi" w:hAnsiTheme="minorHAnsi"/>
          <w:sz w:val="22"/>
          <w:szCs w:val="22"/>
          <w:lang w:val="pt-PT"/>
        </w:rPr>
        <w:t>B</w:t>
      </w:r>
      <w:r w:rsidRPr="00310DE1">
        <w:rPr>
          <w:rFonts w:asciiTheme="minorHAnsi" w:hAnsiTheme="minorHAnsi"/>
          <w:sz w:val="22"/>
          <w:szCs w:val="22"/>
          <w:lang w:val="pt-PT"/>
        </w:rPr>
        <w:t>aka</w:t>
      </w:r>
      <w:r w:rsidR="00A51480">
        <w:rPr>
          <w:rFonts w:asciiTheme="minorHAnsi" w:hAnsiTheme="minorHAnsi"/>
          <w:sz w:val="22"/>
          <w:szCs w:val="22"/>
          <w:lang w:val="pt-PT"/>
        </w:rPr>
        <w:t xml:space="preserve">, para </w:t>
      </w:r>
      <w:r w:rsidRPr="00310DE1">
        <w:rPr>
          <w:rFonts w:asciiTheme="minorHAnsi" w:hAnsiTheme="minorHAnsi"/>
          <w:sz w:val="22"/>
          <w:szCs w:val="22"/>
          <w:lang w:val="pt-PT"/>
        </w:rPr>
        <w:t>aument</w:t>
      </w:r>
      <w:r w:rsidR="00A51480">
        <w:rPr>
          <w:rFonts w:asciiTheme="minorHAnsi" w:hAnsiTheme="minorHAnsi"/>
          <w:sz w:val="22"/>
          <w:szCs w:val="22"/>
          <w:lang w:val="pt-PT"/>
        </w:rPr>
        <w:t>ar</w:t>
      </w:r>
      <w:r w:rsidRPr="00310DE1">
        <w:rPr>
          <w:rFonts w:asciiTheme="minorHAnsi" w:hAnsiTheme="minorHAnsi"/>
          <w:sz w:val="22"/>
          <w:szCs w:val="22"/>
          <w:lang w:val="pt-PT"/>
        </w:rPr>
        <w:t xml:space="preserve"> a sua fé</w:t>
      </w:r>
      <w:r w:rsidR="00A51480">
        <w:rPr>
          <w:rFonts w:asciiTheme="minorHAnsi" w:hAnsiTheme="minorHAnsi"/>
          <w:sz w:val="22"/>
          <w:szCs w:val="22"/>
          <w:lang w:val="pt-PT"/>
        </w:rPr>
        <w:t xml:space="preserve"> em suas situações isoladas.</w:t>
      </w:r>
    </w:p>
    <w:p w14:paraId="3DC5A5A4" w14:textId="1207D6AD" w:rsidR="00E368A2" w:rsidRDefault="00AB7EFF" w:rsidP="20DCAFD4">
      <w:pPr>
        <w:numPr>
          <w:ilvl w:val="0"/>
          <w:numId w:val="3"/>
        </w:numPr>
        <w:spacing w:after="200" w:line="276" w:lineRule="auto"/>
        <w:rPr>
          <w:rFonts w:asciiTheme="minorHAnsi" w:hAnsiTheme="minorHAnsi"/>
          <w:sz w:val="22"/>
          <w:szCs w:val="22"/>
          <w:lang w:val="pt-PT"/>
        </w:rPr>
      </w:pPr>
      <w:r w:rsidRPr="20DCAFD4">
        <w:rPr>
          <w:rFonts w:asciiTheme="minorHAnsi" w:hAnsiTheme="minorHAnsi"/>
          <w:sz w:val="22"/>
          <w:szCs w:val="22"/>
          <w:lang w:val="pt-PT"/>
        </w:rPr>
        <w:t>Que haja união</w:t>
      </w:r>
      <w:r w:rsidR="00A51480" w:rsidRPr="20DCAFD4">
        <w:rPr>
          <w:rFonts w:asciiTheme="minorHAnsi" w:hAnsiTheme="minorHAnsi"/>
          <w:sz w:val="22"/>
          <w:szCs w:val="22"/>
          <w:lang w:val="pt-PT"/>
        </w:rPr>
        <w:t xml:space="preserve"> e bençãos</w:t>
      </w:r>
      <w:r w:rsidRPr="20DCAFD4">
        <w:rPr>
          <w:rFonts w:asciiTheme="minorHAnsi" w:hAnsiTheme="minorHAnsi"/>
          <w:sz w:val="22"/>
          <w:szCs w:val="22"/>
          <w:lang w:val="pt-PT"/>
        </w:rPr>
        <w:t xml:space="preserve"> entre as várias igrejas e ministérios envolvidos com os baka</w:t>
      </w:r>
      <w:r w:rsidR="00A51480" w:rsidRPr="20DCAFD4">
        <w:rPr>
          <w:rFonts w:asciiTheme="minorHAnsi" w:hAnsiTheme="minorHAnsi"/>
          <w:sz w:val="22"/>
          <w:szCs w:val="22"/>
          <w:lang w:val="pt-PT"/>
        </w:rPr>
        <w:t>,</w:t>
      </w:r>
      <w:r w:rsidRPr="20DCAFD4">
        <w:rPr>
          <w:rFonts w:asciiTheme="minorHAnsi" w:hAnsiTheme="minorHAnsi"/>
          <w:sz w:val="22"/>
          <w:szCs w:val="22"/>
          <w:lang w:val="pt-PT"/>
        </w:rPr>
        <w:t xml:space="preserve"> e que os crentes baka se ergam e alcancem o seu próprio povo. </w:t>
      </w:r>
    </w:p>
    <w:p w14:paraId="641162AD" w14:textId="77777777" w:rsidR="007E6A38" w:rsidRDefault="007E6A38" w:rsidP="20DCAFD4">
      <w:pPr>
        <w:tabs>
          <w:tab w:val="left" w:pos="420"/>
        </w:tabs>
        <w:spacing w:after="200" w:line="276" w:lineRule="auto"/>
        <w:rPr>
          <w:rFonts w:asciiTheme="minorHAnsi" w:hAnsiTheme="minorHAnsi"/>
          <w:sz w:val="22"/>
          <w:szCs w:val="22"/>
          <w:lang w:val="pt-PT"/>
        </w:rPr>
      </w:pPr>
    </w:p>
    <w:p w14:paraId="4354B329" w14:textId="3EFBE154" w:rsidR="007E6A38" w:rsidRDefault="007E6A38" w:rsidP="20DCAFD4">
      <w:pPr>
        <w:tabs>
          <w:tab w:val="left" w:pos="420"/>
        </w:tabs>
        <w:spacing w:after="200" w:line="276" w:lineRule="auto"/>
        <w:rPr>
          <w:rFonts w:asciiTheme="minorHAnsi" w:hAnsiTheme="minorHAnsi"/>
          <w:sz w:val="22"/>
          <w:szCs w:val="22"/>
          <w:lang w:val="pt-PT"/>
        </w:rPr>
      </w:pPr>
      <w:r w:rsidRPr="20DCAFD4">
        <w:rPr>
          <w:rFonts w:asciiTheme="minorHAnsi" w:hAnsiTheme="minorHAnsi"/>
          <w:sz w:val="22"/>
          <w:szCs w:val="22"/>
          <w:lang w:val="pt-PT"/>
        </w:rPr>
        <w:t xml:space="preserve">Fonte: Wikipédia e equipa mundial de missionários </w:t>
      </w:r>
    </w:p>
    <w:p w14:paraId="56A2AE1D" w14:textId="4AD45287" w:rsidR="00676D18" w:rsidRPr="00676D18" w:rsidRDefault="00676D18" w:rsidP="20DCAFD4">
      <w:pPr>
        <w:tabs>
          <w:tab w:val="left" w:pos="420"/>
        </w:tabs>
        <w:spacing w:after="200" w:line="276" w:lineRule="auto"/>
        <w:rPr>
          <w:rFonts w:asciiTheme="minorHAnsi" w:hAnsiTheme="minorHAnsi"/>
          <w:color w:val="C00000"/>
          <w:sz w:val="28"/>
          <w:szCs w:val="28"/>
        </w:rPr>
      </w:pPr>
      <w:r w:rsidRPr="00676D18">
        <w:rPr>
          <w:rFonts w:asciiTheme="minorHAnsi" w:hAnsiTheme="minorHAnsi"/>
          <w:color w:val="C00000"/>
          <w:sz w:val="28"/>
          <w:szCs w:val="28"/>
        </w:rPr>
        <w:t xml:space="preserve">For World Team missionaries I think this should read </w:t>
      </w:r>
      <w:proofErr w:type="spellStart"/>
      <w:r w:rsidRPr="00676D18">
        <w:rPr>
          <w:rFonts w:asciiTheme="minorHAnsi" w:hAnsiTheme="minorHAnsi"/>
          <w:color w:val="C00000"/>
          <w:sz w:val="28"/>
          <w:szCs w:val="28"/>
        </w:rPr>
        <w:t>missionários</w:t>
      </w:r>
      <w:proofErr w:type="spellEnd"/>
      <w:r w:rsidRPr="00676D18">
        <w:rPr>
          <w:rFonts w:asciiTheme="minorHAnsi" w:hAnsiTheme="minorHAnsi"/>
          <w:color w:val="C00000"/>
          <w:sz w:val="28"/>
          <w:szCs w:val="28"/>
        </w:rPr>
        <w:t xml:space="preserve"> do </w:t>
      </w:r>
      <w:proofErr w:type="spellStart"/>
      <w:r w:rsidRPr="00676D18">
        <w:rPr>
          <w:rFonts w:asciiTheme="minorHAnsi" w:hAnsiTheme="minorHAnsi"/>
          <w:color w:val="C00000"/>
          <w:sz w:val="28"/>
          <w:szCs w:val="28"/>
        </w:rPr>
        <w:t>Equ</w:t>
      </w:r>
      <w:r>
        <w:rPr>
          <w:rFonts w:asciiTheme="minorHAnsi" w:hAnsiTheme="minorHAnsi"/>
          <w:color w:val="C00000"/>
          <w:sz w:val="28"/>
          <w:szCs w:val="28"/>
        </w:rPr>
        <w:t>í</w:t>
      </w:r>
      <w:r w:rsidRPr="00676D18">
        <w:rPr>
          <w:rFonts w:asciiTheme="minorHAnsi" w:hAnsiTheme="minorHAnsi"/>
          <w:color w:val="C00000"/>
          <w:sz w:val="28"/>
          <w:szCs w:val="28"/>
        </w:rPr>
        <w:t>pa</w:t>
      </w:r>
      <w:proofErr w:type="spellEnd"/>
      <w:r w:rsidRPr="00676D18">
        <w:rPr>
          <w:rFonts w:asciiTheme="minorHAnsi" w:hAnsiTheme="minorHAnsi"/>
          <w:color w:val="C00000"/>
          <w:sz w:val="28"/>
          <w:szCs w:val="28"/>
        </w:rPr>
        <w:t xml:space="preserve"> Mundial, rather than what is written here.  What do you think?</w:t>
      </w:r>
    </w:p>
    <w:p w14:paraId="716EAEA8" w14:textId="0E9541A5" w:rsidR="007E6A38" w:rsidRPr="00310DE1" w:rsidRDefault="007E6A38" w:rsidP="20DCAFD4">
      <w:pPr>
        <w:tabs>
          <w:tab w:val="left" w:pos="420"/>
        </w:tabs>
        <w:spacing w:after="200" w:line="276" w:lineRule="auto"/>
        <w:rPr>
          <w:rFonts w:asciiTheme="minorHAnsi" w:hAnsiTheme="minorHAnsi"/>
          <w:sz w:val="22"/>
          <w:szCs w:val="22"/>
          <w:lang w:val="pt-PT"/>
        </w:rPr>
      </w:pPr>
      <w:r w:rsidRPr="20DCAFD4">
        <w:rPr>
          <w:rFonts w:asciiTheme="minorHAnsi" w:hAnsiTheme="minorHAnsi"/>
          <w:sz w:val="22"/>
          <w:szCs w:val="22"/>
          <w:lang w:val="pt-PT"/>
        </w:rPr>
        <w:t>Crédito da foto: Jordi Zaragoza Angies</w:t>
      </w:r>
    </w:p>
    <w:sectPr w:rsidR="007E6A38" w:rsidRPr="00310DE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BE9CD" w14:textId="77777777" w:rsidR="00DA77DC" w:rsidRDefault="00DA77DC" w:rsidP="002A4CB8">
      <w:r>
        <w:separator/>
      </w:r>
    </w:p>
  </w:endnote>
  <w:endnote w:type="continuationSeparator" w:id="0">
    <w:p w14:paraId="58E95FFA" w14:textId="77777777" w:rsidR="00DA77DC" w:rsidRDefault="00DA77DC" w:rsidP="002A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lda OT">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allo sans">
    <w:altName w:val="苹方-简"/>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7116B" w14:textId="77777777" w:rsidR="00DA77DC" w:rsidRDefault="00DA77DC" w:rsidP="002A4CB8">
      <w:r>
        <w:separator/>
      </w:r>
    </w:p>
  </w:footnote>
  <w:footnote w:type="continuationSeparator" w:id="0">
    <w:p w14:paraId="02C85E61" w14:textId="77777777" w:rsidR="00DA77DC" w:rsidRDefault="00DA77DC" w:rsidP="002A4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371D" w14:textId="147944D0" w:rsidR="002A4CB8" w:rsidRDefault="002A4CB8">
    <w:pPr>
      <w:pStyle w:val="Header"/>
    </w:pPr>
    <w:r>
      <w:t xml:space="preserve">Volume 7, </w:t>
    </w:r>
    <w:proofErr w:type="spellStart"/>
    <w:r>
      <w:t>Edição</w:t>
    </w:r>
    <w:proofErr w:type="spellEnd"/>
    <w: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FF73D8"/>
    <w:multiLevelType w:val="singleLevel"/>
    <w:tmpl w:val="EFFF73D8"/>
    <w:lvl w:ilvl="0">
      <w:start w:val="1"/>
      <w:numFmt w:val="decimal"/>
      <w:suff w:val="space"/>
      <w:lvlText w:val="%1."/>
      <w:lvlJc w:val="left"/>
    </w:lvl>
  </w:abstractNum>
  <w:abstractNum w:abstractNumId="1" w15:restartNumberingAfterBreak="0">
    <w:nsid w:val="F6FE73F3"/>
    <w:multiLevelType w:val="singleLevel"/>
    <w:tmpl w:val="F6FE73F3"/>
    <w:lvl w:ilvl="0">
      <w:start w:val="1"/>
      <w:numFmt w:val="decimal"/>
      <w:suff w:val="space"/>
      <w:lvlText w:val="%1."/>
      <w:lvlJc w:val="left"/>
      <w:rPr>
        <w:rFonts w:hint="default"/>
        <w:highlight w:val="none"/>
      </w:rPr>
    </w:lvl>
  </w:abstractNum>
  <w:abstractNum w:abstractNumId="2" w15:restartNumberingAfterBreak="0">
    <w:nsid w:val="FDEE6EA8"/>
    <w:multiLevelType w:val="singleLevel"/>
    <w:tmpl w:val="FDEE6EA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D177ABD"/>
    <w:multiLevelType w:val="multilevel"/>
    <w:tmpl w:val="0E6C9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77545A"/>
    <w:multiLevelType w:val="multilevel"/>
    <w:tmpl w:val="B41C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401942">
    <w:abstractNumId w:val="0"/>
  </w:num>
  <w:num w:numId="2" w16cid:durableId="1368023234">
    <w:abstractNumId w:val="1"/>
  </w:num>
  <w:num w:numId="3" w16cid:durableId="1273705982">
    <w:abstractNumId w:val="2"/>
  </w:num>
  <w:num w:numId="4" w16cid:durableId="1450509603">
    <w:abstractNumId w:val="4"/>
  </w:num>
  <w:num w:numId="5" w16cid:durableId="71481677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wart, Kevin">
    <w15:presenceInfo w15:providerId="AD" w15:userId="S::kevin.zwart@aimint.org::a59f3937-842a-4fd6-a6cf-c185b9c40f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5E70"/>
    <w:rsid w:val="93FE8119"/>
    <w:rsid w:val="95070EA9"/>
    <w:rsid w:val="BEF4D6D7"/>
    <w:rsid w:val="D3FF9096"/>
    <w:rsid w:val="D49FA486"/>
    <w:rsid w:val="DB7C2133"/>
    <w:rsid w:val="E73B298F"/>
    <w:rsid w:val="E9CDD529"/>
    <w:rsid w:val="F3777BB4"/>
    <w:rsid w:val="F69F89DA"/>
    <w:rsid w:val="FD3B9781"/>
    <w:rsid w:val="FDFFF33A"/>
    <w:rsid w:val="FEDB17D4"/>
    <w:rsid w:val="00015BE4"/>
    <w:rsid w:val="000378B0"/>
    <w:rsid w:val="00066F55"/>
    <w:rsid w:val="00070DB9"/>
    <w:rsid w:val="00074EBC"/>
    <w:rsid w:val="0008382C"/>
    <w:rsid w:val="00087A28"/>
    <w:rsid w:val="0009018C"/>
    <w:rsid w:val="0009162E"/>
    <w:rsid w:val="000A2352"/>
    <w:rsid w:val="000A6384"/>
    <w:rsid w:val="000A6B7C"/>
    <w:rsid w:val="000B18E7"/>
    <w:rsid w:val="000B4559"/>
    <w:rsid w:val="000D66A8"/>
    <w:rsid w:val="000D6755"/>
    <w:rsid w:val="000E1613"/>
    <w:rsid w:val="00101F8D"/>
    <w:rsid w:val="0012244B"/>
    <w:rsid w:val="00130DC3"/>
    <w:rsid w:val="00134852"/>
    <w:rsid w:val="00143991"/>
    <w:rsid w:val="001457D5"/>
    <w:rsid w:val="00154349"/>
    <w:rsid w:val="00164666"/>
    <w:rsid w:val="001814F4"/>
    <w:rsid w:val="001A3C05"/>
    <w:rsid w:val="001D01B5"/>
    <w:rsid w:val="001D4D7D"/>
    <w:rsid w:val="00217221"/>
    <w:rsid w:val="002212B9"/>
    <w:rsid w:val="00226D3B"/>
    <w:rsid w:val="00262D04"/>
    <w:rsid w:val="0027476B"/>
    <w:rsid w:val="00295724"/>
    <w:rsid w:val="002A4CB8"/>
    <w:rsid w:val="002A6B35"/>
    <w:rsid w:val="002A7CB2"/>
    <w:rsid w:val="002B51C3"/>
    <w:rsid w:val="002B6A6D"/>
    <w:rsid w:val="002C21A8"/>
    <w:rsid w:val="002D57F9"/>
    <w:rsid w:val="002F1539"/>
    <w:rsid w:val="002F7EB5"/>
    <w:rsid w:val="00307602"/>
    <w:rsid w:val="00310DE1"/>
    <w:rsid w:val="003173FA"/>
    <w:rsid w:val="0033242D"/>
    <w:rsid w:val="003E6B58"/>
    <w:rsid w:val="003E77C3"/>
    <w:rsid w:val="00406301"/>
    <w:rsid w:val="0041690F"/>
    <w:rsid w:val="00423291"/>
    <w:rsid w:val="004466EC"/>
    <w:rsid w:val="00447BC9"/>
    <w:rsid w:val="0047459F"/>
    <w:rsid w:val="00477DA4"/>
    <w:rsid w:val="00491A09"/>
    <w:rsid w:val="00491BE9"/>
    <w:rsid w:val="004B5569"/>
    <w:rsid w:val="004C49F3"/>
    <w:rsid w:val="004C7D61"/>
    <w:rsid w:val="004E0BE4"/>
    <w:rsid w:val="004E434F"/>
    <w:rsid w:val="00512739"/>
    <w:rsid w:val="00566A87"/>
    <w:rsid w:val="00570857"/>
    <w:rsid w:val="00575B45"/>
    <w:rsid w:val="00597236"/>
    <w:rsid w:val="00597350"/>
    <w:rsid w:val="005A0D26"/>
    <w:rsid w:val="005A6BEB"/>
    <w:rsid w:val="005A74CB"/>
    <w:rsid w:val="005A7529"/>
    <w:rsid w:val="005B0156"/>
    <w:rsid w:val="005B601E"/>
    <w:rsid w:val="00612019"/>
    <w:rsid w:val="00614A6E"/>
    <w:rsid w:val="00616E7B"/>
    <w:rsid w:val="00621313"/>
    <w:rsid w:val="00656457"/>
    <w:rsid w:val="006606DC"/>
    <w:rsid w:val="00676D18"/>
    <w:rsid w:val="00680304"/>
    <w:rsid w:val="006819CE"/>
    <w:rsid w:val="00683753"/>
    <w:rsid w:val="006B340E"/>
    <w:rsid w:val="006B7DF9"/>
    <w:rsid w:val="006E14FC"/>
    <w:rsid w:val="006E3E50"/>
    <w:rsid w:val="006F18D4"/>
    <w:rsid w:val="006F4C4E"/>
    <w:rsid w:val="0070548F"/>
    <w:rsid w:val="0071645B"/>
    <w:rsid w:val="00725104"/>
    <w:rsid w:val="0074105F"/>
    <w:rsid w:val="007414F5"/>
    <w:rsid w:val="00786DF8"/>
    <w:rsid w:val="00793B0C"/>
    <w:rsid w:val="00796042"/>
    <w:rsid w:val="007A770A"/>
    <w:rsid w:val="007B1F0B"/>
    <w:rsid w:val="007B3A9E"/>
    <w:rsid w:val="007C767C"/>
    <w:rsid w:val="007D1DC7"/>
    <w:rsid w:val="007D25F6"/>
    <w:rsid w:val="007E6A38"/>
    <w:rsid w:val="008036FA"/>
    <w:rsid w:val="00813537"/>
    <w:rsid w:val="00816854"/>
    <w:rsid w:val="00823F6E"/>
    <w:rsid w:val="00834E24"/>
    <w:rsid w:val="00877B62"/>
    <w:rsid w:val="00894816"/>
    <w:rsid w:val="0089497A"/>
    <w:rsid w:val="008A0766"/>
    <w:rsid w:val="008B609C"/>
    <w:rsid w:val="008C20CE"/>
    <w:rsid w:val="008C4E68"/>
    <w:rsid w:val="008C580E"/>
    <w:rsid w:val="008C7C04"/>
    <w:rsid w:val="008D04C1"/>
    <w:rsid w:val="008D5950"/>
    <w:rsid w:val="00902B70"/>
    <w:rsid w:val="00936036"/>
    <w:rsid w:val="00943375"/>
    <w:rsid w:val="0094614B"/>
    <w:rsid w:val="00946DD5"/>
    <w:rsid w:val="00954220"/>
    <w:rsid w:val="0096289B"/>
    <w:rsid w:val="009639EE"/>
    <w:rsid w:val="009C5FC2"/>
    <w:rsid w:val="009D01C9"/>
    <w:rsid w:val="009F097C"/>
    <w:rsid w:val="009F163A"/>
    <w:rsid w:val="00A079A6"/>
    <w:rsid w:val="00A137A0"/>
    <w:rsid w:val="00A33686"/>
    <w:rsid w:val="00A33944"/>
    <w:rsid w:val="00A51480"/>
    <w:rsid w:val="00A5199E"/>
    <w:rsid w:val="00A65208"/>
    <w:rsid w:val="00AB7EFF"/>
    <w:rsid w:val="00AD292D"/>
    <w:rsid w:val="00AD4CAA"/>
    <w:rsid w:val="00B016E0"/>
    <w:rsid w:val="00B14043"/>
    <w:rsid w:val="00B1621E"/>
    <w:rsid w:val="00B220A1"/>
    <w:rsid w:val="00B2590E"/>
    <w:rsid w:val="00B55E70"/>
    <w:rsid w:val="00B628D6"/>
    <w:rsid w:val="00BA555E"/>
    <w:rsid w:val="00BA6965"/>
    <w:rsid w:val="00BB3C64"/>
    <w:rsid w:val="00BB4E57"/>
    <w:rsid w:val="00BC4251"/>
    <w:rsid w:val="00BD787E"/>
    <w:rsid w:val="00BF3EA4"/>
    <w:rsid w:val="00BF5F97"/>
    <w:rsid w:val="00C05706"/>
    <w:rsid w:val="00C11195"/>
    <w:rsid w:val="00C27766"/>
    <w:rsid w:val="00C34580"/>
    <w:rsid w:val="00C406B5"/>
    <w:rsid w:val="00C435FC"/>
    <w:rsid w:val="00C444CD"/>
    <w:rsid w:val="00C53034"/>
    <w:rsid w:val="00C61EE0"/>
    <w:rsid w:val="00C87778"/>
    <w:rsid w:val="00C90E1F"/>
    <w:rsid w:val="00CB20ED"/>
    <w:rsid w:val="00CD2AE1"/>
    <w:rsid w:val="00CE3D4D"/>
    <w:rsid w:val="00CF36A3"/>
    <w:rsid w:val="00CF6510"/>
    <w:rsid w:val="00CF6C79"/>
    <w:rsid w:val="00D06018"/>
    <w:rsid w:val="00D25010"/>
    <w:rsid w:val="00D25554"/>
    <w:rsid w:val="00D35D5C"/>
    <w:rsid w:val="00D37502"/>
    <w:rsid w:val="00D54954"/>
    <w:rsid w:val="00D641C2"/>
    <w:rsid w:val="00D7331E"/>
    <w:rsid w:val="00D73A7A"/>
    <w:rsid w:val="00D867BA"/>
    <w:rsid w:val="00DA35BC"/>
    <w:rsid w:val="00DA77DC"/>
    <w:rsid w:val="00DB0FE7"/>
    <w:rsid w:val="00DB4BB4"/>
    <w:rsid w:val="00DC2EC9"/>
    <w:rsid w:val="00DF0321"/>
    <w:rsid w:val="00DF3AD3"/>
    <w:rsid w:val="00DF409A"/>
    <w:rsid w:val="00DF77E1"/>
    <w:rsid w:val="00E10CDA"/>
    <w:rsid w:val="00E216E8"/>
    <w:rsid w:val="00E25C4E"/>
    <w:rsid w:val="00E31F91"/>
    <w:rsid w:val="00E368A2"/>
    <w:rsid w:val="00E37FBD"/>
    <w:rsid w:val="00E416C9"/>
    <w:rsid w:val="00E842C9"/>
    <w:rsid w:val="00E85081"/>
    <w:rsid w:val="00E94B12"/>
    <w:rsid w:val="00E954B6"/>
    <w:rsid w:val="00EB0CEF"/>
    <w:rsid w:val="00EC17A2"/>
    <w:rsid w:val="00EE3ECD"/>
    <w:rsid w:val="00EF3778"/>
    <w:rsid w:val="00EF6DAD"/>
    <w:rsid w:val="00EF6F91"/>
    <w:rsid w:val="00EF7C91"/>
    <w:rsid w:val="00F075D3"/>
    <w:rsid w:val="00F10EE7"/>
    <w:rsid w:val="00F20733"/>
    <w:rsid w:val="00F20E37"/>
    <w:rsid w:val="00F25E8E"/>
    <w:rsid w:val="00F4303C"/>
    <w:rsid w:val="00F50E7C"/>
    <w:rsid w:val="00F51F07"/>
    <w:rsid w:val="00F541B7"/>
    <w:rsid w:val="00F557E0"/>
    <w:rsid w:val="00F56C24"/>
    <w:rsid w:val="00F57C44"/>
    <w:rsid w:val="00FB6271"/>
    <w:rsid w:val="00FD66B3"/>
    <w:rsid w:val="00FE003B"/>
    <w:rsid w:val="1FB614C3"/>
    <w:rsid w:val="20DCAFD4"/>
    <w:rsid w:val="299034C9"/>
    <w:rsid w:val="3F9882F6"/>
    <w:rsid w:val="4BFE020E"/>
    <w:rsid w:val="4BFFCBBD"/>
    <w:rsid w:val="6FFCB954"/>
    <w:rsid w:val="6FFEA3B7"/>
    <w:rsid w:val="757F74DF"/>
    <w:rsid w:val="7CF94EEF"/>
    <w:rsid w:val="7FAFAA36"/>
    <w:rsid w:val="7FBBE860"/>
    <w:rsid w:val="7FEFF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28E5"/>
  <w15:docId w15:val="{246B7DAB-E361-47AA-B054-976737B0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Calibr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Revision">
    <w:name w:val="Revision"/>
    <w:hidden/>
    <w:uiPriority w:val="99"/>
    <w:semiHidden/>
    <w:rsid w:val="00614A6E"/>
    <w:rPr>
      <w:rFonts w:ascii="Calibri" w:hAnsi="Calibri" w:cs="Calibri"/>
      <w:sz w:val="24"/>
      <w:szCs w:val="24"/>
      <w:lang w:val="en-US" w:eastAsia="en-US"/>
    </w:rPr>
  </w:style>
  <w:style w:type="paragraph" w:styleId="Header">
    <w:name w:val="header"/>
    <w:basedOn w:val="Normal"/>
    <w:link w:val="HeaderChar"/>
    <w:uiPriority w:val="99"/>
    <w:unhideWhenUsed/>
    <w:rsid w:val="002A4CB8"/>
    <w:pPr>
      <w:tabs>
        <w:tab w:val="center" w:pos="4252"/>
        <w:tab w:val="right" w:pos="8504"/>
      </w:tabs>
    </w:pPr>
  </w:style>
  <w:style w:type="character" w:customStyle="1" w:styleId="HeaderChar">
    <w:name w:val="Header Char"/>
    <w:basedOn w:val="DefaultParagraphFont"/>
    <w:link w:val="Header"/>
    <w:uiPriority w:val="99"/>
    <w:rsid w:val="002A4CB8"/>
    <w:rPr>
      <w:rFonts w:ascii="Calibri" w:hAnsi="Calibri" w:cs="Calibri"/>
      <w:sz w:val="24"/>
      <w:szCs w:val="24"/>
      <w:lang w:val="en-US" w:eastAsia="en-US"/>
    </w:rPr>
  </w:style>
  <w:style w:type="paragraph" w:styleId="Footer">
    <w:name w:val="footer"/>
    <w:basedOn w:val="Normal"/>
    <w:link w:val="FooterChar"/>
    <w:uiPriority w:val="99"/>
    <w:unhideWhenUsed/>
    <w:rsid w:val="002A4CB8"/>
    <w:pPr>
      <w:tabs>
        <w:tab w:val="center" w:pos="4252"/>
        <w:tab w:val="right" w:pos="8504"/>
      </w:tabs>
    </w:pPr>
  </w:style>
  <w:style w:type="character" w:customStyle="1" w:styleId="FooterChar">
    <w:name w:val="Footer Char"/>
    <w:basedOn w:val="DefaultParagraphFont"/>
    <w:link w:val="Footer"/>
    <w:uiPriority w:val="99"/>
    <w:rsid w:val="002A4CB8"/>
    <w:rPr>
      <w:rFonts w:ascii="Calibri" w:hAnsi="Calibri" w:cs="Calibr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8225">
      <w:bodyDiv w:val="1"/>
      <w:marLeft w:val="0"/>
      <w:marRight w:val="0"/>
      <w:marTop w:val="0"/>
      <w:marBottom w:val="0"/>
      <w:divBdr>
        <w:top w:val="none" w:sz="0" w:space="0" w:color="auto"/>
        <w:left w:val="none" w:sz="0" w:space="0" w:color="auto"/>
        <w:bottom w:val="none" w:sz="0" w:space="0" w:color="auto"/>
        <w:right w:val="none" w:sz="0" w:space="0" w:color="auto"/>
      </w:divBdr>
    </w:div>
    <w:div w:id="631135080">
      <w:bodyDiv w:val="1"/>
      <w:marLeft w:val="0"/>
      <w:marRight w:val="0"/>
      <w:marTop w:val="0"/>
      <w:marBottom w:val="0"/>
      <w:divBdr>
        <w:top w:val="none" w:sz="0" w:space="0" w:color="auto"/>
        <w:left w:val="none" w:sz="0" w:space="0" w:color="auto"/>
        <w:bottom w:val="none" w:sz="0" w:space="0" w:color="auto"/>
        <w:right w:val="none" w:sz="0" w:space="0" w:color="auto"/>
      </w:divBdr>
    </w:div>
    <w:div w:id="1056856722">
      <w:bodyDiv w:val="1"/>
      <w:marLeft w:val="0"/>
      <w:marRight w:val="0"/>
      <w:marTop w:val="0"/>
      <w:marBottom w:val="0"/>
      <w:divBdr>
        <w:top w:val="none" w:sz="0" w:space="0" w:color="auto"/>
        <w:left w:val="none" w:sz="0" w:space="0" w:color="auto"/>
        <w:bottom w:val="none" w:sz="0" w:space="0" w:color="auto"/>
        <w:right w:val="none" w:sz="0" w:space="0" w:color="auto"/>
      </w:divBdr>
    </w:div>
    <w:div w:id="168467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87A20-2B30-46BC-9731-46BCB6B2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19</Pages>
  <Words>6317</Words>
  <Characters>36013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Neves</dc:creator>
  <cp:keywords/>
  <dc:description/>
  <cp:lastModifiedBy>Cami Zwart</cp:lastModifiedBy>
  <cp:revision>3</cp:revision>
  <dcterms:created xsi:type="dcterms:W3CDTF">2023-03-08T23:46:00Z</dcterms:created>
  <dcterms:modified xsi:type="dcterms:W3CDTF">2023-08-17T16:40:00Z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