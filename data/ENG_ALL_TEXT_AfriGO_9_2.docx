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B8E2" w14:textId="41DA26F1" w:rsidR="000E2839" w:rsidRPr="00116082" w:rsidRDefault="00000000" w:rsidP="00D3402D">
      <w:pPr>
        <w:pStyle w:val="Heading1"/>
        <w:spacing w:before="0" w:after="195"/>
        <w:jc w:val="center"/>
        <w:rPr>
          <w:rFonts w:asciiTheme="minorHAnsi" w:eastAsia="Calibri" w:hAnsiTheme="minorHAnsi" w:cstheme="minorHAnsi"/>
          <w:color w:val="366091"/>
          <w:sz w:val="24"/>
          <w:szCs w:val="24"/>
          <w:highlight w:val="white"/>
        </w:rPr>
      </w:pPr>
      <w:r w:rsidRPr="00116082">
        <w:rPr>
          <w:rFonts w:asciiTheme="minorHAnsi" w:eastAsia="Calibri" w:hAnsiTheme="minorHAnsi" w:cstheme="minorHAnsi"/>
          <w:color w:val="366091"/>
          <w:sz w:val="24"/>
          <w:szCs w:val="24"/>
          <w:highlight w:val="white"/>
        </w:rPr>
        <w:t>AfriGO 9.</w:t>
      </w:r>
      <w:r w:rsidR="009242BC" w:rsidRPr="00116082">
        <w:rPr>
          <w:rFonts w:asciiTheme="minorHAnsi" w:eastAsia="Calibri" w:hAnsiTheme="minorHAnsi" w:cstheme="minorHAnsi"/>
          <w:color w:val="366091"/>
          <w:sz w:val="24"/>
          <w:szCs w:val="24"/>
          <w:highlight w:val="white"/>
        </w:rPr>
        <w:t>2</w:t>
      </w:r>
    </w:p>
    <w:p w14:paraId="5EB590D7" w14:textId="54D35A4E" w:rsidR="000E2839" w:rsidRPr="00116082" w:rsidRDefault="000006BE" w:rsidP="00D3402D">
      <w:pPr>
        <w:spacing w:line="245" w:lineRule="auto"/>
        <w:jc w:val="center"/>
        <w:rPr>
          <w:rFonts w:asciiTheme="minorHAnsi" w:eastAsia="Calibri" w:hAnsiTheme="minorHAnsi" w:cstheme="minorHAnsi"/>
          <w:color w:val="EEC51B"/>
        </w:rPr>
      </w:pPr>
      <w:r w:rsidRPr="00116082">
        <w:rPr>
          <w:rFonts w:asciiTheme="minorHAnsi" w:eastAsia="Calibri" w:hAnsiTheme="minorHAnsi" w:cstheme="minorHAnsi"/>
          <w:color w:val="EEC51B"/>
        </w:rPr>
        <w:t>FUNDING MISSI</w:t>
      </w:r>
      <w:r w:rsidR="00DB7B0A" w:rsidRPr="00116082">
        <w:rPr>
          <w:rFonts w:asciiTheme="minorHAnsi" w:eastAsia="Calibri" w:hAnsiTheme="minorHAnsi" w:cstheme="minorHAnsi"/>
          <w:color w:val="EEC51B"/>
        </w:rPr>
        <w:t>ONS: THE POWER OF A CHEERFUL GIVER</w:t>
      </w:r>
    </w:p>
    <w:p w14:paraId="768260AB" w14:textId="77777777" w:rsidR="000E2839" w:rsidRPr="00116082" w:rsidRDefault="000E2839" w:rsidP="00D3402D">
      <w:pPr>
        <w:spacing w:line="245" w:lineRule="auto"/>
        <w:jc w:val="center"/>
        <w:rPr>
          <w:rFonts w:asciiTheme="minorHAnsi" w:eastAsia="Calibri" w:hAnsiTheme="minorHAnsi" w:cstheme="minorHAnsi"/>
        </w:rPr>
      </w:pPr>
    </w:p>
    <w:p w14:paraId="02C374CA" w14:textId="77777777" w:rsidR="000E2839" w:rsidRPr="00116082" w:rsidRDefault="00000000" w:rsidP="00D3402D">
      <w:pPr>
        <w:spacing w:line="245" w:lineRule="auto"/>
        <w:jc w:val="center"/>
        <w:rPr>
          <w:rFonts w:asciiTheme="minorHAnsi" w:eastAsia="Calibri" w:hAnsiTheme="minorHAnsi" w:cstheme="minorHAnsi"/>
          <w:color w:val="000000"/>
        </w:rPr>
      </w:pPr>
      <w:r w:rsidRPr="00116082">
        <w:rPr>
          <w:rFonts w:asciiTheme="minorHAnsi" w:eastAsia="Calibri" w:hAnsiTheme="minorHAnsi" w:cstheme="minorHAnsi"/>
          <w:color w:val="000000"/>
        </w:rPr>
        <w:t>Cover straplines</w:t>
      </w:r>
    </w:p>
    <w:p w14:paraId="1F6415D1" w14:textId="6B612FCF" w:rsidR="000E2839" w:rsidRPr="00116082" w:rsidRDefault="00000000" w:rsidP="00D3402D">
      <w:pPr>
        <w:spacing w:line="245" w:lineRule="auto"/>
        <w:jc w:val="center"/>
        <w:rPr>
          <w:rFonts w:asciiTheme="minorHAnsi" w:eastAsia="Calibri" w:hAnsiTheme="minorHAnsi" w:cstheme="minorHAnsi"/>
          <w:color w:val="000000"/>
        </w:rPr>
      </w:pPr>
      <w:r w:rsidRPr="00116082">
        <w:rPr>
          <w:rFonts w:asciiTheme="minorHAnsi" w:eastAsia="Calibri" w:hAnsiTheme="minorHAnsi" w:cstheme="minorHAnsi"/>
          <w:color w:val="000000"/>
        </w:rPr>
        <w:t xml:space="preserve">1. </w:t>
      </w:r>
      <w:r w:rsidR="00CF5E09" w:rsidRPr="00116082">
        <w:rPr>
          <w:rFonts w:asciiTheme="minorHAnsi" w:eastAsia="Calibri" w:hAnsiTheme="minorHAnsi" w:cstheme="minorHAnsi"/>
          <w:color w:val="000000"/>
        </w:rPr>
        <w:t xml:space="preserve">NO </w:t>
      </w:r>
      <w:r w:rsidR="00D71FB5" w:rsidRPr="00116082">
        <w:rPr>
          <w:rFonts w:asciiTheme="minorHAnsi" w:eastAsia="Calibri" w:hAnsiTheme="minorHAnsi" w:cstheme="minorHAnsi"/>
          <w:color w:val="000000"/>
        </w:rPr>
        <w:t>EXCUSES</w:t>
      </w:r>
      <w:r w:rsidR="00CF5E09" w:rsidRPr="00116082">
        <w:rPr>
          <w:rFonts w:asciiTheme="minorHAnsi" w:eastAsia="Calibri" w:hAnsiTheme="minorHAnsi" w:cstheme="minorHAnsi"/>
          <w:color w:val="000000"/>
        </w:rPr>
        <w:t xml:space="preserve"> IN MISSIONS GIVING</w:t>
      </w:r>
    </w:p>
    <w:p w14:paraId="5DA5C1C0" w14:textId="3F445C39" w:rsidR="000E2839" w:rsidRPr="00116082" w:rsidRDefault="00000000" w:rsidP="00D3402D">
      <w:pPr>
        <w:spacing w:line="245" w:lineRule="auto"/>
        <w:jc w:val="center"/>
        <w:rPr>
          <w:rFonts w:asciiTheme="minorHAnsi" w:eastAsia="Calibri" w:hAnsiTheme="minorHAnsi" w:cstheme="minorHAnsi"/>
          <w:color w:val="000000"/>
        </w:rPr>
      </w:pPr>
      <w:r w:rsidRPr="00116082">
        <w:rPr>
          <w:rFonts w:asciiTheme="minorHAnsi" w:eastAsia="Calibri" w:hAnsiTheme="minorHAnsi" w:cstheme="minorHAnsi"/>
          <w:color w:val="000000"/>
        </w:rPr>
        <w:t xml:space="preserve">2. </w:t>
      </w:r>
      <w:r w:rsidR="00E95B92" w:rsidRPr="00116082">
        <w:rPr>
          <w:rFonts w:asciiTheme="minorHAnsi" w:eastAsia="Calibri" w:hAnsiTheme="minorHAnsi" w:cstheme="minorHAnsi"/>
          <w:color w:val="000000"/>
        </w:rPr>
        <w:t xml:space="preserve">GOD’S </w:t>
      </w:r>
      <w:r w:rsidR="00D71FB5" w:rsidRPr="00116082">
        <w:rPr>
          <w:rFonts w:asciiTheme="minorHAnsi" w:eastAsia="Calibri" w:hAnsiTheme="minorHAnsi" w:cstheme="minorHAnsi"/>
          <w:color w:val="000000"/>
        </w:rPr>
        <w:t>VI</w:t>
      </w:r>
      <w:r w:rsidR="00E95B92" w:rsidRPr="00116082">
        <w:rPr>
          <w:rFonts w:asciiTheme="minorHAnsi" w:eastAsia="Calibri" w:hAnsiTheme="minorHAnsi" w:cstheme="minorHAnsi"/>
          <w:color w:val="000000"/>
        </w:rPr>
        <w:t>SION MEETS GOD’S PROVISION</w:t>
      </w:r>
    </w:p>
    <w:p w14:paraId="3B06D6E4" w14:textId="5BBB77D0" w:rsidR="000E2839" w:rsidRPr="00116082" w:rsidRDefault="00000000" w:rsidP="00D3402D">
      <w:pPr>
        <w:spacing w:line="245" w:lineRule="auto"/>
        <w:jc w:val="center"/>
        <w:rPr>
          <w:rFonts w:asciiTheme="minorHAnsi" w:eastAsia="Calibri" w:hAnsiTheme="minorHAnsi" w:cstheme="minorHAnsi"/>
          <w:color w:val="000000"/>
        </w:rPr>
      </w:pPr>
      <w:r w:rsidRPr="00116082">
        <w:rPr>
          <w:rFonts w:asciiTheme="minorHAnsi" w:eastAsia="Calibri" w:hAnsiTheme="minorHAnsi" w:cstheme="minorHAnsi"/>
          <w:color w:val="000000"/>
        </w:rPr>
        <w:t>3.</w:t>
      </w:r>
      <w:r w:rsidR="009001A1" w:rsidRPr="00116082">
        <w:rPr>
          <w:rFonts w:asciiTheme="minorHAnsi" w:eastAsia="Calibri" w:hAnsiTheme="minorHAnsi" w:cstheme="minorHAnsi"/>
          <w:color w:val="000000"/>
        </w:rPr>
        <w:t xml:space="preserve"> </w:t>
      </w:r>
      <w:r w:rsidR="00387691" w:rsidRPr="00116082">
        <w:rPr>
          <w:rFonts w:asciiTheme="minorHAnsi" w:eastAsia="Calibri" w:hAnsiTheme="minorHAnsi" w:cstheme="minorHAnsi"/>
          <w:color w:val="000000"/>
        </w:rPr>
        <w:t>A LETTER TO THE AFRICAN CHURCH</w:t>
      </w:r>
    </w:p>
    <w:p w14:paraId="46EF6E05" w14:textId="799B6917" w:rsidR="00295229" w:rsidRPr="00116082" w:rsidRDefault="00295229" w:rsidP="00D3402D">
      <w:pPr>
        <w:spacing w:line="245" w:lineRule="auto"/>
        <w:jc w:val="center"/>
        <w:rPr>
          <w:rFonts w:asciiTheme="minorHAnsi" w:eastAsia="Calibri" w:hAnsiTheme="minorHAnsi" w:cstheme="minorHAnsi"/>
          <w:color w:val="000000"/>
        </w:rPr>
      </w:pPr>
    </w:p>
    <w:p w14:paraId="32BEEBA3" w14:textId="77777777" w:rsidR="002223B2" w:rsidRPr="00116082" w:rsidRDefault="002223B2" w:rsidP="00D3402D">
      <w:pPr>
        <w:spacing w:line="245" w:lineRule="auto"/>
        <w:jc w:val="center"/>
        <w:rPr>
          <w:rFonts w:asciiTheme="minorHAnsi" w:eastAsia="Calibri" w:hAnsiTheme="minorHAnsi" w:cstheme="minorHAnsi"/>
          <w:color w:val="BD2D26"/>
        </w:rPr>
      </w:pPr>
      <w:r w:rsidRPr="00116082">
        <w:rPr>
          <w:rFonts w:asciiTheme="minorHAnsi" w:eastAsia="Calibri" w:hAnsiTheme="minorHAnsi" w:cstheme="minorHAnsi"/>
          <w:color w:val="BD2D26"/>
        </w:rPr>
        <w:t>CONTENTS</w:t>
      </w:r>
    </w:p>
    <w:p w14:paraId="03C6A388" w14:textId="77777777" w:rsidR="00295229" w:rsidRPr="00116082" w:rsidRDefault="00295229" w:rsidP="00D3402D">
      <w:pPr>
        <w:autoSpaceDE w:val="0"/>
        <w:autoSpaceDN w:val="0"/>
        <w:adjustRightInd w:val="0"/>
        <w:jc w:val="center"/>
        <w:rPr>
          <w:rFonts w:asciiTheme="minorHAnsi" w:eastAsia="Calibri" w:hAnsiTheme="minorHAnsi" w:cstheme="minorHAnsi"/>
          <w:color w:val="000000"/>
        </w:rPr>
      </w:pPr>
    </w:p>
    <w:p w14:paraId="56E91D08" w14:textId="26C9EC34" w:rsidR="00295229" w:rsidRPr="00116082" w:rsidRDefault="00295229" w:rsidP="00D3402D">
      <w:pPr>
        <w:autoSpaceDE w:val="0"/>
        <w:autoSpaceDN w:val="0"/>
        <w:adjustRightInd w:val="0"/>
        <w:jc w:val="center"/>
        <w:rPr>
          <w:rFonts w:asciiTheme="minorHAnsi" w:eastAsia="Calibri" w:hAnsiTheme="minorHAnsi" w:cstheme="minorHAnsi"/>
          <w:color w:val="000000"/>
        </w:rPr>
      </w:pPr>
      <w:r w:rsidRPr="00116082">
        <w:rPr>
          <w:rFonts w:asciiTheme="minorHAnsi" w:eastAsia="Calibri" w:hAnsiTheme="minorHAnsi" w:cstheme="minorHAnsi"/>
          <w:b/>
          <w:bCs/>
          <w:color w:val="C00000"/>
        </w:rPr>
        <w:t xml:space="preserve">03 </w:t>
      </w:r>
      <w:r w:rsidR="0067576B" w:rsidRPr="00116082">
        <w:rPr>
          <w:rFonts w:asciiTheme="minorHAnsi" w:eastAsia="Calibri" w:hAnsiTheme="minorHAnsi" w:cstheme="minorHAnsi"/>
          <w:b/>
          <w:bCs/>
          <w:color w:val="000000"/>
        </w:rPr>
        <w:t>MISSIONS FINANCING IN AFRICA</w:t>
      </w:r>
    </w:p>
    <w:p w14:paraId="480B90CD" w14:textId="21CA7E07" w:rsidR="00295229" w:rsidRPr="00116082" w:rsidRDefault="007048F9" w:rsidP="00D3402D">
      <w:pPr>
        <w:autoSpaceDE w:val="0"/>
        <w:autoSpaceDN w:val="0"/>
        <w:adjustRightInd w:val="0"/>
        <w:spacing w:before="40" w:line="241" w:lineRule="atLeast"/>
        <w:jc w:val="center"/>
        <w:rPr>
          <w:rFonts w:asciiTheme="minorHAnsi" w:eastAsia="Calibri" w:hAnsiTheme="minorHAnsi" w:cstheme="minorHAnsi"/>
        </w:rPr>
      </w:pPr>
      <w:r w:rsidRPr="00116082">
        <w:rPr>
          <w:rFonts w:asciiTheme="minorHAnsi" w:eastAsia="Calibri" w:hAnsiTheme="minorHAnsi" w:cstheme="minorHAnsi"/>
        </w:rPr>
        <w:t>Kenyan Duncan Olumb</w:t>
      </w:r>
      <w:r w:rsidR="001D49F1" w:rsidRPr="00116082">
        <w:rPr>
          <w:rFonts w:asciiTheme="minorHAnsi" w:eastAsia="Calibri" w:hAnsiTheme="minorHAnsi" w:cstheme="minorHAnsi"/>
        </w:rPr>
        <w:t xml:space="preserve">e </w:t>
      </w:r>
      <w:r w:rsidR="00D420DC" w:rsidRPr="00116082">
        <w:rPr>
          <w:rFonts w:asciiTheme="minorHAnsi" w:eastAsia="Calibri" w:hAnsiTheme="minorHAnsi" w:cstheme="minorHAnsi"/>
        </w:rPr>
        <w:t>explores</w:t>
      </w:r>
      <w:r w:rsidR="001D49F1" w:rsidRPr="00116082">
        <w:rPr>
          <w:rFonts w:asciiTheme="minorHAnsi" w:eastAsia="Calibri" w:hAnsiTheme="minorHAnsi" w:cstheme="minorHAnsi"/>
        </w:rPr>
        <w:t xml:space="preserve"> the challenge</w:t>
      </w:r>
      <w:r w:rsidR="00D420DC" w:rsidRPr="00116082">
        <w:rPr>
          <w:rFonts w:asciiTheme="minorHAnsi" w:eastAsia="Calibri" w:hAnsiTheme="minorHAnsi" w:cstheme="minorHAnsi"/>
        </w:rPr>
        <w:t>s</w:t>
      </w:r>
      <w:r w:rsidR="001D49F1" w:rsidRPr="00116082">
        <w:rPr>
          <w:rFonts w:asciiTheme="minorHAnsi" w:eastAsia="Calibri" w:hAnsiTheme="minorHAnsi" w:cstheme="minorHAnsi"/>
        </w:rPr>
        <w:t xml:space="preserve"> of missions financing in Africa</w:t>
      </w:r>
      <w:r w:rsidR="00AF5AF0" w:rsidRPr="00116082">
        <w:rPr>
          <w:rFonts w:asciiTheme="minorHAnsi" w:eastAsia="Calibri" w:hAnsiTheme="minorHAnsi" w:cstheme="minorHAnsi"/>
        </w:rPr>
        <w:t xml:space="preserve">, and </w:t>
      </w:r>
      <w:r w:rsidR="00B50A65" w:rsidRPr="00116082">
        <w:rPr>
          <w:rFonts w:asciiTheme="minorHAnsi" w:eastAsia="Calibri" w:hAnsiTheme="minorHAnsi" w:cstheme="minorHAnsi"/>
        </w:rPr>
        <w:t>proposes</w:t>
      </w:r>
      <w:r w:rsidR="00AF5AF0" w:rsidRPr="00116082">
        <w:rPr>
          <w:rFonts w:asciiTheme="minorHAnsi" w:eastAsia="Calibri" w:hAnsiTheme="minorHAnsi" w:cstheme="minorHAnsi"/>
        </w:rPr>
        <w:t xml:space="preserve"> </w:t>
      </w:r>
      <w:ins w:id="0" w:author="Kate Azumah" w:date="2024-07-04T12:45:00Z">
        <w:r w:rsidR="00581533">
          <w:rPr>
            <w:rFonts w:asciiTheme="minorHAnsi" w:eastAsia="Calibri" w:hAnsiTheme="minorHAnsi" w:cstheme="minorHAnsi"/>
          </w:rPr>
          <w:t>some</w:t>
        </w:r>
      </w:ins>
      <w:del w:id="1" w:author="Kate Azumah" w:date="2024-07-04T12:45:00Z">
        <w:r w:rsidR="00AF5AF0" w:rsidRPr="00116082" w:rsidDel="00581533">
          <w:rPr>
            <w:rFonts w:asciiTheme="minorHAnsi" w:eastAsia="Calibri" w:hAnsiTheme="minorHAnsi" w:cstheme="minorHAnsi"/>
          </w:rPr>
          <w:delText>pragmatic and prophetic</w:delText>
        </w:r>
      </w:del>
      <w:r w:rsidR="00AF5AF0" w:rsidRPr="00116082">
        <w:rPr>
          <w:rFonts w:asciiTheme="minorHAnsi" w:eastAsia="Calibri" w:hAnsiTheme="minorHAnsi" w:cstheme="minorHAnsi"/>
        </w:rPr>
        <w:t xml:space="preserve"> responses.</w:t>
      </w:r>
    </w:p>
    <w:p w14:paraId="68684E1A" w14:textId="77777777" w:rsidR="00D3402D" w:rsidRPr="00116082" w:rsidRDefault="00D3402D" w:rsidP="00D3402D">
      <w:pPr>
        <w:autoSpaceDE w:val="0"/>
        <w:autoSpaceDN w:val="0"/>
        <w:adjustRightInd w:val="0"/>
        <w:spacing w:before="40" w:line="241" w:lineRule="atLeast"/>
        <w:jc w:val="center"/>
        <w:rPr>
          <w:rFonts w:asciiTheme="minorHAnsi" w:eastAsia="Calibri" w:hAnsiTheme="minorHAnsi" w:cstheme="minorHAnsi"/>
        </w:rPr>
      </w:pPr>
    </w:p>
    <w:p w14:paraId="7EBEDA97" w14:textId="37824F98" w:rsidR="00295229" w:rsidRPr="00116082" w:rsidRDefault="00295229" w:rsidP="00D3402D">
      <w:pPr>
        <w:autoSpaceDE w:val="0"/>
        <w:autoSpaceDN w:val="0"/>
        <w:adjustRightInd w:val="0"/>
        <w:spacing w:line="241" w:lineRule="atLeast"/>
        <w:jc w:val="center"/>
        <w:rPr>
          <w:rFonts w:asciiTheme="minorHAnsi" w:eastAsia="Calibri" w:hAnsiTheme="minorHAnsi" w:cstheme="minorHAnsi"/>
          <w:color w:val="000000"/>
        </w:rPr>
      </w:pPr>
      <w:r w:rsidRPr="00116082">
        <w:rPr>
          <w:rFonts w:asciiTheme="minorHAnsi" w:eastAsia="Calibri" w:hAnsiTheme="minorHAnsi" w:cstheme="minorHAnsi"/>
          <w:b/>
          <w:bCs/>
          <w:color w:val="FFD965"/>
        </w:rPr>
        <w:t xml:space="preserve">04 </w:t>
      </w:r>
      <w:r w:rsidR="003C6830" w:rsidRPr="00116082">
        <w:rPr>
          <w:rFonts w:asciiTheme="minorHAnsi" w:eastAsia="Calibri" w:hAnsiTheme="minorHAnsi" w:cstheme="minorHAnsi"/>
          <w:b/>
          <w:bCs/>
          <w:color w:val="000000"/>
        </w:rPr>
        <w:t>GOD’S VISION MEETS GOD’S PROVISION</w:t>
      </w:r>
    </w:p>
    <w:p w14:paraId="2D340C16" w14:textId="77777777" w:rsidR="00DB7B0A" w:rsidRPr="00DB7B0A" w:rsidRDefault="00DB7B0A" w:rsidP="00DB7B0A">
      <w:pPr>
        <w:autoSpaceDE w:val="0"/>
        <w:autoSpaceDN w:val="0"/>
        <w:adjustRightInd w:val="0"/>
        <w:spacing w:line="241" w:lineRule="atLeast"/>
        <w:jc w:val="center"/>
        <w:rPr>
          <w:rFonts w:asciiTheme="minorHAnsi" w:eastAsia="Calibri" w:hAnsiTheme="minorHAnsi" w:cstheme="minorHAnsi"/>
          <w:color w:val="000000"/>
          <w:lang w:val="en-US"/>
        </w:rPr>
      </w:pPr>
      <w:r w:rsidRPr="00DB7B0A">
        <w:rPr>
          <w:rFonts w:asciiTheme="minorHAnsi" w:eastAsia="Calibri" w:hAnsiTheme="minorHAnsi" w:cstheme="minorHAnsi"/>
          <w:color w:val="000000"/>
          <w:lang w:val="en-US"/>
        </w:rPr>
        <w:t xml:space="preserve">CAPRO is an indigenous mission agency with 800 missionaries in 44 countries. </w:t>
      </w:r>
    </w:p>
    <w:p w14:paraId="40C06270" w14:textId="30FC423F" w:rsidR="00DB7B0A" w:rsidRPr="00DB7B0A" w:rsidRDefault="00DB7B0A" w:rsidP="00DB7B0A">
      <w:pPr>
        <w:autoSpaceDE w:val="0"/>
        <w:autoSpaceDN w:val="0"/>
        <w:adjustRightInd w:val="0"/>
        <w:spacing w:line="241" w:lineRule="atLeast"/>
        <w:jc w:val="center"/>
        <w:rPr>
          <w:rFonts w:asciiTheme="minorHAnsi" w:eastAsia="Calibri" w:hAnsiTheme="minorHAnsi" w:cstheme="minorHAnsi"/>
          <w:color w:val="000000"/>
          <w:lang w:val="en-US"/>
        </w:rPr>
      </w:pPr>
      <w:del w:id="2" w:author="Kate Azumah" w:date="2024-07-04T12:45:00Z">
        <w:r w:rsidRPr="00DB7B0A" w:rsidDel="00902578">
          <w:rPr>
            <w:rFonts w:asciiTheme="minorHAnsi" w:eastAsia="Calibri" w:hAnsiTheme="minorHAnsi" w:cstheme="minorHAnsi"/>
            <w:color w:val="000000"/>
            <w:lang w:val="en-US"/>
          </w:rPr>
          <w:delText>International Director Dondo Iorlamen shares</w:delText>
        </w:r>
      </w:del>
      <w:ins w:id="3" w:author="Kate Azumah" w:date="2024-09-09T18:27:00Z">
        <w:r w:rsidR="007D1020">
          <w:rPr>
            <w:rFonts w:asciiTheme="minorHAnsi" w:eastAsia="Calibri" w:hAnsiTheme="minorHAnsi" w:cstheme="minorHAnsi"/>
            <w:color w:val="000000"/>
            <w:lang w:val="en-US"/>
          </w:rPr>
          <w:t>How are</w:t>
        </w:r>
      </w:ins>
      <w:del w:id="4" w:author="Kate Azumah" w:date="2024-09-09T18:27:00Z">
        <w:r w:rsidRPr="00DB7B0A" w:rsidDel="007D1020">
          <w:rPr>
            <w:rFonts w:asciiTheme="minorHAnsi" w:eastAsia="Calibri" w:hAnsiTheme="minorHAnsi" w:cstheme="minorHAnsi"/>
            <w:color w:val="000000"/>
            <w:lang w:val="en-US"/>
          </w:rPr>
          <w:delText xml:space="preserve"> how</w:delText>
        </w:r>
      </w:del>
      <w:r w:rsidRPr="00DB7B0A">
        <w:rPr>
          <w:rFonts w:asciiTheme="minorHAnsi" w:eastAsia="Calibri" w:hAnsiTheme="minorHAnsi" w:cstheme="minorHAnsi"/>
          <w:color w:val="000000"/>
          <w:lang w:val="en-US"/>
        </w:rPr>
        <w:t xml:space="preserve"> they</w:t>
      </w:r>
      <w:del w:id="5" w:author="Kate Azumah" w:date="2024-09-09T18:27:00Z">
        <w:r w:rsidRPr="00DB7B0A" w:rsidDel="007D1020">
          <w:rPr>
            <w:rFonts w:asciiTheme="minorHAnsi" w:eastAsia="Calibri" w:hAnsiTheme="minorHAnsi" w:cstheme="minorHAnsi"/>
            <w:color w:val="000000"/>
            <w:lang w:val="en-US"/>
          </w:rPr>
          <w:delText xml:space="preserve"> are</w:delText>
        </w:r>
      </w:del>
      <w:r w:rsidRPr="00DB7B0A">
        <w:rPr>
          <w:rFonts w:asciiTheme="minorHAnsi" w:eastAsia="Calibri" w:hAnsiTheme="minorHAnsi" w:cstheme="minorHAnsi"/>
          <w:color w:val="000000"/>
          <w:lang w:val="en-US"/>
        </w:rPr>
        <w:t xml:space="preserve"> funded</w:t>
      </w:r>
      <w:ins w:id="6" w:author="Kate Azumah" w:date="2024-09-09T18:27:00Z">
        <w:r w:rsidR="007D1020">
          <w:rPr>
            <w:rFonts w:asciiTheme="minorHAnsi" w:eastAsia="Calibri" w:hAnsiTheme="minorHAnsi" w:cstheme="minorHAnsi"/>
            <w:color w:val="000000"/>
            <w:lang w:val="en-US"/>
          </w:rPr>
          <w:t>?</w:t>
        </w:r>
      </w:ins>
      <w:del w:id="7" w:author="Kate Azumah" w:date="2024-09-09T18:27:00Z">
        <w:r w:rsidRPr="00DB7B0A" w:rsidDel="007D1020">
          <w:rPr>
            <w:rFonts w:asciiTheme="minorHAnsi" w:eastAsia="Calibri" w:hAnsiTheme="minorHAnsi" w:cstheme="minorHAnsi"/>
            <w:color w:val="000000"/>
            <w:lang w:val="en-US"/>
          </w:rPr>
          <w:delText>.</w:delText>
        </w:r>
      </w:del>
    </w:p>
    <w:p w14:paraId="1E551167" w14:textId="77777777" w:rsidR="00D3402D" w:rsidRPr="00116082" w:rsidRDefault="00D3402D" w:rsidP="00D3402D">
      <w:pPr>
        <w:autoSpaceDE w:val="0"/>
        <w:autoSpaceDN w:val="0"/>
        <w:adjustRightInd w:val="0"/>
        <w:spacing w:line="241" w:lineRule="atLeast"/>
        <w:jc w:val="center"/>
        <w:rPr>
          <w:rFonts w:asciiTheme="minorHAnsi" w:eastAsia="Calibri" w:hAnsiTheme="minorHAnsi" w:cstheme="minorHAnsi"/>
          <w:b/>
          <w:bCs/>
          <w:color w:val="188F45"/>
        </w:rPr>
      </w:pPr>
    </w:p>
    <w:p w14:paraId="64F4C239" w14:textId="67EA301A" w:rsidR="00295229" w:rsidRPr="00116082" w:rsidRDefault="00295229" w:rsidP="00D3402D">
      <w:pPr>
        <w:autoSpaceDE w:val="0"/>
        <w:autoSpaceDN w:val="0"/>
        <w:adjustRightInd w:val="0"/>
        <w:spacing w:line="241" w:lineRule="atLeast"/>
        <w:jc w:val="center"/>
        <w:rPr>
          <w:rFonts w:asciiTheme="minorHAnsi" w:eastAsia="Calibri" w:hAnsiTheme="minorHAnsi" w:cstheme="minorHAnsi"/>
          <w:color w:val="000000"/>
        </w:rPr>
      </w:pPr>
      <w:r w:rsidRPr="00116082">
        <w:rPr>
          <w:rFonts w:asciiTheme="minorHAnsi" w:eastAsia="Calibri" w:hAnsiTheme="minorHAnsi" w:cstheme="minorHAnsi"/>
          <w:b/>
          <w:bCs/>
          <w:color w:val="188F45"/>
        </w:rPr>
        <w:t xml:space="preserve">06 </w:t>
      </w:r>
      <w:r w:rsidR="00DD7A81" w:rsidRPr="00116082">
        <w:rPr>
          <w:rFonts w:asciiTheme="minorHAnsi" w:eastAsia="Calibri" w:hAnsiTheme="minorHAnsi" w:cstheme="minorHAnsi"/>
          <w:b/>
          <w:bCs/>
          <w:color w:val="000000"/>
        </w:rPr>
        <w:t>CALLED: NO</w:t>
      </w:r>
      <w:r w:rsidR="003C6830" w:rsidRPr="00116082">
        <w:rPr>
          <w:rFonts w:asciiTheme="minorHAnsi" w:eastAsia="Calibri" w:hAnsiTheme="minorHAnsi" w:cstheme="minorHAnsi"/>
          <w:b/>
          <w:bCs/>
          <w:color w:val="000000"/>
        </w:rPr>
        <w:t xml:space="preserve"> </w:t>
      </w:r>
      <w:r w:rsidR="0023597F" w:rsidRPr="00116082">
        <w:rPr>
          <w:rFonts w:asciiTheme="minorHAnsi" w:eastAsia="Calibri" w:hAnsiTheme="minorHAnsi" w:cstheme="minorHAnsi"/>
          <w:b/>
          <w:bCs/>
          <w:color w:val="000000"/>
        </w:rPr>
        <w:t>EXCUSES</w:t>
      </w:r>
      <w:r w:rsidR="003C6830" w:rsidRPr="00116082">
        <w:rPr>
          <w:rFonts w:asciiTheme="minorHAnsi" w:eastAsia="Calibri" w:hAnsiTheme="minorHAnsi" w:cstheme="minorHAnsi"/>
          <w:b/>
          <w:bCs/>
          <w:color w:val="000000"/>
        </w:rPr>
        <w:t xml:space="preserve"> IN MISSONS GIVING</w:t>
      </w:r>
    </w:p>
    <w:p w14:paraId="4750327F" w14:textId="77777777" w:rsidR="00FD222B" w:rsidRPr="00FD222B" w:rsidRDefault="00FD222B" w:rsidP="00FD222B">
      <w:pPr>
        <w:autoSpaceDE w:val="0"/>
        <w:autoSpaceDN w:val="0"/>
        <w:adjustRightInd w:val="0"/>
        <w:spacing w:line="241" w:lineRule="atLeast"/>
        <w:jc w:val="center"/>
        <w:rPr>
          <w:rFonts w:asciiTheme="minorHAnsi" w:eastAsia="Calibri" w:hAnsiTheme="minorHAnsi" w:cstheme="minorHAnsi"/>
          <w:color w:val="000000"/>
          <w:lang w:val="en-US"/>
        </w:rPr>
      </w:pPr>
      <w:r w:rsidRPr="00FD222B">
        <w:rPr>
          <w:rFonts w:asciiTheme="minorHAnsi" w:eastAsia="Calibri" w:hAnsiTheme="minorHAnsi" w:cstheme="minorHAnsi"/>
          <w:color w:val="000000"/>
          <w:lang w:val="en-US"/>
        </w:rPr>
        <w:t xml:space="preserve">Baba Akawu is blind and has no hands, but he gives to missions consistently. </w:t>
      </w:r>
    </w:p>
    <w:p w14:paraId="726B4C17" w14:textId="708335A0" w:rsidR="00D3402D" w:rsidRPr="00116082" w:rsidRDefault="00FD222B" w:rsidP="00FD222B">
      <w:pPr>
        <w:autoSpaceDE w:val="0"/>
        <w:autoSpaceDN w:val="0"/>
        <w:adjustRightInd w:val="0"/>
        <w:spacing w:line="241" w:lineRule="atLeast"/>
        <w:jc w:val="center"/>
        <w:rPr>
          <w:rFonts w:asciiTheme="minorHAnsi" w:eastAsia="Calibri" w:hAnsiTheme="minorHAnsi" w:cstheme="minorHAnsi"/>
          <w:color w:val="000000"/>
          <w:lang w:val="en-US"/>
        </w:rPr>
      </w:pPr>
      <w:r w:rsidRPr="00116082">
        <w:rPr>
          <w:rFonts w:asciiTheme="minorHAnsi" w:eastAsia="Calibri" w:hAnsiTheme="minorHAnsi" w:cstheme="minorHAnsi"/>
          <w:color w:val="000000"/>
          <w:lang w:val="en-US"/>
        </w:rPr>
        <w:t>Read</w:t>
      </w:r>
      <w:del w:id="8" w:author="Kate Azumah" w:date="2024-07-04T12:44:00Z">
        <w:r w:rsidRPr="00116082" w:rsidDel="00581533">
          <w:rPr>
            <w:rFonts w:asciiTheme="minorHAnsi" w:eastAsia="Calibri" w:hAnsiTheme="minorHAnsi" w:cstheme="minorHAnsi"/>
            <w:color w:val="000000"/>
            <w:lang w:val="en-US"/>
          </w:rPr>
          <w:delText xml:space="preserve"> about his motivation and</w:delText>
        </w:r>
      </w:del>
      <w:r w:rsidRPr="00116082">
        <w:rPr>
          <w:rFonts w:asciiTheme="minorHAnsi" w:eastAsia="Calibri" w:hAnsiTheme="minorHAnsi" w:cstheme="minorHAnsi"/>
          <w:color w:val="000000"/>
          <w:lang w:val="en-US"/>
        </w:rPr>
        <w:t xml:space="preserve"> his charge to all Christians.</w:t>
      </w:r>
    </w:p>
    <w:p w14:paraId="74AD1C3B" w14:textId="77777777" w:rsidR="00FD222B" w:rsidRPr="00116082" w:rsidRDefault="00FD222B" w:rsidP="00FD222B">
      <w:pPr>
        <w:autoSpaceDE w:val="0"/>
        <w:autoSpaceDN w:val="0"/>
        <w:adjustRightInd w:val="0"/>
        <w:spacing w:line="241" w:lineRule="atLeast"/>
        <w:jc w:val="center"/>
        <w:rPr>
          <w:rFonts w:asciiTheme="minorHAnsi" w:eastAsia="Calibri" w:hAnsiTheme="minorHAnsi" w:cstheme="minorHAnsi"/>
          <w:b/>
          <w:bCs/>
          <w:color w:val="C00000"/>
        </w:rPr>
      </w:pPr>
    </w:p>
    <w:p w14:paraId="7C7BF9B8" w14:textId="0C4C2BE8" w:rsidR="00295229" w:rsidRPr="00116082" w:rsidRDefault="00295229" w:rsidP="00D3402D">
      <w:pPr>
        <w:autoSpaceDE w:val="0"/>
        <w:autoSpaceDN w:val="0"/>
        <w:adjustRightInd w:val="0"/>
        <w:spacing w:line="241" w:lineRule="atLeast"/>
        <w:jc w:val="center"/>
        <w:rPr>
          <w:rFonts w:asciiTheme="minorHAnsi" w:eastAsia="Calibri" w:hAnsiTheme="minorHAnsi" w:cstheme="minorHAnsi"/>
          <w:color w:val="000000"/>
        </w:rPr>
      </w:pPr>
      <w:r w:rsidRPr="00116082">
        <w:rPr>
          <w:rFonts w:asciiTheme="minorHAnsi" w:eastAsia="Calibri" w:hAnsiTheme="minorHAnsi" w:cstheme="minorHAnsi"/>
          <w:b/>
          <w:bCs/>
          <w:color w:val="C00000"/>
        </w:rPr>
        <w:t xml:space="preserve">07 </w:t>
      </w:r>
      <w:r w:rsidR="003C6830" w:rsidRPr="00116082">
        <w:rPr>
          <w:rFonts w:asciiTheme="minorHAnsi" w:eastAsia="Calibri" w:hAnsiTheme="minorHAnsi" w:cstheme="minorHAnsi"/>
          <w:b/>
          <w:bCs/>
          <w:color w:val="000000"/>
        </w:rPr>
        <w:t>A PARTNERSHIP BETWEEN GOD AND MAN</w:t>
      </w:r>
    </w:p>
    <w:p w14:paraId="7171DFF6" w14:textId="77777777" w:rsidR="00FD222B" w:rsidRPr="00116082" w:rsidRDefault="00FD222B" w:rsidP="00FD222B">
      <w:pPr>
        <w:pStyle w:val="BasicParagraph"/>
        <w:suppressAutoHyphens/>
        <w:spacing w:before="57"/>
        <w:jc w:val="center"/>
        <w:rPr>
          <w:rFonts w:ascii="Avenir Light" w:hAnsi="Avenir Light" w:cs="Avenir Light"/>
          <w:spacing w:val="-2"/>
          <w:lang w:val="en-US"/>
        </w:rPr>
      </w:pPr>
      <w:r w:rsidRPr="00116082">
        <w:rPr>
          <w:rFonts w:ascii="Avenir Light" w:hAnsi="Avenir Light" w:cs="Avenir Light"/>
          <w:spacing w:val="-2"/>
          <w:lang w:val="en-US"/>
        </w:rPr>
        <w:t xml:space="preserve">Drawing from his experiences and the Bible, MotswanaTshepang Basupi shares </w:t>
      </w:r>
      <w:r w:rsidRPr="00116082">
        <w:rPr>
          <w:rFonts w:ascii="Avenir Light" w:hAnsi="Avenir Light" w:cs="Avenir Light"/>
          <w:spacing w:val="-2"/>
          <w:lang w:val="en-US"/>
        </w:rPr>
        <w:br/>
        <w:t>the</w:t>
      </w:r>
      <w:del w:id="9" w:author="Kate Azumah" w:date="2024-07-04T12:44:00Z">
        <w:r w:rsidRPr="00116082" w:rsidDel="00581533">
          <w:rPr>
            <w:rFonts w:ascii="Avenir Light" w:hAnsi="Avenir Light" w:cs="Avenir Light"/>
            <w:spacing w:val="-2"/>
            <w:lang w:val="en-US"/>
          </w:rPr>
          <w:delText xml:space="preserve"> various</w:delText>
        </w:r>
      </w:del>
      <w:r w:rsidRPr="00116082">
        <w:rPr>
          <w:rFonts w:ascii="Avenir Light" w:hAnsi="Avenir Light" w:cs="Avenir Light"/>
          <w:spacing w:val="-2"/>
          <w:lang w:val="en-US"/>
        </w:rPr>
        <w:t xml:space="preserve"> ways God provides for mission work.</w:t>
      </w:r>
    </w:p>
    <w:p w14:paraId="1E4EE492" w14:textId="77777777" w:rsidR="00D3402D" w:rsidRPr="00116082" w:rsidRDefault="00D3402D" w:rsidP="00D3402D">
      <w:pPr>
        <w:autoSpaceDE w:val="0"/>
        <w:autoSpaceDN w:val="0"/>
        <w:adjustRightInd w:val="0"/>
        <w:spacing w:line="241" w:lineRule="atLeast"/>
        <w:jc w:val="center"/>
        <w:rPr>
          <w:rFonts w:asciiTheme="minorHAnsi" w:eastAsia="Calibri" w:hAnsiTheme="minorHAnsi" w:cstheme="minorHAnsi"/>
          <w:b/>
          <w:bCs/>
          <w:color w:val="EDC51B"/>
        </w:rPr>
      </w:pPr>
    </w:p>
    <w:p w14:paraId="05DA5DB9" w14:textId="6F2E9612" w:rsidR="00295229" w:rsidRPr="00116082" w:rsidRDefault="00295229" w:rsidP="00D3402D">
      <w:pPr>
        <w:autoSpaceDE w:val="0"/>
        <w:autoSpaceDN w:val="0"/>
        <w:adjustRightInd w:val="0"/>
        <w:spacing w:line="241" w:lineRule="atLeast"/>
        <w:jc w:val="center"/>
        <w:rPr>
          <w:rFonts w:asciiTheme="minorHAnsi" w:eastAsia="Calibri" w:hAnsiTheme="minorHAnsi" w:cstheme="minorHAnsi"/>
          <w:color w:val="000000"/>
        </w:rPr>
      </w:pPr>
      <w:r w:rsidRPr="00116082">
        <w:rPr>
          <w:rFonts w:asciiTheme="minorHAnsi" w:eastAsia="Calibri" w:hAnsiTheme="minorHAnsi" w:cstheme="minorHAnsi"/>
          <w:b/>
          <w:bCs/>
          <w:color w:val="EDC51B"/>
        </w:rPr>
        <w:t xml:space="preserve">09 </w:t>
      </w:r>
      <w:r w:rsidR="00BE6541" w:rsidRPr="00116082">
        <w:rPr>
          <w:rFonts w:asciiTheme="minorHAnsi" w:eastAsia="Calibri" w:hAnsiTheme="minorHAnsi" w:cstheme="minorHAnsi"/>
          <w:b/>
          <w:bCs/>
          <w:color w:val="000000"/>
        </w:rPr>
        <w:t>A LETTER TO THE AFRICAN CHURCH</w:t>
      </w:r>
    </w:p>
    <w:p w14:paraId="69E1F020" w14:textId="77777777" w:rsidR="00401098" w:rsidRPr="00116082" w:rsidRDefault="00401098" w:rsidP="00401098">
      <w:pPr>
        <w:pStyle w:val="BasicParagraph"/>
        <w:suppressAutoHyphens/>
        <w:spacing w:before="57"/>
        <w:jc w:val="center"/>
        <w:rPr>
          <w:rFonts w:ascii="Avenir Light" w:hAnsi="Avenir Light" w:cs="Avenir Light"/>
          <w:spacing w:val="-2"/>
          <w:lang w:val="en-US"/>
        </w:rPr>
      </w:pPr>
      <w:r w:rsidRPr="00116082">
        <w:rPr>
          <w:rFonts w:ascii="Avenir Light" w:hAnsi="Avenir Light" w:cs="Avenir Light"/>
          <w:spacing w:val="-2"/>
          <w:lang w:val="en-US"/>
        </w:rPr>
        <w:t xml:space="preserve">We delve into the realities of missions financing, and share practical ways </w:t>
      </w:r>
      <w:r w:rsidRPr="00116082">
        <w:rPr>
          <w:rFonts w:ascii="Avenir Light" w:hAnsi="Avenir Light" w:cs="Avenir Light"/>
          <w:spacing w:val="-2"/>
          <w:lang w:val="en-US"/>
        </w:rPr>
        <w:br/>
        <w:t>for the Church to fund missions.</w:t>
      </w:r>
    </w:p>
    <w:p w14:paraId="3ED382CA" w14:textId="77777777" w:rsidR="00D3402D" w:rsidRPr="00116082" w:rsidRDefault="00D3402D" w:rsidP="00D3402D">
      <w:pPr>
        <w:autoSpaceDE w:val="0"/>
        <w:autoSpaceDN w:val="0"/>
        <w:adjustRightInd w:val="0"/>
        <w:spacing w:line="241" w:lineRule="atLeast"/>
        <w:jc w:val="center"/>
        <w:rPr>
          <w:rFonts w:asciiTheme="minorHAnsi" w:eastAsia="Calibri" w:hAnsiTheme="minorHAnsi" w:cstheme="minorHAnsi"/>
          <w:b/>
          <w:bCs/>
          <w:color w:val="188F45"/>
        </w:rPr>
      </w:pPr>
    </w:p>
    <w:p w14:paraId="4D73330F" w14:textId="3243C5DA" w:rsidR="00295229" w:rsidRPr="00116082" w:rsidRDefault="00295229" w:rsidP="00D3402D">
      <w:pPr>
        <w:autoSpaceDE w:val="0"/>
        <w:autoSpaceDN w:val="0"/>
        <w:adjustRightInd w:val="0"/>
        <w:spacing w:line="241" w:lineRule="atLeast"/>
        <w:jc w:val="center"/>
        <w:rPr>
          <w:rFonts w:asciiTheme="minorHAnsi" w:eastAsia="Calibri" w:hAnsiTheme="minorHAnsi" w:cstheme="minorHAnsi"/>
          <w:color w:val="000000"/>
        </w:rPr>
      </w:pPr>
      <w:r w:rsidRPr="00116082">
        <w:rPr>
          <w:rFonts w:asciiTheme="minorHAnsi" w:eastAsia="Calibri" w:hAnsiTheme="minorHAnsi" w:cstheme="minorHAnsi"/>
          <w:b/>
          <w:bCs/>
          <w:color w:val="188F45"/>
        </w:rPr>
        <w:t xml:space="preserve">11 </w:t>
      </w:r>
      <w:r w:rsidR="00477243" w:rsidRPr="00116082">
        <w:rPr>
          <w:rFonts w:asciiTheme="minorHAnsi" w:eastAsia="Calibri" w:hAnsiTheme="minorHAnsi" w:cstheme="minorHAnsi"/>
          <w:b/>
          <w:bCs/>
          <w:color w:val="000000"/>
        </w:rPr>
        <w:t>GIVING FROM THE BEGINNING</w:t>
      </w:r>
    </w:p>
    <w:p w14:paraId="617218A9" w14:textId="44A79127" w:rsidR="00477243" w:rsidRPr="00116082" w:rsidRDefault="00477243" w:rsidP="00477243">
      <w:pPr>
        <w:pStyle w:val="BasicParagraph"/>
        <w:suppressAutoHyphens/>
        <w:spacing w:before="57"/>
        <w:jc w:val="center"/>
        <w:rPr>
          <w:rFonts w:ascii="Avenir Light" w:hAnsi="Avenir Light" w:cs="Avenir Light"/>
          <w:spacing w:val="-2"/>
          <w:lang w:val="en-US"/>
        </w:rPr>
      </w:pPr>
      <w:r w:rsidRPr="00116082">
        <w:rPr>
          <w:rFonts w:ascii="Avenir Light" w:hAnsi="Avenir Light" w:cs="Avenir Light"/>
          <w:spacing w:val="-2"/>
          <w:lang w:val="en-US"/>
        </w:rPr>
        <w:t xml:space="preserve">In Ethiopia, it is </w:t>
      </w:r>
      <w:del w:id="10" w:author="Kate Azumah" w:date="2024-07-04T12:44:00Z">
        <w:r w:rsidRPr="00116082" w:rsidDel="00581533">
          <w:rPr>
            <w:rFonts w:ascii="Avenir Light" w:hAnsi="Avenir Light" w:cs="Avenir Light"/>
            <w:spacing w:val="-2"/>
            <w:lang w:val="en-US"/>
          </w:rPr>
          <w:delText xml:space="preserve">culturally </w:delText>
        </w:r>
      </w:del>
      <w:r w:rsidRPr="00116082">
        <w:rPr>
          <w:rFonts w:ascii="Avenir Light" w:hAnsi="Avenir Light" w:cs="Avenir Light"/>
          <w:spacing w:val="-2"/>
          <w:lang w:val="en-US"/>
        </w:rPr>
        <w:t xml:space="preserve">inappropriate for missionaries to raise funds for themselves. </w:t>
      </w:r>
    </w:p>
    <w:p w14:paraId="71290872" w14:textId="77777777" w:rsidR="00477243" w:rsidRPr="00116082" w:rsidRDefault="00477243" w:rsidP="00477243">
      <w:pPr>
        <w:pStyle w:val="BasicParagraph"/>
        <w:suppressAutoHyphens/>
        <w:spacing w:before="57"/>
        <w:jc w:val="center"/>
      </w:pPr>
      <w:r w:rsidRPr="00116082">
        <w:rPr>
          <w:rFonts w:ascii="Avenir Light" w:hAnsi="Avenir Light" w:cs="Avenir Light"/>
          <w:spacing w:val="-2"/>
          <w:lang w:val="en-US"/>
        </w:rPr>
        <w:t>Read how one church is</w:t>
      </w:r>
      <w:del w:id="11" w:author="Kate Azumah" w:date="2024-07-04T12:44:00Z">
        <w:r w:rsidRPr="00116082" w:rsidDel="00581533">
          <w:rPr>
            <w:rFonts w:ascii="Avenir Light" w:hAnsi="Avenir Light" w:cs="Avenir Light"/>
            <w:spacing w:val="-2"/>
            <w:lang w:val="en-US"/>
          </w:rPr>
          <w:delText xml:space="preserve"> committed to</w:delText>
        </w:r>
      </w:del>
      <w:r w:rsidRPr="00116082">
        <w:rPr>
          <w:rFonts w:ascii="Avenir Light" w:hAnsi="Avenir Light" w:cs="Avenir Light"/>
          <w:spacing w:val="-2"/>
          <w:lang w:val="en-US"/>
        </w:rPr>
        <w:t xml:space="preserve"> supporting missionaries financially</w:t>
      </w:r>
      <w:r w:rsidRPr="00116082">
        <w:t>.</w:t>
      </w:r>
    </w:p>
    <w:p w14:paraId="106EB123" w14:textId="77777777" w:rsidR="000E2839" w:rsidRPr="00116082" w:rsidRDefault="000E2839" w:rsidP="00D3402D">
      <w:pPr>
        <w:spacing w:line="245" w:lineRule="auto"/>
        <w:jc w:val="center"/>
        <w:rPr>
          <w:rFonts w:asciiTheme="minorHAnsi" w:eastAsia="Calibri" w:hAnsiTheme="minorHAnsi" w:cstheme="minorHAnsi"/>
          <w:color w:val="000000"/>
        </w:rPr>
      </w:pPr>
    </w:p>
    <w:p w14:paraId="448EC39A" w14:textId="3135C026" w:rsidR="000E2839" w:rsidRPr="00116082" w:rsidRDefault="00C42233" w:rsidP="00A03C32">
      <w:pPr>
        <w:jc w:val="both"/>
        <w:rPr>
          <w:rFonts w:asciiTheme="minorHAnsi" w:eastAsia="Calibri" w:hAnsiTheme="minorHAnsi" w:cstheme="minorHAnsi"/>
          <w:color w:val="C00000"/>
        </w:rPr>
      </w:pPr>
      <w:r w:rsidRPr="00116082">
        <w:rPr>
          <w:rFonts w:asciiTheme="minorHAnsi" w:eastAsia="Calibri" w:hAnsiTheme="minorHAnsi" w:cstheme="minorHAnsi"/>
          <w:color w:val="C00000"/>
        </w:rPr>
        <w:br w:type="page"/>
      </w:r>
    </w:p>
    <w:p w14:paraId="33F2B86C" w14:textId="77777777" w:rsidR="000E2839" w:rsidRPr="00116082" w:rsidRDefault="00000000" w:rsidP="00D3402D">
      <w:pPr>
        <w:spacing w:after="120" w:line="245"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lastRenderedPageBreak/>
        <w:t>P.3</w:t>
      </w:r>
    </w:p>
    <w:p w14:paraId="0199DA09" w14:textId="77777777" w:rsidR="000E2839" w:rsidRPr="00116082" w:rsidRDefault="00000000" w:rsidP="00D3402D">
      <w:pPr>
        <w:spacing w:after="160" w:line="259" w:lineRule="auto"/>
        <w:jc w:val="center"/>
        <w:rPr>
          <w:rFonts w:asciiTheme="minorHAnsi" w:eastAsia="Calibri" w:hAnsiTheme="minorHAnsi" w:cstheme="minorHAnsi"/>
          <w:b/>
          <w:color w:val="366091"/>
        </w:rPr>
      </w:pPr>
      <w:r w:rsidRPr="00116082">
        <w:rPr>
          <w:rFonts w:asciiTheme="minorHAnsi" w:eastAsia="Calibri" w:hAnsiTheme="minorHAnsi" w:cstheme="minorHAnsi"/>
          <w:b/>
          <w:color w:val="366091"/>
        </w:rPr>
        <w:t>EDITORIAL</w:t>
      </w:r>
    </w:p>
    <w:p w14:paraId="064E33BC" w14:textId="04C28992" w:rsidR="000E2839" w:rsidRPr="00116082" w:rsidRDefault="008C4F5E" w:rsidP="00D3402D">
      <w:pPr>
        <w:spacing w:after="160" w:line="259" w:lineRule="auto"/>
        <w:jc w:val="center"/>
        <w:rPr>
          <w:rFonts w:asciiTheme="minorHAnsi" w:eastAsia="Calibri" w:hAnsiTheme="minorHAnsi" w:cstheme="minorHAnsi"/>
          <w:b/>
          <w:color w:val="366091"/>
        </w:rPr>
      </w:pPr>
      <w:r w:rsidRPr="00116082">
        <w:rPr>
          <w:rFonts w:asciiTheme="minorHAnsi" w:eastAsia="Calibri" w:hAnsiTheme="minorHAnsi" w:cstheme="minorHAnsi"/>
          <w:color w:val="C00000"/>
        </w:rPr>
        <w:t>MISSIONS FINANCING IN AFRICA</w:t>
      </w:r>
    </w:p>
    <w:p w14:paraId="46A91168" w14:textId="616C3E69" w:rsidR="000E2839" w:rsidRPr="00116082" w:rsidRDefault="00000000" w:rsidP="00092ED9">
      <w:pPr>
        <w:spacing w:line="247" w:lineRule="auto"/>
        <w:jc w:val="center"/>
        <w:rPr>
          <w:rFonts w:asciiTheme="minorHAnsi" w:eastAsia="Calibri" w:hAnsiTheme="minorHAnsi" w:cstheme="minorHAnsi"/>
          <w:color w:val="366091"/>
        </w:rPr>
      </w:pPr>
      <w:r w:rsidRPr="00116082">
        <w:rPr>
          <w:rFonts w:asciiTheme="minorHAnsi" w:eastAsia="Calibri" w:hAnsiTheme="minorHAnsi" w:cstheme="minorHAnsi"/>
          <w:color w:val="366091"/>
        </w:rPr>
        <w:t xml:space="preserve">BY </w:t>
      </w:r>
      <w:r w:rsidR="008C4F5E" w:rsidRPr="00116082">
        <w:rPr>
          <w:rFonts w:asciiTheme="minorHAnsi" w:eastAsia="Calibri" w:hAnsiTheme="minorHAnsi" w:cstheme="minorHAnsi"/>
          <w:color w:val="366091"/>
        </w:rPr>
        <w:t>DUNCAN OLUMBE</w:t>
      </w:r>
    </w:p>
    <w:p w14:paraId="5CC7DF4E" w14:textId="050C9513" w:rsidR="008C4F5E" w:rsidRPr="00116082" w:rsidRDefault="008C4F5E" w:rsidP="008C4F5E">
      <w:pPr>
        <w:rPr>
          <w:rFonts w:asciiTheme="minorHAnsi" w:eastAsia="Calibri" w:hAnsiTheme="minorHAnsi" w:cstheme="minorHAnsi"/>
        </w:rPr>
      </w:pPr>
    </w:p>
    <w:p w14:paraId="60DAD44D" w14:textId="20F6B223" w:rsidR="00AF7A2A" w:rsidRPr="00116082" w:rsidDel="00E26B26" w:rsidRDefault="00AF7A2A" w:rsidP="00AF7A2A">
      <w:pPr>
        <w:pStyle w:val="Body"/>
        <w:suppressAutoHyphens/>
        <w:spacing w:before="57"/>
        <w:ind w:firstLine="0"/>
        <w:jc w:val="both"/>
        <w:rPr>
          <w:del w:id="12" w:author="Kate Azumah" w:date="2024-07-04T13:06:00Z"/>
          <w:sz w:val="24"/>
          <w:szCs w:val="24"/>
        </w:rPr>
      </w:pPr>
      <w:r w:rsidRPr="00116082">
        <w:rPr>
          <w:spacing w:val="-2"/>
          <w:sz w:val="24"/>
          <w:szCs w:val="24"/>
        </w:rPr>
        <w:t xml:space="preserve">Bongo, his wife, and five children serve as missionaries in remote north-western Kenya. </w:t>
      </w:r>
      <w:del w:id="13" w:author="Kate Azumah" w:date="2024-07-04T13:06:00Z">
        <w:r w:rsidRPr="00116082" w:rsidDel="00E26B26">
          <w:rPr>
            <w:spacing w:val="-2"/>
            <w:sz w:val="24"/>
            <w:szCs w:val="24"/>
          </w:rPr>
          <w:delText xml:space="preserve">As Bongo stared into the </w:delText>
        </w:r>
      </w:del>
      <w:del w:id="14" w:author="Kate Azumah" w:date="2024-07-04T12:46:00Z">
        <w:r w:rsidRPr="00116082" w:rsidDel="00902578">
          <w:rPr>
            <w:spacing w:val="-2"/>
            <w:sz w:val="24"/>
            <w:szCs w:val="24"/>
          </w:rPr>
          <w:delText xml:space="preserve">47°C </w:delText>
        </w:r>
      </w:del>
      <w:del w:id="15" w:author="Kate Azumah" w:date="2024-07-04T13:06:00Z">
        <w:r w:rsidRPr="00116082" w:rsidDel="00E26B26">
          <w:rPr>
            <w:spacing w:val="-2"/>
            <w:sz w:val="24"/>
            <w:szCs w:val="24"/>
          </w:rPr>
          <w:delText xml:space="preserve">sweltering afternoon, he had many questions about financing missions. </w:delText>
        </w:r>
      </w:del>
      <w:r w:rsidRPr="00116082">
        <w:rPr>
          <w:spacing w:val="-2"/>
          <w:sz w:val="24"/>
          <w:szCs w:val="24"/>
        </w:rPr>
        <w:t xml:space="preserve">He recognized that God is indeed raising </w:t>
      </w:r>
      <w:del w:id="16" w:author="Kate Azumah" w:date="2024-07-04T12:46:00Z">
        <w:r w:rsidRPr="00116082" w:rsidDel="006A1027">
          <w:rPr>
            <w:spacing w:val="-2"/>
            <w:sz w:val="24"/>
            <w:szCs w:val="24"/>
          </w:rPr>
          <w:delText xml:space="preserve">an army of </w:delText>
        </w:r>
      </w:del>
      <w:r w:rsidRPr="00116082">
        <w:rPr>
          <w:spacing w:val="-2"/>
          <w:sz w:val="24"/>
          <w:szCs w:val="24"/>
        </w:rPr>
        <w:t>missionaries from Africa. Many</w:t>
      </w:r>
      <w:del w:id="17" w:author="Kate Azumah" w:date="2024-07-04T12:57:00Z">
        <w:r w:rsidRPr="00116082" w:rsidDel="009E3FDB">
          <w:rPr>
            <w:spacing w:val="-2"/>
            <w:sz w:val="24"/>
            <w:szCs w:val="24"/>
          </w:rPr>
          <w:delText>, like him,</w:delText>
        </w:r>
      </w:del>
      <w:r w:rsidRPr="00116082">
        <w:rPr>
          <w:spacing w:val="-2"/>
          <w:sz w:val="24"/>
          <w:szCs w:val="24"/>
        </w:rPr>
        <w:t xml:space="preserve"> were stepping out by faith with little </w:t>
      </w:r>
      <w:del w:id="18" w:author="Kate Azumah" w:date="2024-07-04T12:46:00Z">
        <w:r w:rsidRPr="00116082" w:rsidDel="006A1027">
          <w:rPr>
            <w:spacing w:val="-2"/>
            <w:sz w:val="24"/>
            <w:szCs w:val="24"/>
          </w:rPr>
          <w:delText xml:space="preserve">assured </w:delText>
        </w:r>
      </w:del>
      <w:r w:rsidRPr="00116082">
        <w:rPr>
          <w:spacing w:val="-2"/>
          <w:sz w:val="24"/>
          <w:szCs w:val="24"/>
        </w:rPr>
        <w:t>financial support.</w:t>
      </w:r>
      <w:del w:id="19" w:author="Kate Azumah" w:date="2024-07-04T13:06:00Z">
        <w:r w:rsidRPr="00116082" w:rsidDel="00E26B26">
          <w:rPr>
            <w:spacing w:val="-2"/>
            <w:sz w:val="24"/>
            <w:szCs w:val="24"/>
          </w:rPr>
          <w:delText xml:space="preserve"> </w:delText>
        </w:r>
      </w:del>
      <w:del w:id="20" w:author="Kate Azumah" w:date="2024-07-04T12:57:00Z">
        <w:r w:rsidRPr="00116082" w:rsidDel="009E3FDB">
          <w:rPr>
            <w:spacing w:val="-2"/>
            <w:sz w:val="24"/>
            <w:szCs w:val="24"/>
          </w:rPr>
          <w:delText xml:space="preserve">Some had gone out as </w:delText>
        </w:r>
      </w:del>
      <w:del w:id="21" w:author="Kate Azumah" w:date="2024-07-04T12:47:00Z">
        <w:r w:rsidRPr="00116082" w:rsidDel="006A1027">
          <w:rPr>
            <w:spacing w:val="-2"/>
            <w:sz w:val="24"/>
            <w:szCs w:val="24"/>
          </w:rPr>
          <w:delText xml:space="preserve">tentmakers or </w:delText>
        </w:r>
      </w:del>
      <w:del w:id="22" w:author="Kate Azumah" w:date="2024-07-04T12:57:00Z">
        <w:r w:rsidRPr="00116082" w:rsidDel="009E3FDB">
          <w:rPr>
            <w:spacing w:val="-2"/>
            <w:sz w:val="24"/>
            <w:szCs w:val="24"/>
          </w:rPr>
          <w:delText xml:space="preserve">marketplace missionaries, while others </w:delText>
        </w:r>
      </w:del>
      <w:del w:id="23" w:author="Kate Azumah" w:date="2024-07-04T12:47:00Z">
        <w:r w:rsidRPr="00116082" w:rsidDel="008369A4">
          <w:rPr>
            <w:spacing w:val="-2"/>
            <w:sz w:val="24"/>
            <w:szCs w:val="24"/>
          </w:rPr>
          <w:delText>had stable and consistent support using</w:delText>
        </w:r>
      </w:del>
      <w:del w:id="24" w:author="Kate Azumah" w:date="2024-07-04T12:57:00Z">
        <w:r w:rsidRPr="00116082" w:rsidDel="009E3FDB">
          <w:rPr>
            <w:spacing w:val="-2"/>
            <w:sz w:val="24"/>
            <w:szCs w:val="24"/>
          </w:rPr>
          <w:delText xml:space="preserve"> the support-raising model of the West.</w:delText>
        </w:r>
      </w:del>
    </w:p>
    <w:p w14:paraId="410A0493" w14:textId="621608F9" w:rsidR="00116082" w:rsidDel="00E26B26" w:rsidRDefault="00116082">
      <w:pPr>
        <w:pStyle w:val="Body"/>
        <w:suppressAutoHyphens/>
        <w:spacing w:before="57"/>
        <w:ind w:firstLine="0"/>
        <w:jc w:val="both"/>
        <w:rPr>
          <w:del w:id="25" w:author="Kate Azumah" w:date="2024-07-04T13:06:00Z"/>
          <w:spacing w:val="-6"/>
          <w:sz w:val="24"/>
          <w:szCs w:val="24"/>
        </w:rPr>
        <w:pPrChange w:id="26" w:author="Kate Azumah" w:date="2024-07-04T13:06:00Z">
          <w:pPr>
            <w:pStyle w:val="Body"/>
            <w:suppressAutoHyphens/>
            <w:ind w:firstLine="0"/>
            <w:jc w:val="both"/>
          </w:pPr>
        </w:pPrChange>
      </w:pPr>
    </w:p>
    <w:p w14:paraId="460F73BA" w14:textId="395F1DE0" w:rsidR="00AF7A2A" w:rsidRPr="00116082" w:rsidRDefault="00E26B26" w:rsidP="00116082">
      <w:pPr>
        <w:pStyle w:val="Body"/>
        <w:suppressAutoHyphens/>
        <w:ind w:firstLine="0"/>
        <w:jc w:val="both"/>
        <w:rPr>
          <w:spacing w:val="-6"/>
          <w:sz w:val="24"/>
          <w:szCs w:val="24"/>
        </w:rPr>
      </w:pPr>
      <w:ins w:id="27" w:author="Kate Azumah" w:date="2024-07-04T13:06:00Z">
        <w:r>
          <w:rPr>
            <w:spacing w:val="-6"/>
            <w:sz w:val="24"/>
            <w:szCs w:val="24"/>
          </w:rPr>
          <w:t xml:space="preserve"> </w:t>
        </w:r>
      </w:ins>
      <w:r w:rsidR="00AF7A2A" w:rsidRPr="00116082">
        <w:rPr>
          <w:spacing w:val="-6"/>
          <w:sz w:val="24"/>
          <w:szCs w:val="24"/>
        </w:rPr>
        <w:t>Bongo knows, however, that financing missions remains a major challenge</w:t>
      </w:r>
      <w:del w:id="28" w:author="Kate Azumah" w:date="2024-07-04T13:06:00Z">
        <w:r w:rsidR="00AF7A2A" w:rsidRPr="00116082" w:rsidDel="00DB015E">
          <w:rPr>
            <w:spacing w:val="-6"/>
            <w:sz w:val="24"/>
            <w:szCs w:val="24"/>
          </w:rPr>
          <w:delText xml:space="preserve"> for Africa</w:delText>
        </w:r>
      </w:del>
      <w:r w:rsidR="00AF7A2A" w:rsidRPr="00116082">
        <w:rPr>
          <w:spacing w:val="-6"/>
          <w:sz w:val="24"/>
          <w:szCs w:val="24"/>
        </w:rPr>
        <w:t xml:space="preserve">. </w:t>
      </w:r>
      <w:del w:id="29" w:author="Kate Azumah" w:date="2024-07-04T12:48:00Z">
        <w:r w:rsidR="00AF7A2A" w:rsidRPr="00116082" w:rsidDel="008369A4">
          <w:rPr>
            <w:spacing w:val="-6"/>
            <w:sz w:val="24"/>
            <w:szCs w:val="24"/>
          </w:rPr>
          <w:delText>Stories abound of m</w:delText>
        </w:r>
      </w:del>
      <w:ins w:id="30" w:author="Kate Azumah" w:date="2024-07-04T12:48:00Z">
        <w:r w:rsidR="008369A4">
          <w:rPr>
            <w:spacing w:val="-6"/>
            <w:sz w:val="24"/>
            <w:szCs w:val="24"/>
          </w:rPr>
          <w:t>M</w:t>
        </w:r>
      </w:ins>
      <w:r w:rsidR="00AF7A2A" w:rsidRPr="00116082">
        <w:rPr>
          <w:spacing w:val="-6"/>
          <w:sz w:val="24"/>
          <w:szCs w:val="24"/>
        </w:rPr>
        <w:t xml:space="preserve">any African missionaries like him </w:t>
      </w:r>
      <w:ins w:id="31" w:author="Kate Azumah" w:date="2024-07-04T12:48:00Z">
        <w:r w:rsidR="008369A4">
          <w:rPr>
            <w:spacing w:val="-6"/>
            <w:sz w:val="24"/>
            <w:szCs w:val="24"/>
          </w:rPr>
          <w:t>had</w:t>
        </w:r>
      </w:ins>
      <w:del w:id="32" w:author="Kate Azumah" w:date="2024-07-04T12:48:00Z">
        <w:r w:rsidR="00AF7A2A" w:rsidRPr="00116082" w:rsidDel="008369A4">
          <w:rPr>
            <w:spacing w:val="-6"/>
            <w:sz w:val="24"/>
            <w:szCs w:val="24"/>
          </w:rPr>
          <w:delText>who have</w:delText>
        </w:r>
      </w:del>
      <w:r w:rsidR="00AF7A2A" w:rsidRPr="00116082">
        <w:rPr>
          <w:spacing w:val="-6"/>
          <w:sz w:val="24"/>
          <w:szCs w:val="24"/>
        </w:rPr>
        <w:t xml:space="preserve"> been sent and “abandoned” in the mission field with inadequate resources</w:t>
      </w:r>
      <w:del w:id="33" w:author="Kate Azumah" w:date="2024-07-04T12:58:00Z">
        <w:r w:rsidR="00AF7A2A" w:rsidRPr="00116082" w:rsidDel="009E3FDB">
          <w:rPr>
            <w:spacing w:val="-6"/>
            <w:sz w:val="24"/>
            <w:szCs w:val="24"/>
          </w:rPr>
          <w:delText xml:space="preserve"> for the task God called them into</w:delText>
        </w:r>
      </w:del>
      <w:r w:rsidR="00AF7A2A" w:rsidRPr="00116082">
        <w:rPr>
          <w:spacing w:val="-6"/>
          <w:sz w:val="24"/>
          <w:szCs w:val="24"/>
        </w:rPr>
        <w:t xml:space="preserve">. Various reasons are responsible for this—lack of a biblical understanding, historical experiences, resource stewardship, and current realities of </w:t>
      </w:r>
      <w:ins w:id="34" w:author="Kate Azumah" w:date="2024-07-04T12:48:00Z">
        <w:r w:rsidR="003D05F4">
          <w:rPr>
            <w:spacing w:val="-6"/>
            <w:sz w:val="24"/>
            <w:szCs w:val="24"/>
          </w:rPr>
          <w:t xml:space="preserve">sending. </w:t>
        </w:r>
      </w:ins>
      <w:del w:id="35" w:author="Kate Azumah" w:date="2024-07-04T12:48:00Z">
        <w:r w:rsidR="00AF7A2A" w:rsidRPr="00116082" w:rsidDel="003D05F4">
          <w:rPr>
            <w:spacing w:val="-6"/>
            <w:sz w:val="24"/>
            <w:szCs w:val="24"/>
          </w:rPr>
          <w:delText>being sent and serving as senders.</w:delText>
        </w:r>
      </w:del>
    </w:p>
    <w:p w14:paraId="148ECD7E" w14:textId="77777777" w:rsidR="00116082" w:rsidRDefault="00116082" w:rsidP="00116082">
      <w:pPr>
        <w:pStyle w:val="Body"/>
        <w:suppressAutoHyphens/>
        <w:ind w:firstLine="0"/>
        <w:jc w:val="both"/>
        <w:rPr>
          <w:spacing w:val="-4"/>
          <w:sz w:val="24"/>
          <w:szCs w:val="24"/>
        </w:rPr>
      </w:pPr>
    </w:p>
    <w:p w14:paraId="59D773AC" w14:textId="197DFCF3" w:rsidR="00AF7A2A" w:rsidRPr="00116082" w:rsidRDefault="00AF7A2A" w:rsidP="00116082">
      <w:pPr>
        <w:pStyle w:val="Body"/>
        <w:suppressAutoHyphens/>
        <w:ind w:firstLine="0"/>
        <w:jc w:val="both"/>
        <w:rPr>
          <w:spacing w:val="-4"/>
          <w:sz w:val="24"/>
          <w:szCs w:val="24"/>
        </w:rPr>
      </w:pPr>
      <w:r w:rsidRPr="00116082">
        <w:rPr>
          <w:spacing w:val="-4"/>
          <w:sz w:val="24"/>
          <w:szCs w:val="24"/>
        </w:rPr>
        <w:t xml:space="preserve">A </w:t>
      </w:r>
      <w:del w:id="36" w:author="Kate Azumah" w:date="2024-07-04T12:58:00Z">
        <w:r w:rsidRPr="00116082" w:rsidDel="00646383">
          <w:rPr>
            <w:spacing w:val="-4"/>
            <w:sz w:val="24"/>
            <w:szCs w:val="24"/>
          </w:rPr>
          <w:delText xml:space="preserve">solid </w:delText>
        </w:r>
      </w:del>
      <w:r w:rsidRPr="00116082">
        <w:rPr>
          <w:spacing w:val="-4"/>
          <w:sz w:val="24"/>
          <w:szCs w:val="24"/>
        </w:rPr>
        <w:t xml:space="preserve">biblical foundation of resource and financial stewardship is the first building block to establishing a robust theology of financing missions. This compels us to examine </w:t>
      </w:r>
      <w:del w:id="37" w:author="Kate Azumah" w:date="2024-07-04T12:59:00Z">
        <w:r w:rsidRPr="00116082" w:rsidDel="00646383">
          <w:rPr>
            <w:spacing w:val="-4"/>
            <w:sz w:val="24"/>
            <w:szCs w:val="24"/>
          </w:rPr>
          <w:delText xml:space="preserve">key </w:delText>
        </w:r>
      </w:del>
      <w:r w:rsidRPr="00116082">
        <w:rPr>
          <w:spacing w:val="-4"/>
          <w:sz w:val="24"/>
          <w:szCs w:val="24"/>
        </w:rPr>
        <w:t>passages such as “Go and sell all your possessions and give to the poor, and you will have treasure in heaven; then come, follow me” (Mt. 19:21; Mk. 10:21), the women who supported Jesus’ ministry (Lk. 8:1-3), Paul’s tentmaking (Acts 18:1-4) and support-raising (Phil. 1:3-6) models, and overall biblical stewardship (Lk. 6:38).</w:t>
      </w:r>
    </w:p>
    <w:p w14:paraId="2D27DC44" w14:textId="77777777" w:rsidR="00116082" w:rsidRDefault="00116082" w:rsidP="00116082">
      <w:pPr>
        <w:pStyle w:val="Body"/>
        <w:suppressAutoHyphens/>
        <w:ind w:firstLine="0"/>
        <w:jc w:val="both"/>
        <w:rPr>
          <w:sz w:val="24"/>
          <w:szCs w:val="24"/>
        </w:rPr>
      </w:pPr>
    </w:p>
    <w:p w14:paraId="397D63CD" w14:textId="4AA30AEF" w:rsidR="00AF7A2A" w:rsidRPr="00116082" w:rsidRDefault="00AF7A2A" w:rsidP="00116082">
      <w:pPr>
        <w:pStyle w:val="Body"/>
        <w:suppressAutoHyphens/>
        <w:ind w:firstLine="0"/>
        <w:jc w:val="both"/>
        <w:rPr>
          <w:sz w:val="24"/>
          <w:szCs w:val="24"/>
        </w:rPr>
      </w:pPr>
      <w:r w:rsidRPr="00116082">
        <w:rPr>
          <w:sz w:val="24"/>
          <w:szCs w:val="24"/>
        </w:rPr>
        <w:t xml:space="preserve">Historically, the African Church has struggled to break the shackles of a </w:t>
      </w:r>
      <w:del w:id="38" w:author="Kate Azumah" w:date="2024-07-04T12:49:00Z">
        <w:r w:rsidRPr="00116082" w:rsidDel="00136B7D">
          <w:rPr>
            <w:sz w:val="24"/>
            <w:szCs w:val="24"/>
          </w:rPr>
          <w:delText xml:space="preserve">debilitating </w:delText>
        </w:r>
      </w:del>
      <w:r w:rsidRPr="00116082">
        <w:rPr>
          <w:sz w:val="24"/>
          <w:szCs w:val="24"/>
        </w:rPr>
        <w:t xml:space="preserve">dependency syndrome: </w:t>
      </w:r>
      <w:ins w:id="39" w:author="Kate Azumah" w:date="2024-09-09T18:29:00Z">
        <w:r w:rsidR="00C56B68">
          <w:rPr>
            <w:sz w:val="24"/>
            <w:szCs w:val="24"/>
          </w:rPr>
          <w:t>“</w:t>
        </w:r>
      </w:ins>
      <w:del w:id="40" w:author="Kate Azumah" w:date="2024-09-09T18:29:00Z">
        <w:r w:rsidRPr="00116082" w:rsidDel="00C56B68">
          <w:rPr>
            <w:sz w:val="24"/>
            <w:szCs w:val="24"/>
          </w:rPr>
          <w:delText>‘</w:delText>
        </w:r>
      </w:del>
      <w:r w:rsidRPr="00116082">
        <w:rPr>
          <w:sz w:val="24"/>
          <w:szCs w:val="24"/>
        </w:rPr>
        <w:t>We are poor and can’t do much,</w:t>
      </w:r>
      <w:ins w:id="41" w:author="Kate Azumah" w:date="2024-09-09T18:29:00Z">
        <w:r w:rsidR="00C56B68">
          <w:rPr>
            <w:sz w:val="24"/>
            <w:szCs w:val="24"/>
          </w:rPr>
          <w:t>”</w:t>
        </w:r>
      </w:ins>
      <w:del w:id="42" w:author="Kate Azumah" w:date="2024-09-09T18:29:00Z">
        <w:r w:rsidRPr="00116082" w:rsidDel="00C56B68">
          <w:rPr>
            <w:sz w:val="24"/>
            <w:szCs w:val="24"/>
          </w:rPr>
          <w:delText>’</w:delText>
        </w:r>
      </w:del>
      <w:r w:rsidRPr="00116082">
        <w:rPr>
          <w:sz w:val="24"/>
          <w:szCs w:val="24"/>
        </w:rPr>
        <w:t xml:space="preserve"> </w:t>
      </w:r>
      <w:del w:id="43" w:author="Kate Azumah" w:date="2024-09-09T18:29:00Z">
        <w:r w:rsidRPr="00116082" w:rsidDel="00C56B68">
          <w:rPr>
            <w:sz w:val="24"/>
            <w:szCs w:val="24"/>
          </w:rPr>
          <w:delText>‘</w:delText>
        </w:r>
      </w:del>
      <w:ins w:id="44" w:author="Kate Azumah" w:date="2024-09-09T18:29:00Z">
        <w:r w:rsidR="00C56B68">
          <w:rPr>
            <w:sz w:val="24"/>
            <w:szCs w:val="24"/>
          </w:rPr>
          <w:t>“</w:t>
        </w:r>
      </w:ins>
      <w:r w:rsidRPr="00116082">
        <w:rPr>
          <w:sz w:val="24"/>
          <w:szCs w:val="24"/>
        </w:rPr>
        <w:t>only the rich whites can support missions</w:t>
      </w:r>
      <w:del w:id="45" w:author="Kate Azumah" w:date="2024-07-04T12:50:00Z">
        <w:r w:rsidRPr="00116082" w:rsidDel="00C031E3">
          <w:rPr>
            <w:sz w:val="24"/>
            <w:szCs w:val="24"/>
          </w:rPr>
          <w:delText>’—which has resulted in a ‘begging bowl’ mentality</w:delText>
        </w:r>
      </w:del>
      <w:r w:rsidRPr="00116082">
        <w:rPr>
          <w:sz w:val="24"/>
          <w:szCs w:val="24"/>
        </w:rPr>
        <w:t>.</w:t>
      </w:r>
      <w:ins w:id="46" w:author="Kate Azumah" w:date="2024-09-09T18:30:00Z">
        <w:r w:rsidR="00C56B68">
          <w:rPr>
            <w:sz w:val="24"/>
            <w:szCs w:val="24"/>
          </w:rPr>
          <w:t>”</w:t>
        </w:r>
      </w:ins>
      <w:r w:rsidRPr="00116082">
        <w:rPr>
          <w:sz w:val="24"/>
          <w:szCs w:val="24"/>
        </w:rPr>
        <w:t xml:space="preserve"> This has been coupled with paternalism that disempowers Africans, and power plays by those materially better off who tend to adopt a “messiah complex.” </w:t>
      </w:r>
    </w:p>
    <w:p w14:paraId="3144312F" w14:textId="77777777" w:rsidR="00116082" w:rsidRDefault="00116082" w:rsidP="00116082">
      <w:pPr>
        <w:pStyle w:val="Body"/>
        <w:suppressAutoHyphens/>
        <w:ind w:firstLine="0"/>
        <w:jc w:val="both"/>
        <w:rPr>
          <w:spacing w:val="-2"/>
          <w:sz w:val="24"/>
          <w:szCs w:val="24"/>
        </w:rPr>
      </w:pPr>
    </w:p>
    <w:p w14:paraId="1A6A92E8" w14:textId="1A6A6BB1" w:rsidR="00AF7A2A" w:rsidRPr="00116082" w:rsidRDefault="00AF7A2A" w:rsidP="00116082">
      <w:pPr>
        <w:pStyle w:val="Body"/>
        <w:suppressAutoHyphens/>
        <w:ind w:firstLine="0"/>
        <w:jc w:val="both"/>
        <w:rPr>
          <w:spacing w:val="-2"/>
          <w:sz w:val="24"/>
          <w:szCs w:val="24"/>
        </w:rPr>
      </w:pPr>
      <w:del w:id="47" w:author="Kate Azumah" w:date="2024-07-04T12:51:00Z">
        <w:r w:rsidRPr="00116082" w:rsidDel="00C031E3">
          <w:rPr>
            <w:spacing w:val="-2"/>
            <w:sz w:val="24"/>
            <w:szCs w:val="24"/>
          </w:rPr>
          <w:delText>A poverty mentality and paternalistic</w:delText>
        </w:r>
      </w:del>
      <w:ins w:id="48" w:author="Kate Azumah" w:date="2024-07-04T12:51:00Z">
        <w:r w:rsidR="00C031E3">
          <w:rPr>
            <w:spacing w:val="-2"/>
            <w:sz w:val="24"/>
            <w:szCs w:val="24"/>
          </w:rPr>
          <w:t>These</w:t>
        </w:r>
      </w:ins>
      <w:r w:rsidRPr="00116082">
        <w:rPr>
          <w:spacing w:val="-2"/>
          <w:sz w:val="24"/>
          <w:szCs w:val="24"/>
        </w:rPr>
        <w:t xml:space="preserve"> attitudes have affected how we view money and missions in Africa. At the core is a perception of inferiority</w:t>
      </w:r>
      <w:ins w:id="49" w:author="Kate Azumah" w:date="2024-07-04T13:00:00Z">
        <w:r w:rsidR="008C21E1">
          <w:rPr>
            <w:spacing w:val="-2"/>
            <w:sz w:val="24"/>
            <w:szCs w:val="24"/>
          </w:rPr>
          <w:t>.</w:t>
        </w:r>
      </w:ins>
      <w:del w:id="50" w:author="Kate Azumah" w:date="2024-07-04T13:00:00Z">
        <w:r w:rsidRPr="00116082" w:rsidDel="008C21E1">
          <w:rPr>
            <w:spacing w:val="-2"/>
            <w:sz w:val="24"/>
            <w:szCs w:val="24"/>
          </w:rPr>
          <w:delText>,</w:delText>
        </w:r>
      </w:del>
      <w:r w:rsidRPr="00116082">
        <w:rPr>
          <w:spacing w:val="-2"/>
          <w:sz w:val="24"/>
          <w:szCs w:val="24"/>
        </w:rPr>
        <w:t xml:space="preserve"> </w:t>
      </w:r>
      <w:del w:id="51" w:author="Kate Azumah" w:date="2024-07-04T13:00:00Z">
        <w:r w:rsidRPr="00116082" w:rsidDel="008C21E1">
          <w:rPr>
            <w:spacing w:val="-2"/>
            <w:sz w:val="24"/>
            <w:szCs w:val="24"/>
          </w:rPr>
          <w:delText xml:space="preserve">which leads to ‘copy-and-paste’ approaches on how we resource missions, instead of exploring indigenous ubuntu practices. </w:delText>
        </w:r>
      </w:del>
      <w:r w:rsidRPr="00116082">
        <w:rPr>
          <w:spacing w:val="-2"/>
          <w:sz w:val="24"/>
          <w:szCs w:val="24"/>
        </w:rPr>
        <w:t>Furthermore, the pitfalls of materialism and consumerism are emerging among Africa’s growing middle class. The challenge is how to balance our</w:t>
      </w:r>
      <w:del w:id="52" w:author="Kate Azumah" w:date="2024-07-04T13:00:00Z">
        <w:r w:rsidRPr="00116082" w:rsidDel="005A1931">
          <w:rPr>
            <w:spacing w:val="-2"/>
            <w:sz w:val="24"/>
            <w:szCs w:val="24"/>
          </w:rPr>
          <w:delText xml:space="preserve"> instinctive</w:delText>
        </w:r>
      </w:del>
      <w:r w:rsidRPr="00116082">
        <w:rPr>
          <w:spacing w:val="-2"/>
          <w:sz w:val="24"/>
          <w:szCs w:val="24"/>
        </w:rPr>
        <w:t xml:space="preserve"> desire to escape poverty with the biblical teaching of “Godliness with contentment is great gain” (1 Tim. 6:6).</w:t>
      </w:r>
    </w:p>
    <w:p w14:paraId="0AC3F9D2" w14:textId="77777777" w:rsidR="00116082" w:rsidRDefault="00116082" w:rsidP="00116082">
      <w:pPr>
        <w:pStyle w:val="Body"/>
        <w:suppressAutoHyphens/>
        <w:ind w:firstLine="0"/>
        <w:jc w:val="both"/>
        <w:rPr>
          <w:sz w:val="24"/>
          <w:szCs w:val="24"/>
        </w:rPr>
      </w:pPr>
    </w:p>
    <w:p w14:paraId="0592832F" w14:textId="24F6A887" w:rsidR="00AF7A2A" w:rsidRPr="00116082" w:rsidRDefault="00AF7A2A" w:rsidP="00116082">
      <w:pPr>
        <w:pStyle w:val="Body"/>
        <w:suppressAutoHyphens/>
        <w:ind w:firstLine="0"/>
        <w:jc w:val="both"/>
        <w:rPr>
          <w:sz w:val="24"/>
          <w:szCs w:val="24"/>
        </w:rPr>
      </w:pPr>
      <w:r w:rsidRPr="00116082">
        <w:rPr>
          <w:sz w:val="24"/>
          <w:szCs w:val="24"/>
        </w:rPr>
        <w:t>Bongo pondered: Whereas the Western support-raising model has resulted in</w:t>
      </w:r>
      <w:ins w:id="53" w:author="Kate Azumah" w:date="2024-07-04T13:01:00Z">
        <w:r w:rsidR="007A1259">
          <w:rPr>
            <w:sz w:val="24"/>
            <w:szCs w:val="24"/>
          </w:rPr>
          <w:t xml:space="preserve"> the sending of many</w:t>
        </w:r>
      </w:ins>
      <w:r w:rsidRPr="00116082">
        <w:rPr>
          <w:sz w:val="24"/>
          <w:szCs w:val="24"/>
        </w:rPr>
        <w:t xml:space="preserve"> </w:t>
      </w:r>
      <w:del w:id="54" w:author="Kate Azumah" w:date="2024-07-04T13:02:00Z">
        <w:r w:rsidRPr="00116082" w:rsidDel="007A1259">
          <w:rPr>
            <w:sz w:val="24"/>
            <w:szCs w:val="24"/>
          </w:rPr>
          <w:delText xml:space="preserve">tremendous numbers of </w:delText>
        </w:r>
      </w:del>
      <w:r w:rsidRPr="00116082">
        <w:rPr>
          <w:sz w:val="24"/>
          <w:szCs w:val="24"/>
        </w:rPr>
        <w:t>missionaries</w:t>
      </w:r>
      <w:del w:id="55" w:author="Kate Azumah" w:date="2024-07-04T13:02:00Z">
        <w:r w:rsidRPr="00116082" w:rsidDel="007A1259">
          <w:rPr>
            <w:sz w:val="24"/>
            <w:szCs w:val="24"/>
          </w:rPr>
          <w:delText xml:space="preserve"> sent </w:delText>
        </w:r>
      </w:del>
      <w:del w:id="56" w:author="Kate Azumah" w:date="2024-07-04T12:52:00Z">
        <w:r w:rsidRPr="00116082" w:rsidDel="00E2788F">
          <w:rPr>
            <w:sz w:val="24"/>
            <w:szCs w:val="24"/>
          </w:rPr>
          <w:delText>during the</w:delText>
        </w:r>
      </w:del>
      <w:del w:id="57" w:author="Kate Azumah" w:date="2024-07-04T13:02:00Z">
        <w:r w:rsidRPr="00116082" w:rsidDel="007A1259">
          <w:rPr>
            <w:sz w:val="24"/>
            <w:szCs w:val="24"/>
          </w:rPr>
          <w:delText xml:space="preserve"> modern </w:delText>
        </w:r>
      </w:del>
      <w:del w:id="58" w:author="Kate Azumah" w:date="2024-07-04T12:52:00Z">
        <w:r w:rsidRPr="00116082" w:rsidDel="00E2788F">
          <w:rPr>
            <w:sz w:val="24"/>
            <w:szCs w:val="24"/>
          </w:rPr>
          <w:delText xml:space="preserve">missions </w:delText>
        </w:r>
      </w:del>
      <w:del w:id="59" w:author="Kate Azumah" w:date="2024-07-04T13:02:00Z">
        <w:r w:rsidRPr="00116082" w:rsidDel="007A1259">
          <w:rPr>
            <w:sz w:val="24"/>
            <w:szCs w:val="24"/>
          </w:rPr>
          <w:delText>era</w:delText>
        </w:r>
      </w:del>
      <w:r w:rsidRPr="00116082">
        <w:rPr>
          <w:sz w:val="24"/>
          <w:szCs w:val="24"/>
        </w:rPr>
        <w:t xml:space="preserve">, </w:t>
      </w:r>
      <w:del w:id="60" w:author="Kate Azumah" w:date="2024-07-04T12:53:00Z">
        <w:r w:rsidRPr="00116082" w:rsidDel="00D56116">
          <w:rPr>
            <w:sz w:val="24"/>
            <w:szCs w:val="24"/>
          </w:rPr>
          <w:delText>is it time to ask whether the model is past its “sell-by” date especially for the African Church? C</w:delText>
        </w:r>
      </w:del>
      <w:ins w:id="61" w:author="Kate Azumah" w:date="2024-07-04T12:53:00Z">
        <w:r w:rsidR="00D56116">
          <w:rPr>
            <w:sz w:val="24"/>
            <w:szCs w:val="24"/>
          </w:rPr>
          <w:t>c</w:t>
        </w:r>
      </w:ins>
      <w:r w:rsidRPr="00116082">
        <w:rPr>
          <w:sz w:val="24"/>
          <w:szCs w:val="24"/>
        </w:rPr>
        <w:t>ould it be that we as African missionaries and mission senders need to find more suitable models in line with our African</w:t>
      </w:r>
      <w:del w:id="62" w:author="Kate Azumah" w:date="2024-07-04T13:08:00Z">
        <w:r w:rsidRPr="00116082" w:rsidDel="0039361B">
          <w:rPr>
            <w:sz w:val="24"/>
            <w:szCs w:val="24"/>
          </w:rPr>
          <w:delText xml:space="preserve"> ubuntu</w:delText>
        </w:r>
      </w:del>
      <w:r w:rsidRPr="00116082">
        <w:rPr>
          <w:sz w:val="24"/>
          <w:szCs w:val="24"/>
        </w:rPr>
        <w:t xml:space="preserve"> realities?</w:t>
      </w:r>
    </w:p>
    <w:p w14:paraId="7214B354" w14:textId="77777777" w:rsidR="00116082" w:rsidRDefault="00116082" w:rsidP="00116082">
      <w:pPr>
        <w:pStyle w:val="Body"/>
        <w:suppressAutoHyphens/>
        <w:ind w:firstLine="0"/>
        <w:jc w:val="both"/>
        <w:rPr>
          <w:spacing w:val="-4"/>
          <w:sz w:val="24"/>
          <w:szCs w:val="24"/>
        </w:rPr>
      </w:pPr>
    </w:p>
    <w:p w14:paraId="60BF5EB1" w14:textId="7EC1EF10" w:rsidR="00AF7A2A" w:rsidRPr="00116082" w:rsidRDefault="00AF7A2A" w:rsidP="00116082">
      <w:pPr>
        <w:pStyle w:val="Body"/>
        <w:suppressAutoHyphens/>
        <w:ind w:firstLine="0"/>
        <w:jc w:val="both"/>
        <w:rPr>
          <w:spacing w:val="-4"/>
          <w:sz w:val="24"/>
          <w:szCs w:val="24"/>
        </w:rPr>
      </w:pPr>
      <w:r w:rsidRPr="00116082">
        <w:rPr>
          <w:spacing w:val="-4"/>
          <w:sz w:val="24"/>
          <w:szCs w:val="24"/>
        </w:rPr>
        <w:t xml:space="preserve">Looking into the future with hope, Bongo prayed for </w:t>
      </w:r>
      <w:del w:id="63" w:author="Kate Azumah" w:date="2024-07-04T13:02:00Z">
        <w:r w:rsidRPr="00116082" w:rsidDel="00DC2A4D">
          <w:rPr>
            <w:spacing w:val="-4"/>
            <w:sz w:val="24"/>
            <w:szCs w:val="24"/>
          </w:rPr>
          <w:delText xml:space="preserve">both pragmatic and prophetic </w:delText>
        </w:r>
      </w:del>
      <w:r w:rsidRPr="00116082">
        <w:rPr>
          <w:spacing w:val="-4"/>
          <w:sz w:val="24"/>
          <w:szCs w:val="24"/>
        </w:rPr>
        <w:t xml:space="preserve">responses anchored in a biblical theology of community and generosity. Pragmatically, we need a greater focus on biblical stewardship, a sustainable use of God’s resources with accountability to God and men (Rom. 14:12; Gal. 6:1-2), and a long-term view of financing missions innovatively and with good environmental and social policies. </w:t>
      </w:r>
      <w:r w:rsidRPr="00116082">
        <w:rPr>
          <w:spacing w:val="-4"/>
          <w:sz w:val="24"/>
          <w:szCs w:val="24"/>
        </w:rPr>
        <w:lastRenderedPageBreak/>
        <w:t>Prophetically, we need to cultivate increased generosity out of our poverty (2 Cor. 8:1-3) and greater simplicity (Job 1:21). We must “live simply so that others might simply live” (Ron Sider).</w:t>
      </w:r>
    </w:p>
    <w:p w14:paraId="1A059705" w14:textId="77777777" w:rsidR="00116082" w:rsidRDefault="00116082" w:rsidP="00116082">
      <w:pPr>
        <w:pStyle w:val="Body"/>
        <w:suppressAutoHyphens/>
        <w:ind w:firstLine="0"/>
        <w:jc w:val="both"/>
        <w:rPr>
          <w:spacing w:val="-2"/>
          <w:sz w:val="24"/>
          <w:szCs w:val="24"/>
        </w:rPr>
      </w:pPr>
    </w:p>
    <w:p w14:paraId="28A0841E" w14:textId="5358F296" w:rsidR="00AF7A2A" w:rsidRPr="00116082" w:rsidRDefault="00AF7A2A" w:rsidP="00116082">
      <w:pPr>
        <w:pStyle w:val="Body"/>
        <w:suppressAutoHyphens/>
        <w:ind w:firstLine="0"/>
        <w:jc w:val="both"/>
        <w:rPr>
          <w:sz w:val="24"/>
          <w:szCs w:val="24"/>
        </w:rPr>
      </w:pPr>
      <w:r w:rsidRPr="00116082">
        <w:rPr>
          <w:spacing w:val="-2"/>
          <w:sz w:val="24"/>
          <w:szCs w:val="24"/>
        </w:rPr>
        <w:t xml:space="preserve">In this edition of AfriGO, be challenged by Baba Akawu’s commitment to missions giving despite his </w:t>
      </w:r>
      <w:del w:id="64" w:author="Kate Azumah" w:date="2024-07-04T12:54:00Z">
        <w:r w:rsidRPr="00116082" w:rsidDel="00360F62">
          <w:rPr>
            <w:spacing w:val="-2"/>
            <w:sz w:val="24"/>
            <w:szCs w:val="24"/>
          </w:rPr>
          <w:delText>circumstances of being blind</w:delText>
        </w:r>
      </w:del>
      <w:ins w:id="65" w:author="Kate Azumah" w:date="2024-07-04T13:03:00Z">
        <w:r w:rsidR="00291F28">
          <w:rPr>
            <w:spacing w:val="-2"/>
            <w:sz w:val="24"/>
            <w:szCs w:val="24"/>
          </w:rPr>
          <w:t>circumstances</w:t>
        </w:r>
      </w:ins>
      <w:del w:id="66" w:author="Kate Azumah" w:date="2024-07-04T12:54:00Z">
        <w:r w:rsidRPr="00116082" w:rsidDel="00360F62">
          <w:rPr>
            <w:spacing w:val="-2"/>
            <w:sz w:val="24"/>
            <w:szCs w:val="24"/>
          </w:rPr>
          <w:delText xml:space="preserve"> and with amputated hands</w:delText>
        </w:r>
      </w:del>
      <w:r w:rsidRPr="00116082">
        <w:rPr>
          <w:spacing w:val="-2"/>
          <w:sz w:val="24"/>
          <w:szCs w:val="24"/>
        </w:rPr>
        <w:t xml:space="preserve">. For our Perspective article, Tshepang Basupi shares different means of raising support for missions. Our feature story highlights CAPRO’s funding experience as an indigenous mission agency and </w:t>
      </w:r>
      <w:del w:id="67" w:author="Kate Azumah" w:date="2024-07-04T13:04:00Z">
        <w:r w:rsidRPr="00116082" w:rsidDel="00291F28">
          <w:rPr>
            <w:spacing w:val="-2"/>
            <w:sz w:val="24"/>
            <w:szCs w:val="24"/>
          </w:rPr>
          <w:delText>points to</w:delText>
        </w:r>
      </w:del>
      <w:ins w:id="68" w:author="Kate Azumah" w:date="2024-07-04T13:04:00Z">
        <w:r w:rsidR="00291F28">
          <w:rPr>
            <w:spacing w:val="-2"/>
            <w:sz w:val="24"/>
            <w:szCs w:val="24"/>
          </w:rPr>
          <w:t>shows</w:t>
        </w:r>
      </w:ins>
      <w:r w:rsidRPr="00116082">
        <w:rPr>
          <w:spacing w:val="-2"/>
          <w:sz w:val="24"/>
          <w:szCs w:val="24"/>
        </w:rPr>
        <w:t xml:space="preserve"> God’s faithfulness to provide for his work. Enjoy reading </w:t>
      </w:r>
      <w:del w:id="69" w:author="Kate Azumah" w:date="2024-07-04T13:04:00Z">
        <w:r w:rsidRPr="00116082" w:rsidDel="00291F28">
          <w:rPr>
            <w:spacing w:val="-2"/>
            <w:sz w:val="24"/>
            <w:szCs w:val="24"/>
          </w:rPr>
          <w:delText xml:space="preserve">these and more, </w:delText>
        </w:r>
      </w:del>
      <w:r w:rsidRPr="00116082">
        <w:rPr>
          <w:spacing w:val="-2"/>
          <w:sz w:val="24"/>
          <w:szCs w:val="24"/>
        </w:rPr>
        <w:t>and share with others!</w:t>
      </w:r>
    </w:p>
    <w:p w14:paraId="30F9483E" w14:textId="239FF6CD" w:rsidR="00AF7A2A" w:rsidRPr="00116082" w:rsidRDefault="00AF7A2A" w:rsidP="00AF7A2A">
      <w:pPr>
        <w:pStyle w:val="Bio"/>
        <w:pBdr>
          <w:top w:val="single" w:sz="2" w:space="14" w:color="188E45"/>
        </w:pBdr>
        <w:spacing w:before="283"/>
        <w:ind w:right="0"/>
        <w:rPr>
          <w:spacing w:val="0"/>
          <w:sz w:val="24"/>
          <w:szCs w:val="24"/>
        </w:rPr>
      </w:pPr>
      <w:r w:rsidRPr="00116082">
        <w:rPr>
          <w:spacing w:val="0"/>
          <w:sz w:val="24"/>
          <w:szCs w:val="24"/>
        </w:rPr>
        <w:t>Duncan Olumbe is a Kenyan missions leader, community development mobilizer, organic farmer, creation care advocate, and mountaineer with almost 30 years of ministry across the nations. He has experience in cross-cultural missions</w:t>
      </w:r>
      <w:del w:id="70" w:author="Kate Azumah" w:date="2024-07-04T13:09:00Z">
        <w:r w:rsidRPr="00116082" w:rsidDel="00CE5762">
          <w:rPr>
            <w:spacing w:val="0"/>
            <w:sz w:val="24"/>
            <w:szCs w:val="24"/>
          </w:rPr>
          <w:delText>,</w:delText>
        </w:r>
      </w:del>
      <w:r w:rsidRPr="00116082">
        <w:rPr>
          <w:spacing w:val="0"/>
          <w:sz w:val="24"/>
          <w:szCs w:val="24"/>
        </w:rPr>
        <w:t xml:space="preserve"> </w:t>
      </w:r>
      <w:del w:id="71" w:author="Kate Azumah" w:date="2024-07-04T13:05:00Z">
        <w:r w:rsidRPr="00116082" w:rsidDel="008C6436">
          <w:rPr>
            <w:spacing w:val="0"/>
            <w:sz w:val="24"/>
            <w:szCs w:val="24"/>
          </w:rPr>
          <w:delText xml:space="preserve">community development, agribusiness, </w:delText>
        </w:r>
      </w:del>
      <w:r w:rsidRPr="00116082">
        <w:rPr>
          <w:spacing w:val="0"/>
          <w:sz w:val="24"/>
          <w:szCs w:val="24"/>
        </w:rPr>
        <w:t>and student ministry. He serves as Regional Director for Interserve International, and Executive Director for Peer Team Kenya. He is married to Roseline and they are blessed with three young men. He can be reached at duncan.olumbe@gmail.com.</w:t>
      </w:r>
    </w:p>
    <w:p w14:paraId="4EBFB94B" w14:textId="77777777" w:rsidR="00AF7A2A" w:rsidRPr="00116082" w:rsidRDefault="00AF7A2A" w:rsidP="008C4F5E">
      <w:pPr>
        <w:rPr>
          <w:rFonts w:asciiTheme="minorHAnsi" w:eastAsia="Calibri" w:hAnsiTheme="minorHAnsi" w:cstheme="minorHAnsi"/>
        </w:rPr>
      </w:pPr>
    </w:p>
    <w:p w14:paraId="129917FA" w14:textId="77777777" w:rsidR="00AF7A2A" w:rsidRPr="00116082" w:rsidRDefault="00AF7A2A" w:rsidP="00092ED9">
      <w:pPr>
        <w:jc w:val="both"/>
        <w:rPr>
          <w:rFonts w:asciiTheme="minorHAnsi" w:eastAsia="Calibri" w:hAnsiTheme="minorHAnsi" w:cstheme="minorHAnsi"/>
        </w:rPr>
      </w:pPr>
    </w:p>
    <w:p w14:paraId="362358A5" w14:textId="77777777" w:rsidR="00AF7A2A" w:rsidRPr="00116082" w:rsidRDefault="00AF7A2A" w:rsidP="00092ED9">
      <w:pPr>
        <w:jc w:val="both"/>
        <w:rPr>
          <w:rFonts w:asciiTheme="minorHAnsi" w:eastAsia="Calibri" w:hAnsiTheme="minorHAnsi" w:cstheme="minorHAnsi"/>
        </w:rPr>
      </w:pPr>
    </w:p>
    <w:p w14:paraId="6A8BFC3D" w14:textId="77777777" w:rsidR="008C4F5E" w:rsidRPr="00116082" w:rsidRDefault="008C4F5E" w:rsidP="00F56933">
      <w:pPr>
        <w:spacing w:after="200" w:line="276" w:lineRule="auto"/>
        <w:jc w:val="center"/>
        <w:rPr>
          <w:rFonts w:asciiTheme="minorHAnsi" w:eastAsia="Calibri" w:hAnsiTheme="minorHAnsi" w:cstheme="minorHAnsi"/>
          <w:color w:val="366091"/>
        </w:rPr>
      </w:pPr>
    </w:p>
    <w:p w14:paraId="3BD266BD" w14:textId="77777777" w:rsidR="008C4F5E" w:rsidRPr="00116082" w:rsidRDefault="008C4F5E" w:rsidP="00F56933">
      <w:pPr>
        <w:spacing w:after="200" w:line="276" w:lineRule="auto"/>
        <w:jc w:val="center"/>
        <w:rPr>
          <w:rFonts w:asciiTheme="minorHAnsi" w:eastAsia="Calibri" w:hAnsiTheme="minorHAnsi" w:cstheme="minorHAnsi"/>
          <w:color w:val="366091"/>
        </w:rPr>
      </w:pPr>
    </w:p>
    <w:p w14:paraId="2D28B4BD" w14:textId="77777777" w:rsidR="00CE5BB1" w:rsidRPr="00116082" w:rsidRDefault="00CE5BB1">
      <w:pPr>
        <w:rPr>
          <w:rFonts w:asciiTheme="minorHAnsi" w:eastAsia="Calibri" w:hAnsiTheme="minorHAnsi" w:cstheme="minorHAnsi"/>
          <w:color w:val="366091"/>
        </w:rPr>
      </w:pPr>
      <w:r w:rsidRPr="00116082">
        <w:rPr>
          <w:rFonts w:asciiTheme="minorHAnsi" w:eastAsia="Calibri" w:hAnsiTheme="minorHAnsi" w:cstheme="minorHAnsi"/>
          <w:color w:val="366091"/>
        </w:rPr>
        <w:br w:type="page"/>
      </w:r>
    </w:p>
    <w:p w14:paraId="41971397" w14:textId="5E1A2C77" w:rsidR="00245317" w:rsidRPr="00116082" w:rsidRDefault="00245317" w:rsidP="00F56933">
      <w:pPr>
        <w:spacing w:after="200" w:line="276" w:lineRule="auto"/>
        <w:jc w:val="center"/>
        <w:rPr>
          <w:rFonts w:asciiTheme="minorHAnsi" w:eastAsia="Calibri" w:hAnsiTheme="minorHAnsi" w:cstheme="minorHAnsi"/>
          <w:b/>
          <w:color w:val="366091"/>
        </w:rPr>
      </w:pPr>
      <w:r w:rsidRPr="00116082">
        <w:rPr>
          <w:rFonts w:asciiTheme="minorHAnsi" w:eastAsia="Calibri" w:hAnsiTheme="minorHAnsi" w:cstheme="minorHAnsi"/>
          <w:color w:val="366091"/>
        </w:rPr>
        <w:lastRenderedPageBreak/>
        <w:t>P.4</w:t>
      </w:r>
      <w:r w:rsidR="001D1875" w:rsidRPr="00116082">
        <w:rPr>
          <w:rFonts w:asciiTheme="minorHAnsi" w:eastAsia="Calibri" w:hAnsiTheme="minorHAnsi" w:cstheme="minorHAnsi"/>
          <w:color w:val="366091"/>
        </w:rPr>
        <w:t>-5</w:t>
      </w:r>
    </w:p>
    <w:p w14:paraId="2286EBB0" w14:textId="3F086EFF" w:rsidR="00BD4D33" w:rsidRPr="00116082" w:rsidRDefault="00BD4D33" w:rsidP="00F56933">
      <w:pPr>
        <w:pStyle w:val="Heading1"/>
        <w:spacing w:before="0" w:line="360" w:lineRule="auto"/>
        <w:jc w:val="center"/>
        <w:rPr>
          <w:rFonts w:asciiTheme="minorHAnsi" w:eastAsia="Calibri" w:hAnsiTheme="minorHAnsi" w:cstheme="minorHAnsi"/>
          <w:color w:val="366091"/>
          <w:sz w:val="24"/>
          <w:szCs w:val="24"/>
          <w:highlight w:val="white"/>
        </w:rPr>
      </w:pPr>
      <w:r w:rsidRPr="00116082">
        <w:rPr>
          <w:rFonts w:asciiTheme="minorHAnsi" w:eastAsia="Calibri" w:hAnsiTheme="minorHAnsi" w:cstheme="minorHAnsi"/>
          <w:color w:val="366091"/>
          <w:sz w:val="24"/>
          <w:szCs w:val="24"/>
          <w:highlight w:val="white"/>
        </w:rPr>
        <w:t>FEATURE</w:t>
      </w:r>
    </w:p>
    <w:p w14:paraId="2D0C7F27" w14:textId="4758C18D" w:rsidR="00BD4D33" w:rsidRPr="00116082" w:rsidRDefault="004B58CA" w:rsidP="00F56933">
      <w:pPr>
        <w:spacing w:line="360" w:lineRule="auto"/>
        <w:ind w:left="360"/>
        <w:jc w:val="center"/>
        <w:rPr>
          <w:rFonts w:asciiTheme="minorHAnsi" w:eastAsia="Calibri" w:hAnsiTheme="minorHAnsi" w:cstheme="minorHAnsi"/>
          <w:color w:val="BD2D26"/>
        </w:rPr>
      </w:pPr>
      <w:r w:rsidRPr="00116082">
        <w:rPr>
          <w:rFonts w:asciiTheme="minorHAnsi" w:eastAsia="Calibri" w:hAnsiTheme="minorHAnsi" w:cstheme="minorHAnsi"/>
          <w:color w:val="BD2D26"/>
        </w:rPr>
        <w:t>GOD’S VISION MEETS GOD’S PROVISION</w:t>
      </w:r>
    </w:p>
    <w:p w14:paraId="717D7224" w14:textId="259E00B0" w:rsidR="00BD4D33" w:rsidRPr="00116082" w:rsidRDefault="00BD4D33" w:rsidP="00F56933">
      <w:pPr>
        <w:pStyle w:val="Heading1"/>
        <w:spacing w:before="0" w:line="360" w:lineRule="auto"/>
        <w:jc w:val="center"/>
        <w:rPr>
          <w:rFonts w:asciiTheme="minorHAnsi" w:eastAsia="Calibri" w:hAnsiTheme="minorHAnsi" w:cstheme="minorHAnsi"/>
          <w:color w:val="366091"/>
          <w:sz w:val="24"/>
          <w:szCs w:val="24"/>
          <w:highlight w:val="white"/>
        </w:rPr>
      </w:pPr>
      <w:r w:rsidRPr="00116082">
        <w:rPr>
          <w:rFonts w:asciiTheme="minorHAnsi" w:eastAsia="Calibri" w:hAnsiTheme="minorHAnsi" w:cstheme="minorHAnsi"/>
          <w:color w:val="366091"/>
          <w:sz w:val="24"/>
          <w:szCs w:val="24"/>
          <w:highlight w:val="white"/>
        </w:rPr>
        <w:t>BY KATE AZUMAH</w:t>
      </w:r>
    </w:p>
    <w:p w14:paraId="6F9E2F3B" w14:textId="77777777" w:rsidR="00BD4D33" w:rsidRPr="00116082" w:rsidRDefault="00BD4D33" w:rsidP="00A03C32">
      <w:pPr>
        <w:autoSpaceDE w:val="0"/>
        <w:autoSpaceDN w:val="0"/>
        <w:adjustRightInd w:val="0"/>
        <w:spacing w:line="201" w:lineRule="atLeast"/>
        <w:jc w:val="both"/>
        <w:rPr>
          <w:rFonts w:asciiTheme="minorHAnsi" w:eastAsia="Calibri" w:hAnsiTheme="minorHAnsi" w:cstheme="minorHAnsi"/>
        </w:rPr>
      </w:pPr>
    </w:p>
    <w:p w14:paraId="70FE794E" w14:textId="247C7AD1" w:rsidR="00305786" w:rsidRPr="00116082" w:rsidRDefault="00835B79" w:rsidP="00305786">
      <w:pPr>
        <w:pStyle w:val="Body"/>
        <w:suppressAutoHyphens/>
        <w:ind w:firstLine="0"/>
        <w:jc w:val="both"/>
        <w:rPr>
          <w:sz w:val="24"/>
          <w:szCs w:val="24"/>
          <w:lang w:val="en-US"/>
        </w:rPr>
      </w:pPr>
      <w:ins w:id="72" w:author="Kate Azumah" w:date="2024-07-04T15:35:00Z">
        <w:r>
          <w:rPr>
            <w:sz w:val="24"/>
            <w:szCs w:val="24"/>
            <w:lang w:val="en-US"/>
          </w:rPr>
          <w:t>In order t</w:t>
        </w:r>
      </w:ins>
      <w:del w:id="73" w:author="Kate Azumah" w:date="2024-07-04T13:52:00Z">
        <w:r w:rsidR="00280A38" w:rsidRPr="00116082" w:rsidDel="002A1D98">
          <w:rPr>
            <w:sz w:val="24"/>
            <w:szCs w:val="24"/>
            <w:lang w:val="en-US"/>
          </w:rPr>
          <w:delText xml:space="preserve">In </w:delText>
        </w:r>
        <w:r w:rsidR="00305786" w:rsidRPr="00116082" w:rsidDel="002A1D98">
          <w:rPr>
            <w:sz w:val="24"/>
            <w:szCs w:val="24"/>
            <w:lang w:val="en-US"/>
          </w:rPr>
          <w:delText>an attempt t</w:delText>
        </w:r>
      </w:del>
      <w:r w:rsidR="00305786" w:rsidRPr="00116082">
        <w:rPr>
          <w:sz w:val="24"/>
          <w:szCs w:val="24"/>
          <w:lang w:val="en-US"/>
        </w:rPr>
        <w:t xml:space="preserve">o unify the country after Nigeria’s civil war, then military head of state, General Yakubu Gowon, introduced </w:t>
      </w:r>
      <w:del w:id="74" w:author="Kate Azumah" w:date="2024-07-04T15:36:00Z">
        <w:r w:rsidR="00305786" w:rsidRPr="00116082" w:rsidDel="00835B79">
          <w:rPr>
            <w:sz w:val="24"/>
            <w:szCs w:val="24"/>
            <w:lang w:val="en-US"/>
          </w:rPr>
          <w:delText>the National Youth Service Corps (NYSC)</w:delText>
        </w:r>
      </w:del>
      <w:ins w:id="75" w:author="Kate Azumah" w:date="2024-07-04T15:36:00Z">
        <w:r>
          <w:rPr>
            <w:sz w:val="24"/>
            <w:szCs w:val="24"/>
            <w:lang w:val="en-US"/>
          </w:rPr>
          <w:t>a</w:t>
        </w:r>
      </w:ins>
      <w:r w:rsidR="00305786" w:rsidRPr="00116082">
        <w:rPr>
          <w:sz w:val="24"/>
          <w:szCs w:val="24"/>
          <w:lang w:val="en-US"/>
        </w:rPr>
        <w:t xml:space="preserve"> programme in 1973, deploying graduates of higher institutions to serve across the country. Among </w:t>
      </w:r>
      <w:del w:id="76" w:author="Kate Azumah" w:date="2024-07-04T14:02:00Z">
        <w:r w:rsidR="00305786" w:rsidRPr="00116082" w:rsidDel="00E72CC6">
          <w:rPr>
            <w:sz w:val="24"/>
            <w:szCs w:val="24"/>
            <w:lang w:val="en-US"/>
          </w:rPr>
          <w:delText>the second set</w:delText>
        </w:r>
      </w:del>
      <w:ins w:id="77" w:author="Kate Azumah" w:date="2024-07-04T14:02:00Z">
        <w:r w:rsidR="00E72CC6">
          <w:rPr>
            <w:sz w:val="24"/>
            <w:szCs w:val="24"/>
            <w:lang w:val="en-US"/>
          </w:rPr>
          <w:t>those</w:t>
        </w:r>
      </w:ins>
      <w:r w:rsidR="00305786" w:rsidRPr="00116082">
        <w:rPr>
          <w:sz w:val="24"/>
          <w:szCs w:val="24"/>
          <w:lang w:val="en-US"/>
        </w:rPr>
        <w:t xml:space="preserve"> despatched to Kaduna State in 1974 were campus Christian leaders. Contrary to their experience in the south, they observed a paucity of churches and evangelistic activity in the north, and this inspired them to organize a Jesus Film outreach in Zaria city in December of that year.</w:t>
      </w:r>
      <w:del w:id="78" w:author="Kate Azumah" w:date="2024-07-04T15:45:00Z">
        <w:r w:rsidR="00305786" w:rsidRPr="00116082" w:rsidDel="00DE23AD">
          <w:rPr>
            <w:sz w:val="24"/>
            <w:szCs w:val="24"/>
            <w:lang w:val="en-US"/>
          </w:rPr>
          <w:delText xml:space="preserve"> </w:delText>
        </w:r>
      </w:del>
    </w:p>
    <w:p w14:paraId="2783928E" w14:textId="77777777" w:rsidR="00116082" w:rsidRDefault="00116082" w:rsidP="00116082">
      <w:pPr>
        <w:pStyle w:val="Body"/>
        <w:suppressAutoHyphens/>
        <w:ind w:firstLine="0"/>
        <w:jc w:val="both"/>
        <w:rPr>
          <w:sz w:val="24"/>
          <w:szCs w:val="24"/>
          <w:lang w:val="en-US"/>
        </w:rPr>
      </w:pPr>
    </w:p>
    <w:p w14:paraId="6D809115" w14:textId="43C0934D" w:rsidR="00305786" w:rsidRPr="00116082" w:rsidRDefault="00305786" w:rsidP="00116082">
      <w:pPr>
        <w:pStyle w:val="Body"/>
        <w:suppressAutoHyphens/>
        <w:ind w:firstLine="0"/>
        <w:jc w:val="both"/>
        <w:rPr>
          <w:spacing w:val="-4"/>
          <w:sz w:val="24"/>
          <w:szCs w:val="24"/>
          <w:lang w:val="en-US"/>
        </w:rPr>
      </w:pPr>
      <w:r w:rsidRPr="00116082">
        <w:rPr>
          <w:spacing w:val="-4"/>
          <w:sz w:val="24"/>
          <w:szCs w:val="24"/>
          <w:lang w:val="en-US"/>
        </w:rPr>
        <w:t xml:space="preserve">The inhabitants came en masse and responded to the ensuing altar call. However, </w:t>
      </w:r>
      <w:del w:id="79" w:author="Kate Azumah" w:date="2024-07-04T14:02:00Z">
        <w:r w:rsidRPr="00116082" w:rsidDel="00E72CC6">
          <w:rPr>
            <w:spacing w:val="-4"/>
            <w:sz w:val="24"/>
            <w:szCs w:val="24"/>
            <w:lang w:val="en-US"/>
          </w:rPr>
          <w:delText xml:space="preserve">things turned sour when </w:delText>
        </w:r>
      </w:del>
      <w:r w:rsidRPr="00116082">
        <w:rPr>
          <w:spacing w:val="-4"/>
          <w:sz w:val="24"/>
          <w:szCs w:val="24"/>
          <w:lang w:val="en-US"/>
        </w:rPr>
        <w:t>some Muslims attacked</w:t>
      </w:r>
      <w:ins w:id="80" w:author="Kate Azumah" w:date="2024-07-04T14:02:00Z">
        <w:r w:rsidR="00E72CC6">
          <w:rPr>
            <w:spacing w:val="-4"/>
            <w:sz w:val="24"/>
            <w:szCs w:val="24"/>
            <w:lang w:val="en-US"/>
          </w:rPr>
          <w:t xml:space="preserve"> later</w:t>
        </w:r>
      </w:ins>
      <w:r w:rsidRPr="00116082">
        <w:rPr>
          <w:spacing w:val="-4"/>
          <w:sz w:val="24"/>
          <w:szCs w:val="24"/>
          <w:lang w:val="en-US"/>
        </w:rPr>
        <w:t>, vandalizing equipment and pelting the youth corps members with stones. Several ended up in hospital, and all were shocked by the incident.</w:t>
      </w:r>
    </w:p>
    <w:p w14:paraId="5DC41284" w14:textId="77777777" w:rsidR="00280A38" w:rsidRPr="00116082" w:rsidRDefault="00280A38" w:rsidP="00305786">
      <w:pPr>
        <w:pStyle w:val="Body"/>
        <w:suppressAutoHyphens/>
        <w:jc w:val="both"/>
        <w:rPr>
          <w:spacing w:val="-4"/>
          <w:sz w:val="24"/>
          <w:szCs w:val="24"/>
          <w:lang w:val="en-US"/>
        </w:rPr>
      </w:pPr>
    </w:p>
    <w:p w14:paraId="784AB442" w14:textId="19BEBA1F" w:rsidR="00305786" w:rsidRPr="00116082" w:rsidRDefault="00305786" w:rsidP="00116082">
      <w:pPr>
        <w:pStyle w:val="Body"/>
        <w:suppressAutoHyphens/>
        <w:ind w:firstLine="0"/>
        <w:jc w:val="both"/>
        <w:rPr>
          <w:sz w:val="24"/>
          <w:szCs w:val="24"/>
          <w:lang w:val="en-US"/>
        </w:rPr>
      </w:pPr>
      <w:r w:rsidRPr="00116082">
        <w:rPr>
          <w:sz w:val="24"/>
          <w:szCs w:val="24"/>
          <w:lang w:val="en-US"/>
        </w:rPr>
        <w:t xml:space="preserve">When the organizers regrouped the following year, the Lord gave them a vision to press on and preach the gospel to Muslims </w:t>
      </w:r>
      <w:del w:id="81" w:author="Kate Azumah" w:date="2024-07-04T13:10:00Z">
        <w:r w:rsidRPr="00116082" w:rsidDel="006638A4">
          <w:rPr>
            <w:sz w:val="24"/>
            <w:szCs w:val="24"/>
            <w:lang w:val="en-US"/>
          </w:rPr>
          <w:delText xml:space="preserve">of northern Nigeria </w:delText>
        </w:r>
      </w:del>
      <w:r w:rsidRPr="00116082">
        <w:rPr>
          <w:sz w:val="24"/>
          <w:szCs w:val="24"/>
          <w:lang w:val="en-US"/>
        </w:rPr>
        <w:t>and</w:t>
      </w:r>
      <w:ins w:id="82" w:author="Kate Azumah" w:date="2024-09-09T18:32:00Z">
        <w:r w:rsidR="00C02A9F">
          <w:rPr>
            <w:sz w:val="24"/>
            <w:szCs w:val="24"/>
            <w:lang w:val="en-US"/>
          </w:rPr>
          <w:t xml:space="preserve"> those</w:t>
        </w:r>
      </w:ins>
      <w:ins w:id="83" w:author="Kate Azumah" w:date="2024-07-04T14:03:00Z">
        <w:r w:rsidR="00B34303">
          <w:rPr>
            <w:sz w:val="24"/>
            <w:szCs w:val="24"/>
            <w:lang w:val="en-US"/>
          </w:rPr>
          <w:t xml:space="preserve"> in</w:t>
        </w:r>
      </w:ins>
      <w:r w:rsidRPr="00116082">
        <w:rPr>
          <w:sz w:val="24"/>
          <w:szCs w:val="24"/>
          <w:lang w:val="en-US"/>
        </w:rPr>
        <w:t xml:space="preserve"> </w:t>
      </w:r>
      <w:del w:id="84" w:author="Kate Azumah" w:date="2024-07-04T13:10:00Z">
        <w:r w:rsidRPr="00116082" w:rsidDel="006638A4">
          <w:rPr>
            <w:sz w:val="24"/>
            <w:szCs w:val="24"/>
            <w:lang w:val="en-US"/>
          </w:rPr>
          <w:delText xml:space="preserve">in </w:delText>
        </w:r>
      </w:del>
      <w:r w:rsidRPr="00116082">
        <w:rPr>
          <w:sz w:val="24"/>
          <w:szCs w:val="24"/>
          <w:lang w:val="en-US"/>
        </w:rPr>
        <w:t>francophone West Africa. Thus, CAPRO (Calvary Productions, now Calvary Ministries) was born—an indigenous mission organization with 800 missionaries in 44 countries, and mission training schools in Nigeria, Cote d’Ivoire, Kenya, India, the US, the UK, and in Sudan. How have they funded all these? CAPRO’s international director, Dondo Iorlamen, tells us more.</w:t>
      </w:r>
    </w:p>
    <w:p w14:paraId="64F23BE4" w14:textId="77777777" w:rsidR="00305786" w:rsidRPr="00116082" w:rsidRDefault="00305786" w:rsidP="00305786">
      <w:pPr>
        <w:pStyle w:val="Body"/>
        <w:suppressAutoHyphens/>
        <w:spacing w:before="170"/>
        <w:ind w:firstLine="0"/>
        <w:jc w:val="both"/>
        <w:rPr>
          <w:rFonts w:ascii="Avenir (T1) 95 Black" w:hAnsi="Avenir (T1) 95 Black" w:cs="Avenir (T1) 95 Black"/>
          <w:b/>
          <w:bCs/>
          <w:sz w:val="24"/>
          <w:szCs w:val="24"/>
        </w:rPr>
      </w:pPr>
      <w:r w:rsidRPr="00116082">
        <w:rPr>
          <w:rFonts w:ascii="Avenir (T1) 95 Black" w:hAnsi="Avenir (T1) 95 Black" w:cs="Avenir (T1) 95 Black"/>
          <w:b/>
          <w:bCs/>
          <w:sz w:val="24"/>
          <w:szCs w:val="24"/>
        </w:rPr>
        <w:t>A task for all</w:t>
      </w:r>
    </w:p>
    <w:p w14:paraId="3BF073AB" w14:textId="4D35769C" w:rsidR="00305786" w:rsidRPr="00116082" w:rsidRDefault="00305786" w:rsidP="00305786">
      <w:pPr>
        <w:pStyle w:val="Body"/>
        <w:suppressAutoHyphens/>
        <w:ind w:firstLine="0"/>
        <w:jc w:val="both"/>
        <w:rPr>
          <w:sz w:val="24"/>
          <w:szCs w:val="24"/>
          <w:lang w:val="en-US"/>
        </w:rPr>
      </w:pPr>
      <w:r w:rsidRPr="00116082">
        <w:rPr>
          <w:sz w:val="24"/>
          <w:szCs w:val="24"/>
          <w:lang w:val="en-US"/>
        </w:rPr>
        <w:t xml:space="preserve">“Our pioneers were inspired by the </w:t>
      </w:r>
      <w:del w:id="85" w:author="Kate Azumah" w:date="2024-07-04T13:11:00Z">
        <w:r w:rsidRPr="00116082" w:rsidDel="006638A4">
          <w:rPr>
            <w:sz w:val="24"/>
            <w:szCs w:val="24"/>
            <w:lang w:val="en-US"/>
          </w:rPr>
          <w:delText xml:space="preserve">rugged </w:delText>
        </w:r>
      </w:del>
      <w:r w:rsidRPr="00116082">
        <w:rPr>
          <w:sz w:val="24"/>
          <w:szCs w:val="24"/>
          <w:lang w:val="en-US"/>
        </w:rPr>
        <w:t xml:space="preserve">faith of Western missionaries </w:t>
      </w:r>
      <w:del w:id="86" w:author="Kate Azumah" w:date="2024-07-04T13:53:00Z">
        <w:r w:rsidRPr="00116082" w:rsidDel="00E53B30">
          <w:rPr>
            <w:sz w:val="24"/>
            <w:szCs w:val="24"/>
            <w:lang w:val="en-US"/>
          </w:rPr>
          <w:delText xml:space="preserve">like Hudson Taylor and George Muller </w:delText>
        </w:r>
      </w:del>
      <w:r w:rsidRPr="00116082">
        <w:rPr>
          <w:sz w:val="24"/>
          <w:szCs w:val="24"/>
          <w:lang w:val="en-US"/>
        </w:rPr>
        <w:t xml:space="preserve">who believed that only prayer was needed and God would provide. Over time, they </w:t>
      </w:r>
      <w:del w:id="87" w:author="Kate Azumah" w:date="2024-07-04T15:27:00Z">
        <w:r w:rsidRPr="00116082" w:rsidDel="004F7067">
          <w:rPr>
            <w:sz w:val="24"/>
            <w:szCs w:val="24"/>
            <w:lang w:val="en-US"/>
          </w:rPr>
          <w:delText xml:space="preserve">modified their methods </w:delText>
        </w:r>
      </w:del>
      <w:del w:id="88" w:author="Kate Azumah" w:date="2024-07-04T15:28:00Z">
        <w:r w:rsidRPr="00116082" w:rsidDel="004F7067">
          <w:rPr>
            <w:sz w:val="24"/>
            <w:szCs w:val="24"/>
            <w:lang w:val="en-US"/>
          </w:rPr>
          <w:delText xml:space="preserve">as they </w:delText>
        </w:r>
      </w:del>
      <w:r w:rsidRPr="00116082">
        <w:rPr>
          <w:sz w:val="24"/>
          <w:szCs w:val="24"/>
          <w:lang w:val="en-US"/>
        </w:rPr>
        <w:t>learned that missions was</w:t>
      </w:r>
      <w:del w:id="89" w:author="Kate Azumah" w:date="2024-07-04T15:28:00Z">
        <w:r w:rsidRPr="00116082" w:rsidDel="004F7067">
          <w:rPr>
            <w:sz w:val="24"/>
            <w:szCs w:val="24"/>
            <w:lang w:val="en-US"/>
          </w:rPr>
          <w:delText xml:space="preserve"> a</w:delText>
        </w:r>
      </w:del>
      <w:r w:rsidRPr="00116082">
        <w:rPr>
          <w:sz w:val="24"/>
          <w:szCs w:val="24"/>
          <w:lang w:val="en-US"/>
        </w:rPr>
        <w:t xml:space="preserve"> </w:t>
      </w:r>
      <w:del w:id="90" w:author="Kate Azumah" w:date="2024-07-04T15:27:00Z">
        <w:r w:rsidRPr="00116082" w:rsidDel="004F7067">
          <w:rPr>
            <w:sz w:val="24"/>
            <w:szCs w:val="24"/>
            <w:lang w:val="en-US"/>
          </w:rPr>
          <w:delText xml:space="preserve">commission </w:delText>
        </w:r>
      </w:del>
      <w:r w:rsidRPr="00116082">
        <w:rPr>
          <w:sz w:val="24"/>
          <w:szCs w:val="24"/>
          <w:lang w:val="en-US"/>
        </w:rPr>
        <w:t>for the whole Church</w:t>
      </w:r>
      <w:ins w:id="91" w:author="Kate Azumah" w:date="2024-07-04T15:27:00Z">
        <w:r w:rsidR="004F7067">
          <w:rPr>
            <w:sz w:val="24"/>
            <w:szCs w:val="24"/>
            <w:lang w:val="en-US"/>
          </w:rPr>
          <w:t xml:space="preserve"> and </w:t>
        </w:r>
        <w:r w:rsidR="004F7067" w:rsidRPr="00116082">
          <w:rPr>
            <w:sz w:val="24"/>
            <w:szCs w:val="24"/>
            <w:lang w:val="en-US"/>
          </w:rPr>
          <w:t>modified their methods</w:t>
        </w:r>
      </w:ins>
      <w:r w:rsidRPr="00116082">
        <w:rPr>
          <w:sz w:val="24"/>
          <w:szCs w:val="24"/>
          <w:lang w:val="en-US"/>
        </w:rPr>
        <w:t>. In addition to prayer, they</w:t>
      </w:r>
      <w:del w:id="92" w:author="Kate Azumah" w:date="2024-07-04T15:29:00Z">
        <w:r w:rsidRPr="00116082" w:rsidDel="00214C45">
          <w:rPr>
            <w:sz w:val="24"/>
            <w:szCs w:val="24"/>
            <w:lang w:val="en-US"/>
          </w:rPr>
          <w:delText xml:space="preserve"> could</w:delText>
        </w:r>
      </w:del>
      <w:r w:rsidRPr="00116082">
        <w:rPr>
          <w:sz w:val="24"/>
          <w:szCs w:val="24"/>
          <w:lang w:val="en-US"/>
        </w:rPr>
        <w:t xml:space="preserve"> invite</w:t>
      </w:r>
      <w:ins w:id="93" w:author="Kate Azumah" w:date="2024-07-04T15:29:00Z">
        <w:r w:rsidR="00214C45">
          <w:rPr>
            <w:sz w:val="24"/>
            <w:szCs w:val="24"/>
            <w:lang w:val="en-US"/>
          </w:rPr>
          <w:t>d</w:t>
        </w:r>
      </w:ins>
      <w:r w:rsidRPr="00116082">
        <w:rPr>
          <w:sz w:val="24"/>
          <w:szCs w:val="24"/>
          <w:lang w:val="en-US"/>
        </w:rPr>
        <w:t xml:space="preserve"> support</w:t>
      </w:r>
      <w:ins w:id="94" w:author="Kate Azumah" w:date="2024-07-04T15:28:00Z">
        <w:r w:rsidR="00214C45">
          <w:rPr>
            <w:sz w:val="24"/>
            <w:szCs w:val="24"/>
            <w:lang w:val="en-US"/>
          </w:rPr>
          <w:t xml:space="preserve"> f</w:t>
        </w:r>
      </w:ins>
      <w:ins w:id="95" w:author="Kate Azumah" w:date="2024-07-04T15:29:00Z">
        <w:r w:rsidR="00214C45">
          <w:rPr>
            <w:sz w:val="24"/>
            <w:szCs w:val="24"/>
            <w:lang w:val="en-US"/>
          </w:rPr>
          <w:t>r</w:t>
        </w:r>
      </w:ins>
      <w:ins w:id="96" w:author="Kate Azumah" w:date="2024-07-04T15:28:00Z">
        <w:r w:rsidR="00214C45">
          <w:rPr>
            <w:sz w:val="24"/>
            <w:szCs w:val="24"/>
            <w:lang w:val="en-US"/>
          </w:rPr>
          <w:t>om the Body of Christ</w:t>
        </w:r>
      </w:ins>
      <w:r w:rsidRPr="00116082">
        <w:rPr>
          <w:sz w:val="24"/>
          <w:szCs w:val="24"/>
          <w:lang w:val="en-US"/>
        </w:rPr>
        <w:t xml:space="preserve"> by sharing information </w:t>
      </w:r>
      <w:del w:id="97" w:author="Kate Azumah" w:date="2024-07-04T13:13:00Z">
        <w:r w:rsidRPr="00116082" w:rsidDel="00073AD1">
          <w:rPr>
            <w:sz w:val="24"/>
            <w:szCs w:val="24"/>
            <w:lang w:val="en-US"/>
          </w:rPr>
          <w:delText>through newsletters</w:delText>
        </w:r>
      </w:del>
      <w:del w:id="98" w:author="Kate Azumah" w:date="2024-07-04T13:12:00Z">
        <w:r w:rsidRPr="00116082" w:rsidDel="008D69DE">
          <w:rPr>
            <w:sz w:val="24"/>
            <w:szCs w:val="24"/>
            <w:lang w:val="en-US"/>
          </w:rPr>
          <w:delText>,</w:delText>
        </w:r>
      </w:del>
      <w:del w:id="99" w:author="Kate Azumah" w:date="2024-07-04T13:13:00Z">
        <w:r w:rsidRPr="00116082" w:rsidDel="00073AD1">
          <w:rPr>
            <w:sz w:val="24"/>
            <w:szCs w:val="24"/>
            <w:lang w:val="en-US"/>
          </w:rPr>
          <w:delText xml:space="preserve"> </w:delText>
        </w:r>
      </w:del>
      <w:del w:id="100" w:author="Kate Azumah" w:date="2024-07-04T13:12:00Z">
        <w:r w:rsidRPr="00116082" w:rsidDel="008D69DE">
          <w:rPr>
            <w:sz w:val="24"/>
            <w:szCs w:val="24"/>
            <w:lang w:val="en-US"/>
          </w:rPr>
          <w:delText xml:space="preserve">podcasts, </w:delText>
        </w:r>
      </w:del>
      <w:r w:rsidRPr="00116082">
        <w:rPr>
          <w:sz w:val="24"/>
          <w:szCs w:val="24"/>
          <w:lang w:val="en-US"/>
        </w:rPr>
        <w:t>and prayer requests.</w:t>
      </w:r>
      <w:ins w:id="101" w:author="Kate Azumah" w:date="2024-07-04T15:29:00Z">
        <w:r w:rsidR="00214C45">
          <w:rPr>
            <w:sz w:val="24"/>
            <w:szCs w:val="24"/>
            <w:lang w:val="en-US"/>
          </w:rPr>
          <w:t>”</w:t>
        </w:r>
      </w:ins>
      <w:del w:id="102" w:author="Kate Azumah" w:date="2024-07-04T15:28:00Z">
        <w:r w:rsidRPr="00116082" w:rsidDel="00214C45">
          <w:rPr>
            <w:sz w:val="24"/>
            <w:szCs w:val="24"/>
            <w:lang w:val="en-US"/>
          </w:rPr>
          <w:delText xml:space="preserve"> It’s an opportunity for the Body of Christ to invest in God’s Kingdom</w:delText>
        </w:r>
      </w:del>
      <w:del w:id="103" w:author="Kate Azumah" w:date="2024-07-04T13:13:00Z">
        <w:r w:rsidRPr="00116082" w:rsidDel="00D4165B">
          <w:rPr>
            <w:sz w:val="24"/>
            <w:szCs w:val="24"/>
            <w:lang w:val="en-US"/>
          </w:rPr>
          <w:delText xml:space="preserve"> by reaching territories that have not heard the gospel</w:delText>
        </w:r>
      </w:del>
      <w:del w:id="104" w:author="Kate Azumah" w:date="2024-07-04T15:28:00Z">
        <w:r w:rsidRPr="00116082" w:rsidDel="00214C45">
          <w:rPr>
            <w:sz w:val="24"/>
            <w:szCs w:val="24"/>
            <w:lang w:val="en-US"/>
          </w:rPr>
          <w:delText xml:space="preserve">.” </w:delText>
        </w:r>
      </w:del>
    </w:p>
    <w:p w14:paraId="129238CC" w14:textId="77777777" w:rsidR="00305786" w:rsidRPr="00116082" w:rsidRDefault="00305786" w:rsidP="008B3933">
      <w:pPr>
        <w:pStyle w:val="Body"/>
        <w:suppressAutoHyphens/>
        <w:spacing w:before="170"/>
        <w:ind w:firstLine="0"/>
        <w:jc w:val="both"/>
        <w:rPr>
          <w:spacing w:val="-6"/>
          <w:sz w:val="24"/>
          <w:szCs w:val="24"/>
          <w:lang w:val="en-US"/>
        </w:rPr>
      </w:pPr>
      <w:r w:rsidRPr="008B3933">
        <w:rPr>
          <w:rFonts w:ascii="Avenir (T1) 95 Black" w:hAnsi="Avenir (T1) 95 Black" w:cs="Avenir (T1) 95 Black"/>
          <w:b/>
          <w:bCs/>
          <w:sz w:val="24"/>
          <w:szCs w:val="24"/>
        </w:rPr>
        <w:t>“Sending” and “Going” arms</w:t>
      </w:r>
      <w:r w:rsidRPr="00116082">
        <w:rPr>
          <w:rFonts w:ascii="Avenir (T1) 95 Black" w:hAnsi="Avenir (T1) 95 Black" w:cs="Avenir (T1) 95 Black"/>
          <w:spacing w:val="-7"/>
          <w:sz w:val="24"/>
          <w:szCs w:val="24"/>
          <w:lang w:val="en-US"/>
        </w:rPr>
        <w:t xml:space="preserve"> </w:t>
      </w:r>
    </w:p>
    <w:p w14:paraId="0E999D24" w14:textId="3E76672B" w:rsidR="00305786" w:rsidRPr="00116082" w:rsidRDefault="00305786" w:rsidP="00305786">
      <w:pPr>
        <w:pStyle w:val="Body"/>
        <w:suppressAutoHyphens/>
        <w:ind w:firstLine="0"/>
        <w:jc w:val="both"/>
        <w:rPr>
          <w:sz w:val="24"/>
          <w:szCs w:val="24"/>
          <w:lang w:val="en-US"/>
        </w:rPr>
      </w:pPr>
      <w:r w:rsidRPr="00116082">
        <w:rPr>
          <w:sz w:val="24"/>
          <w:szCs w:val="24"/>
          <w:lang w:val="en-US"/>
        </w:rPr>
        <w:t>CAPRO organizes two programmes</w:t>
      </w:r>
      <w:del w:id="105" w:author="Kate Azumah" w:date="2024-07-04T13:54:00Z">
        <w:r w:rsidRPr="00116082" w:rsidDel="00E53B30">
          <w:rPr>
            <w:sz w:val="24"/>
            <w:szCs w:val="24"/>
            <w:lang w:val="en-US"/>
          </w:rPr>
          <w:delText xml:space="preserve"> as points of call</w:delText>
        </w:r>
      </w:del>
      <w:r w:rsidRPr="00116082">
        <w:rPr>
          <w:sz w:val="24"/>
          <w:szCs w:val="24"/>
          <w:lang w:val="en-US"/>
        </w:rPr>
        <w:t xml:space="preserve"> for anyone to </w:t>
      </w:r>
      <w:del w:id="106" w:author="Kate Azumah" w:date="2024-07-04T15:29:00Z">
        <w:r w:rsidRPr="00116082" w:rsidDel="00214C45">
          <w:rPr>
            <w:sz w:val="24"/>
            <w:szCs w:val="24"/>
            <w:lang w:val="en-US"/>
          </w:rPr>
          <w:delText>be involved</w:delText>
        </w:r>
      </w:del>
      <w:ins w:id="107" w:author="Kate Azumah" w:date="2024-07-04T15:38:00Z">
        <w:r w:rsidR="000A3715">
          <w:rPr>
            <w:sz w:val="24"/>
            <w:szCs w:val="24"/>
            <w:lang w:val="en-US"/>
          </w:rPr>
          <w:t>participate</w:t>
        </w:r>
      </w:ins>
      <w:r w:rsidRPr="00116082">
        <w:rPr>
          <w:sz w:val="24"/>
          <w:szCs w:val="24"/>
          <w:lang w:val="en-US"/>
        </w:rPr>
        <w:t xml:space="preserve"> in missions. The first is the Discipleship and Mission Exposure Programme (D-MEP). This runs for 12 weeks in schools, universities, </w:t>
      </w:r>
      <w:del w:id="108" w:author="Kate Azumah" w:date="2024-07-04T15:29:00Z">
        <w:r w:rsidRPr="00116082" w:rsidDel="007C6436">
          <w:rPr>
            <w:sz w:val="24"/>
            <w:szCs w:val="24"/>
            <w:lang w:val="en-US"/>
          </w:rPr>
          <w:delText xml:space="preserve">polytechnics, </w:delText>
        </w:r>
      </w:del>
      <w:r w:rsidRPr="00116082">
        <w:rPr>
          <w:sz w:val="24"/>
          <w:szCs w:val="24"/>
          <w:lang w:val="en-US"/>
        </w:rPr>
        <w:t>churches, theological institutions, and other professional bodies. The second is a yearly event dubbed “Last Days Gathering.”</w:t>
      </w:r>
    </w:p>
    <w:p w14:paraId="163E2A1B" w14:textId="77777777" w:rsidR="00280A38" w:rsidRPr="00116082" w:rsidRDefault="00280A38" w:rsidP="00305786">
      <w:pPr>
        <w:pStyle w:val="Body"/>
        <w:suppressAutoHyphens/>
        <w:ind w:firstLine="0"/>
        <w:jc w:val="both"/>
        <w:rPr>
          <w:sz w:val="24"/>
          <w:szCs w:val="24"/>
          <w:lang w:val="en-US"/>
        </w:rPr>
      </w:pPr>
    </w:p>
    <w:p w14:paraId="082E1D9D" w14:textId="77777777" w:rsidR="008B3933" w:rsidRDefault="008B3933" w:rsidP="008B3933">
      <w:pPr>
        <w:pStyle w:val="Body"/>
        <w:suppressAutoHyphens/>
        <w:ind w:firstLine="0"/>
        <w:jc w:val="both"/>
        <w:rPr>
          <w:spacing w:val="-2"/>
          <w:sz w:val="24"/>
          <w:szCs w:val="24"/>
          <w:lang w:val="en-US"/>
        </w:rPr>
      </w:pPr>
    </w:p>
    <w:p w14:paraId="362E15F1" w14:textId="022B3ACB" w:rsidR="00305786" w:rsidRPr="00116082" w:rsidRDefault="00305786" w:rsidP="008B3933">
      <w:pPr>
        <w:pStyle w:val="Body"/>
        <w:suppressAutoHyphens/>
        <w:ind w:firstLine="0"/>
        <w:jc w:val="both"/>
        <w:rPr>
          <w:spacing w:val="-2"/>
          <w:sz w:val="24"/>
          <w:szCs w:val="24"/>
          <w:lang w:val="en-US"/>
        </w:rPr>
      </w:pPr>
      <w:r w:rsidRPr="00116082">
        <w:rPr>
          <w:spacing w:val="-2"/>
          <w:sz w:val="24"/>
          <w:szCs w:val="24"/>
          <w:lang w:val="en-US"/>
        </w:rPr>
        <w:lastRenderedPageBreak/>
        <w:t xml:space="preserve">Believers who participate in the </w:t>
      </w:r>
      <w:del w:id="109" w:author="Kate Azumah" w:date="2024-07-04T15:38:00Z">
        <w:r w:rsidRPr="00116082" w:rsidDel="000A3715">
          <w:rPr>
            <w:spacing w:val="-2"/>
            <w:sz w:val="24"/>
            <w:szCs w:val="24"/>
            <w:lang w:val="en-US"/>
          </w:rPr>
          <w:delText xml:space="preserve">two </w:delText>
        </w:r>
      </w:del>
      <w:r w:rsidRPr="00116082">
        <w:rPr>
          <w:spacing w:val="-2"/>
          <w:sz w:val="24"/>
          <w:szCs w:val="24"/>
          <w:lang w:val="en-US"/>
        </w:rPr>
        <w:t xml:space="preserve">programs are exposed to mission statistics, </w:t>
      </w:r>
      <w:del w:id="110" w:author="Kate Azumah" w:date="2024-07-04T15:38:00Z">
        <w:r w:rsidRPr="00116082" w:rsidDel="000A3715">
          <w:rPr>
            <w:spacing w:val="-2"/>
            <w:sz w:val="24"/>
            <w:szCs w:val="24"/>
            <w:lang w:val="en-US"/>
          </w:rPr>
          <w:delText xml:space="preserve">the conditions of </w:delText>
        </w:r>
      </w:del>
      <w:r w:rsidRPr="00116082">
        <w:rPr>
          <w:spacing w:val="-2"/>
          <w:sz w:val="24"/>
          <w:szCs w:val="24"/>
          <w:lang w:val="en-US"/>
        </w:rPr>
        <w:t xml:space="preserve">unreached people groups, and their obligation to </w:t>
      </w:r>
      <w:del w:id="111" w:author="Kate Azumah" w:date="2024-07-04T13:54:00Z">
        <w:r w:rsidRPr="00116082" w:rsidDel="0048562F">
          <w:rPr>
            <w:spacing w:val="-2"/>
            <w:sz w:val="24"/>
            <w:szCs w:val="24"/>
            <w:lang w:val="en-US"/>
          </w:rPr>
          <w:delText>reach others with</w:delText>
        </w:r>
      </w:del>
      <w:ins w:id="112" w:author="Kate Azumah" w:date="2024-07-04T13:54:00Z">
        <w:r w:rsidR="0048562F">
          <w:rPr>
            <w:spacing w:val="-2"/>
            <w:sz w:val="24"/>
            <w:szCs w:val="24"/>
            <w:lang w:val="en-US"/>
          </w:rPr>
          <w:t>share</w:t>
        </w:r>
      </w:ins>
      <w:r w:rsidRPr="00116082">
        <w:rPr>
          <w:spacing w:val="-2"/>
          <w:sz w:val="24"/>
          <w:szCs w:val="24"/>
          <w:lang w:val="en-US"/>
        </w:rPr>
        <w:t xml:space="preserve"> the gospel. They are invited to intercede, give financially to missions, or go to the field as missionaries.</w:t>
      </w:r>
    </w:p>
    <w:p w14:paraId="1EF35836" w14:textId="77777777" w:rsidR="00280A38" w:rsidRPr="00116082" w:rsidRDefault="00280A38" w:rsidP="00096FA0">
      <w:pPr>
        <w:pStyle w:val="Body"/>
        <w:suppressAutoHyphens/>
        <w:jc w:val="both"/>
        <w:rPr>
          <w:sz w:val="24"/>
          <w:szCs w:val="24"/>
          <w:lang w:val="en-US"/>
        </w:rPr>
      </w:pPr>
    </w:p>
    <w:p w14:paraId="6CBA1EE2" w14:textId="226A374D" w:rsidR="00096FA0" w:rsidRPr="00116082" w:rsidRDefault="00305786" w:rsidP="008B3933">
      <w:pPr>
        <w:pStyle w:val="Body"/>
        <w:suppressAutoHyphens/>
        <w:ind w:firstLine="0"/>
        <w:jc w:val="both"/>
        <w:rPr>
          <w:sz w:val="24"/>
          <w:szCs w:val="24"/>
          <w:lang w:val="en-US"/>
        </w:rPr>
      </w:pPr>
      <w:r w:rsidRPr="00116082">
        <w:rPr>
          <w:sz w:val="24"/>
          <w:szCs w:val="24"/>
          <w:lang w:val="en-US"/>
        </w:rPr>
        <w:t xml:space="preserve">Responders are organized into a </w:t>
      </w:r>
      <w:del w:id="113" w:author="Kate Azumah" w:date="2024-07-04T13:14:00Z">
        <w:r w:rsidRPr="00116082" w:rsidDel="00073AD1">
          <w:rPr>
            <w:sz w:val="24"/>
            <w:szCs w:val="24"/>
            <w:lang w:val="en-US"/>
          </w:rPr>
          <w:delText xml:space="preserve">structured </w:delText>
        </w:r>
      </w:del>
      <w:r w:rsidRPr="00116082">
        <w:rPr>
          <w:sz w:val="24"/>
          <w:szCs w:val="24"/>
          <w:lang w:val="en-US"/>
        </w:rPr>
        <w:t>support system called a CAPRO chapter</w:t>
      </w:r>
      <w:del w:id="114" w:author="Kate Azumah" w:date="2024-07-04T13:15:00Z">
        <w:r w:rsidRPr="00116082" w:rsidDel="009C167D">
          <w:rPr>
            <w:sz w:val="24"/>
            <w:szCs w:val="24"/>
            <w:lang w:val="en-US"/>
          </w:rPr>
          <w:delText>, comprising believers with a common vision to pray, give, mobilize, or go as missionaries</w:delText>
        </w:r>
      </w:del>
      <w:r w:rsidRPr="00116082">
        <w:rPr>
          <w:sz w:val="24"/>
          <w:szCs w:val="24"/>
          <w:lang w:val="en-US"/>
        </w:rPr>
        <w:t xml:space="preserve">. Those who sign up as missionaries </w:t>
      </w:r>
      <w:del w:id="115" w:author="Kate Azumah" w:date="2024-07-04T13:55:00Z">
        <w:r w:rsidRPr="00116082" w:rsidDel="0048562F">
          <w:rPr>
            <w:sz w:val="24"/>
            <w:szCs w:val="24"/>
            <w:lang w:val="en-US"/>
          </w:rPr>
          <w:delText>are assigned as</w:delText>
        </w:r>
      </w:del>
      <w:ins w:id="116" w:author="Kate Azumah" w:date="2024-07-04T13:55:00Z">
        <w:r w:rsidR="0048562F">
          <w:rPr>
            <w:sz w:val="24"/>
            <w:szCs w:val="24"/>
            <w:lang w:val="en-US"/>
          </w:rPr>
          <w:t>become</w:t>
        </w:r>
      </w:ins>
      <w:r w:rsidRPr="00116082">
        <w:rPr>
          <w:sz w:val="24"/>
          <w:szCs w:val="24"/>
          <w:lang w:val="en-US"/>
        </w:rPr>
        <w:t xml:space="preserve"> office staff or field missionaries and together make up CAPRO’s “Going</w:t>
      </w:r>
      <w:ins w:id="117" w:author="Kate Azumah" w:date="2024-07-04T13:15:00Z">
        <w:r w:rsidR="009C167D">
          <w:rPr>
            <w:sz w:val="24"/>
            <w:szCs w:val="24"/>
            <w:lang w:val="en-US"/>
          </w:rPr>
          <w:t>”</w:t>
        </w:r>
      </w:ins>
      <w:r w:rsidR="00096FA0" w:rsidRPr="00116082">
        <w:rPr>
          <w:sz w:val="24"/>
          <w:szCs w:val="24"/>
          <w:lang w:val="en-US"/>
        </w:rPr>
        <w:t xml:space="preserve"> arm. Those who remain in the chapters to support are the “Sending” arm.</w:t>
      </w:r>
    </w:p>
    <w:p w14:paraId="3B3FC700" w14:textId="77777777" w:rsidR="00096FA0" w:rsidRPr="008B3933" w:rsidRDefault="00096FA0" w:rsidP="00096FA0">
      <w:pPr>
        <w:pStyle w:val="Body"/>
        <w:suppressAutoHyphens/>
        <w:spacing w:before="170"/>
        <w:ind w:firstLine="0"/>
        <w:jc w:val="both"/>
        <w:rPr>
          <w:rFonts w:ascii="Avenir (T1) 95 Black" w:hAnsi="Avenir (T1) 95 Black" w:cs="Avenir (T1) 95 Black"/>
          <w:b/>
          <w:bCs/>
          <w:sz w:val="24"/>
          <w:szCs w:val="24"/>
        </w:rPr>
      </w:pPr>
      <w:r w:rsidRPr="008B3933">
        <w:rPr>
          <w:rFonts w:ascii="Avenir (T1) 95 Black" w:hAnsi="Avenir (T1) 95 Black" w:cs="Avenir (T1) 95 Black"/>
          <w:b/>
          <w:bCs/>
          <w:sz w:val="24"/>
          <w:szCs w:val="24"/>
        </w:rPr>
        <w:t>Financing the work</w:t>
      </w:r>
    </w:p>
    <w:p w14:paraId="18C2316E" w14:textId="7B909743" w:rsidR="00096FA0" w:rsidRPr="00116082" w:rsidDel="007C6436" w:rsidRDefault="00096FA0" w:rsidP="00096FA0">
      <w:pPr>
        <w:pStyle w:val="Body"/>
        <w:suppressAutoHyphens/>
        <w:ind w:firstLine="0"/>
        <w:jc w:val="both"/>
        <w:rPr>
          <w:del w:id="118" w:author="Kate Azumah" w:date="2024-07-04T15:30:00Z"/>
          <w:sz w:val="24"/>
          <w:szCs w:val="24"/>
          <w:lang w:val="en-US"/>
        </w:rPr>
      </w:pPr>
      <w:r w:rsidRPr="00116082">
        <w:rPr>
          <w:sz w:val="24"/>
          <w:szCs w:val="24"/>
          <w:lang w:val="en-US"/>
        </w:rPr>
        <w:t xml:space="preserve">CAPRO missionaries go through one year of missions training </w:t>
      </w:r>
      <w:del w:id="119" w:author="Kate Azumah" w:date="2024-07-04T13:55:00Z">
        <w:r w:rsidRPr="00116082" w:rsidDel="006302D6">
          <w:rPr>
            <w:sz w:val="24"/>
            <w:szCs w:val="24"/>
            <w:lang w:val="en-US"/>
          </w:rPr>
          <w:delText xml:space="preserve">after which they </w:delText>
        </w:r>
      </w:del>
      <w:ins w:id="120" w:author="Kate Azumah" w:date="2024-07-04T13:55:00Z">
        <w:r w:rsidR="006302D6">
          <w:rPr>
            <w:sz w:val="24"/>
            <w:szCs w:val="24"/>
            <w:lang w:val="en-US"/>
          </w:rPr>
          <w:t xml:space="preserve">and </w:t>
        </w:r>
      </w:ins>
      <w:r w:rsidRPr="00116082">
        <w:rPr>
          <w:sz w:val="24"/>
          <w:szCs w:val="24"/>
          <w:lang w:val="en-US"/>
        </w:rPr>
        <w:t>are interviewed to determine if they are the right fit for CAPRO.</w:t>
      </w:r>
      <w:ins w:id="121" w:author="Kate Azumah" w:date="2024-07-04T15:30:00Z">
        <w:r w:rsidR="000A14D7">
          <w:rPr>
            <w:sz w:val="24"/>
            <w:szCs w:val="24"/>
            <w:lang w:val="en-US"/>
          </w:rPr>
          <w:t xml:space="preserve"> </w:t>
        </w:r>
      </w:ins>
    </w:p>
    <w:p w14:paraId="25DC34FA" w14:textId="34C9E80F" w:rsidR="00280A38" w:rsidRPr="00116082" w:rsidDel="000A14D7" w:rsidRDefault="00280A38">
      <w:pPr>
        <w:pStyle w:val="Body"/>
        <w:suppressAutoHyphens/>
        <w:ind w:firstLine="0"/>
        <w:jc w:val="both"/>
        <w:rPr>
          <w:del w:id="122" w:author="Kate Azumah" w:date="2024-07-04T15:30:00Z"/>
          <w:sz w:val="24"/>
          <w:szCs w:val="24"/>
          <w:lang w:val="en-US"/>
        </w:rPr>
        <w:pPrChange w:id="123" w:author="Kate Azumah" w:date="2024-07-04T15:30:00Z">
          <w:pPr>
            <w:pStyle w:val="Body"/>
            <w:suppressAutoHyphens/>
            <w:jc w:val="both"/>
          </w:pPr>
        </w:pPrChange>
      </w:pPr>
    </w:p>
    <w:p w14:paraId="6CEF080C" w14:textId="6F37A3E0" w:rsidR="00096FA0" w:rsidRPr="00116082" w:rsidRDefault="00096FA0" w:rsidP="008B3933">
      <w:pPr>
        <w:pStyle w:val="Body"/>
        <w:suppressAutoHyphens/>
        <w:ind w:firstLine="0"/>
        <w:jc w:val="both"/>
        <w:rPr>
          <w:sz w:val="24"/>
          <w:szCs w:val="24"/>
          <w:lang w:val="en-US"/>
        </w:rPr>
      </w:pPr>
      <w:r w:rsidRPr="00116082">
        <w:rPr>
          <w:sz w:val="24"/>
          <w:szCs w:val="24"/>
          <w:lang w:val="en-US"/>
        </w:rPr>
        <w:t>Dondo explains, “</w:t>
      </w:r>
      <w:del w:id="124" w:author="Kate Azumah" w:date="2024-07-04T13:16:00Z">
        <w:r w:rsidRPr="00116082" w:rsidDel="00462EA3">
          <w:rPr>
            <w:sz w:val="24"/>
            <w:szCs w:val="24"/>
            <w:lang w:val="en-US"/>
          </w:rPr>
          <w:delText xml:space="preserve">We are a distinct organization with our own culture. </w:delText>
        </w:r>
      </w:del>
      <w:r w:rsidRPr="00116082">
        <w:rPr>
          <w:sz w:val="24"/>
          <w:szCs w:val="24"/>
          <w:lang w:val="en-US"/>
        </w:rPr>
        <w:t>Someone may be a great candidate, but may not be called to work with CAPRO. We tell our missionaries that they will not receive any salaries from the ministry—this includes me as the international director. It would only come through the Lord and his people. We believe that if God calls anyone, he will provide for that person.”</w:t>
      </w:r>
    </w:p>
    <w:p w14:paraId="0ABE9E48" w14:textId="77777777" w:rsidR="00280A38" w:rsidRPr="00116082" w:rsidRDefault="00280A38" w:rsidP="00096FA0">
      <w:pPr>
        <w:pStyle w:val="Body"/>
        <w:suppressAutoHyphens/>
        <w:jc w:val="both"/>
        <w:rPr>
          <w:sz w:val="24"/>
          <w:szCs w:val="24"/>
          <w:lang w:val="en-US"/>
        </w:rPr>
      </w:pPr>
    </w:p>
    <w:p w14:paraId="2914B251" w14:textId="56AD6F29" w:rsidR="00096FA0" w:rsidRPr="00116082" w:rsidRDefault="00096FA0" w:rsidP="008B3933">
      <w:pPr>
        <w:pStyle w:val="Body"/>
        <w:suppressAutoHyphens/>
        <w:ind w:firstLine="0"/>
        <w:jc w:val="both"/>
        <w:rPr>
          <w:sz w:val="24"/>
          <w:szCs w:val="24"/>
          <w:lang w:val="en-US"/>
        </w:rPr>
      </w:pPr>
      <w:r w:rsidRPr="00116082">
        <w:rPr>
          <w:sz w:val="24"/>
          <w:szCs w:val="24"/>
          <w:lang w:val="en-US"/>
        </w:rPr>
        <w:t>“The first thing about financing missions is to ensure that what you want to do is God’s initiative. If it is, the Lord will fund it. The missionary’s task is to pray and discover what the Lord wants to do.</w:t>
      </w:r>
      <w:del w:id="125" w:author="Kate Azumah" w:date="2024-07-04T13:56:00Z">
        <w:r w:rsidRPr="00116082" w:rsidDel="006302D6">
          <w:rPr>
            <w:sz w:val="24"/>
            <w:szCs w:val="24"/>
            <w:lang w:val="en-US"/>
          </w:rPr>
          <w:delText xml:space="preserve"> In CAPRO, we don’t borrow or take loans</w:delText>
        </w:r>
      </w:del>
      <w:del w:id="126" w:author="Kate Azumah" w:date="2024-07-04T15:31:00Z">
        <w:r w:rsidRPr="00116082" w:rsidDel="000A14D7">
          <w:rPr>
            <w:sz w:val="24"/>
            <w:szCs w:val="24"/>
            <w:lang w:val="en-US"/>
          </w:rPr>
          <w:delText>.</w:delText>
        </w:r>
      </w:del>
      <w:r w:rsidRPr="00116082">
        <w:rPr>
          <w:sz w:val="24"/>
          <w:szCs w:val="24"/>
          <w:lang w:val="en-US"/>
        </w:rPr>
        <w:t xml:space="preserve"> If the Lord does not provide, it’s either not his project or not his time.”</w:t>
      </w:r>
    </w:p>
    <w:p w14:paraId="7946E9A5" w14:textId="77777777" w:rsidR="00280A38" w:rsidRPr="00116082" w:rsidRDefault="00280A38" w:rsidP="00096FA0">
      <w:pPr>
        <w:pStyle w:val="Body"/>
        <w:suppressAutoHyphens/>
        <w:jc w:val="both"/>
        <w:rPr>
          <w:sz w:val="24"/>
          <w:szCs w:val="24"/>
          <w:lang w:val="en-US"/>
        </w:rPr>
      </w:pPr>
    </w:p>
    <w:p w14:paraId="1A098DF1" w14:textId="61C716F2" w:rsidR="00096FA0" w:rsidRPr="00116082" w:rsidRDefault="00096FA0" w:rsidP="008B3933">
      <w:pPr>
        <w:pStyle w:val="Body"/>
        <w:suppressAutoHyphens/>
        <w:ind w:firstLine="0"/>
        <w:jc w:val="both"/>
        <w:rPr>
          <w:sz w:val="24"/>
          <w:szCs w:val="24"/>
          <w:lang w:val="en-US"/>
        </w:rPr>
      </w:pPr>
      <w:r w:rsidRPr="00116082">
        <w:rPr>
          <w:sz w:val="24"/>
          <w:szCs w:val="24"/>
          <w:lang w:val="en-US"/>
        </w:rPr>
        <w:t xml:space="preserve">“Next, whatever the Lord puts in your heart to do, write it down and add a budget. Our missionaries submit their written plans for approval, and together, we pray and trust God to provide as the missionary shares with family, friends, and church members. We encourage our missionaries to give to the project first, because spiritually, this will attract other people to give also. </w:t>
      </w:r>
      <w:del w:id="127" w:author="Kate Azumah" w:date="2024-07-04T13:18:00Z">
        <w:r w:rsidRPr="00116082" w:rsidDel="003D67EB">
          <w:rPr>
            <w:sz w:val="24"/>
            <w:szCs w:val="24"/>
            <w:lang w:val="en-US"/>
          </w:rPr>
          <w:delText xml:space="preserve">Sometimes, our missionaries only share information or a prayer request, and the Lord himself prompts people to give. </w:delText>
        </w:r>
      </w:del>
      <w:r w:rsidRPr="00116082">
        <w:rPr>
          <w:sz w:val="24"/>
          <w:szCs w:val="24"/>
          <w:lang w:val="en-US"/>
        </w:rPr>
        <w:t xml:space="preserve">We have a minimum amount they must raise before leaving for the field. When it becomes necessary, the office intervenes to raise sponsors for struggling missionaries.” </w:t>
      </w:r>
    </w:p>
    <w:p w14:paraId="3CB4A145" w14:textId="77777777" w:rsidR="00423578" w:rsidRPr="00116082" w:rsidRDefault="00423578" w:rsidP="00096FA0">
      <w:pPr>
        <w:pStyle w:val="Body"/>
        <w:suppressAutoHyphens/>
        <w:jc w:val="both"/>
        <w:rPr>
          <w:sz w:val="24"/>
          <w:szCs w:val="24"/>
          <w:lang w:val="en-US"/>
        </w:rPr>
      </w:pPr>
    </w:p>
    <w:p w14:paraId="7B971915" w14:textId="0C79D96B" w:rsidR="00096FA0" w:rsidRPr="00116082" w:rsidRDefault="00096FA0" w:rsidP="008B3933">
      <w:pPr>
        <w:pStyle w:val="Body"/>
        <w:suppressAutoHyphens/>
        <w:ind w:firstLine="0"/>
        <w:jc w:val="both"/>
        <w:rPr>
          <w:sz w:val="24"/>
          <w:szCs w:val="24"/>
          <w:lang w:val="en-US"/>
        </w:rPr>
      </w:pPr>
      <w:r w:rsidRPr="00116082">
        <w:rPr>
          <w:sz w:val="24"/>
          <w:szCs w:val="24"/>
          <w:lang w:val="en-US"/>
        </w:rPr>
        <w:t xml:space="preserve">“In the past, we tried </w:t>
      </w:r>
      <w:ins w:id="128" w:author="Kate Azumah" w:date="2024-07-04T15:40:00Z">
        <w:r w:rsidR="00C47CE5">
          <w:rPr>
            <w:sz w:val="24"/>
            <w:szCs w:val="24"/>
            <w:lang w:val="en-US"/>
          </w:rPr>
          <w:t xml:space="preserve">some </w:t>
        </w:r>
      </w:ins>
      <w:del w:id="129" w:author="Kate Azumah" w:date="2024-07-04T13:57:00Z">
        <w:r w:rsidRPr="00116082" w:rsidDel="00F02DC8">
          <w:rPr>
            <w:sz w:val="24"/>
            <w:szCs w:val="24"/>
            <w:lang w:val="en-US"/>
          </w:rPr>
          <w:delText xml:space="preserve">various </w:delText>
        </w:r>
      </w:del>
      <w:r w:rsidRPr="00116082">
        <w:rPr>
          <w:sz w:val="24"/>
          <w:szCs w:val="24"/>
          <w:lang w:val="en-US"/>
        </w:rPr>
        <w:t>income-generating activities</w:t>
      </w:r>
      <w:del w:id="130" w:author="Kate Azumah" w:date="2024-07-04T15:41:00Z">
        <w:r w:rsidRPr="00116082" w:rsidDel="00C47CE5">
          <w:rPr>
            <w:sz w:val="24"/>
            <w:szCs w:val="24"/>
            <w:lang w:val="en-US"/>
          </w:rPr>
          <w:delText xml:space="preserve"> including running a bakery and a bookshop</w:delText>
        </w:r>
      </w:del>
      <w:r w:rsidRPr="00116082">
        <w:rPr>
          <w:sz w:val="24"/>
          <w:szCs w:val="24"/>
          <w:lang w:val="en-US"/>
        </w:rPr>
        <w:t xml:space="preserve">, but they all failed. We realized that God didn’t want us to engage in any commercial activities to fund his work. Nevertheless, individuals in the ministry may engage in business as long as it doesn’t interfere with their calling. Sometimes, such businesses open doors for </w:t>
      </w:r>
      <w:del w:id="131" w:author="Kate Azumah" w:date="2024-07-04T13:57:00Z">
        <w:r w:rsidRPr="00116082" w:rsidDel="00F02DC8">
          <w:rPr>
            <w:sz w:val="24"/>
            <w:szCs w:val="24"/>
            <w:lang w:val="en-US"/>
          </w:rPr>
          <w:delText xml:space="preserve">missionaries </w:delText>
        </w:r>
      </w:del>
      <w:del w:id="132" w:author="Kate Azumah" w:date="2024-07-04T13:18:00Z">
        <w:r w:rsidRPr="00116082" w:rsidDel="003D67EB">
          <w:rPr>
            <w:sz w:val="24"/>
            <w:szCs w:val="24"/>
            <w:lang w:val="en-US"/>
          </w:rPr>
          <w:delText xml:space="preserve">to identify with the community </w:delText>
        </w:r>
      </w:del>
      <w:del w:id="133" w:author="Kate Azumah" w:date="2024-07-04T13:57:00Z">
        <w:r w:rsidRPr="00116082" w:rsidDel="00F02DC8">
          <w:rPr>
            <w:sz w:val="24"/>
            <w:szCs w:val="24"/>
            <w:lang w:val="en-US"/>
          </w:rPr>
          <w:delText xml:space="preserve">for </w:delText>
        </w:r>
      </w:del>
      <w:r w:rsidRPr="00116082">
        <w:rPr>
          <w:sz w:val="24"/>
          <w:szCs w:val="24"/>
          <w:lang w:val="en-US"/>
        </w:rPr>
        <w:t>effective gospel interactions.”</w:t>
      </w:r>
    </w:p>
    <w:p w14:paraId="6EAA4638" w14:textId="77777777" w:rsidR="00096FA0" w:rsidRPr="00F364BA" w:rsidRDefault="00096FA0" w:rsidP="00096FA0">
      <w:pPr>
        <w:pStyle w:val="Body"/>
        <w:suppressAutoHyphens/>
        <w:spacing w:before="170"/>
        <w:ind w:firstLine="0"/>
        <w:jc w:val="both"/>
        <w:rPr>
          <w:rFonts w:ascii="Avenir (T1) 95 Black" w:hAnsi="Avenir (T1) 95 Black" w:cs="Avenir (T1) 95 Black"/>
          <w:b/>
          <w:bCs/>
          <w:sz w:val="24"/>
          <w:szCs w:val="24"/>
        </w:rPr>
      </w:pPr>
      <w:r w:rsidRPr="00F364BA">
        <w:rPr>
          <w:rFonts w:ascii="Avenir (T1) 95 Black" w:hAnsi="Avenir (T1) 95 Black" w:cs="Avenir (T1) 95 Black"/>
          <w:b/>
          <w:bCs/>
          <w:sz w:val="24"/>
          <w:szCs w:val="24"/>
        </w:rPr>
        <w:t>Tough beginnings</w:t>
      </w:r>
    </w:p>
    <w:p w14:paraId="1554BB79" w14:textId="77777777" w:rsidR="00096FA0" w:rsidRPr="00116082" w:rsidRDefault="00096FA0" w:rsidP="00096FA0">
      <w:pPr>
        <w:pStyle w:val="Body"/>
        <w:suppressAutoHyphens/>
        <w:ind w:firstLine="0"/>
        <w:jc w:val="both"/>
        <w:rPr>
          <w:sz w:val="24"/>
          <w:szCs w:val="24"/>
          <w:lang w:val="en-US"/>
        </w:rPr>
      </w:pPr>
      <w:r w:rsidRPr="00116082">
        <w:rPr>
          <w:sz w:val="24"/>
          <w:szCs w:val="24"/>
          <w:lang w:val="en-US"/>
        </w:rPr>
        <w:t>CAPRO’s journey of nearly 50 years has been difficult at some points, including crises with leadership, disgruntled missionaries, a Nigerian Church that did not understand missions at the time, and some Western missionaries who wouldn’t accept Africans as authentic colleagues.</w:t>
      </w:r>
    </w:p>
    <w:p w14:paraId="0566063C" w14:textId="77777777" w:rsidR="00423578" w:rsidRPr="00116082" w:rsidRDefault="00423578" w:rsidP="00096FA0">
      <w:pPr>
        <w:pStyle w:val="Body"/>
        <w:suppressAutoHyphens/>
        <w:jc w:val="both"/>
        <w:rPr>
          <w:spacing w:val="-2"/>
          <w:sz w:val="24"/>
          <w:szCs w:val="24"/>
          <w:lang w:val="en-US"/>
        </w:rPr>
      </w:pPr>
    </w:p>
    <w:p w14:paraId="6EA8BE70" w14:textId="5007BD9D" w:rsidR="00096FA0" w:rsidRPr="00116082" w:rsidRDefault="00096FA0" w:rsidP="00F364BA">
      <w:pPr>
        <w:pStyle w:val="Body"/>
        <w:suppressAutoHyphens/>
        <w:ind w:firstLine="0"/>
        <w:jc w:val="both"/>
        <w:rPr>
          <w:spacing w:val="-2"/>
          <w:sz w:val="24"/>
          <w:szCs w:val="24"/>
          <w:lang w:val="en-US"/>
        </w:rPr>
      </w:pPr>
      <w:r w:rsidRPr="00116082">
        <w:rPr>
          <w:spacing w:val="-2"/>
          <w:sz w:val="24"/>
          <w:szCs w:val="24"/>
          <w:lang w:val="en-US"/>
        </w:rPr>
        <w:lastRenderedPageBreak/>
        <w:t xml:space="preserve">“One mission agency that came alongside us in those moments was WEC (Worldwide Evangelization for Christ). </w:t>
      </w:r>
      <w:del w:id="134" w:author="Kate Azumah" w:date="2024-07-04T13:19:00Z">
        <w:r w:rsidRPr="00116082" w:rsidDel="00E93524">
          <w:rPr>
            <w:spacing w:val="-2"/>
            <w:sz w:val="24"/>
            <w:szCs w:val="24"/>
            <w:lang w:val="en-US"/>
          </w:rPr>
          <w:delText xml:space="preserve">We call them our midwife. </w:delText>
        </w:r>
      </w:del>
      <w:r w:rsidRPr="00116082">
        <w:rPr>
          <w:spacing w:val="-2"/>
          <w:sz w:val="24"/>
          <w:szCs w:val="24"/>
          <w:lang w:val="en-US"/>
        </w:rPr>
        <w:t xml:space="preserve">Together with God’s help, they </w:t>
      </w:r>
      <w:del w:id="135" w:author="Kate Azumah" w:date="2024-07-04T13:58:00Z">
        <w:r w:rsidRPr="00116082" w:rsidDel="008664AE">
          <w:rPr>
            <w:spacing w:val="-2"/>
            <w:sz w:val="24"/>
            <w:szCs w:val="24"/>
            <w:lang w:val="en-US"/>
          </w:rPr>
          <w:delText xml:space="preserve">made </w:delText>
        </w:r>
      </w:del>
      <w:ins w:id="136" w:author="Kate Azumah" w:date="2024-07-04T13:58:00Z">
        <w:r w:rsidR="008664AE">
          <w:rPr>
            <w:spacing w:val="-2"/>
            <w:sz w:val="24"/>
            <w:szCs w:val="24"/>
            <w:lang w:val="en-US"/>
          </w:rPr>
          <w:t>gave</w:t>
        </w:r>
        <w:r w:rsidR="008664AE" w:rsidRPr="00116082">
          <w:rPr>
            <w:spacing w:val="-2"/>
            <w:sz w:val="24"/>
            <w:szCs w:val="24"/>
            <w:lang w:val="en-US"/>
          </w:rPr>
          <w:t xml:space="preserve"> </w:t>
        </w:r>
      </w:ins>
      <w:r w:rsidRPr="00116082">
        <w:rPr>
          <w:spacing w:val="-2"/>
          <w:sz w:val="24"/>
          <w:szCs w:val="24"/>
          <w:lang w:val="en-US"/>
        </w:rPr>
        <w:t xml:space="preserve">CAPRO </w:t>
      </w:r>
      <w:del w:id="137" w:author="Kate Azumah" w:date="2024-07-04T13:58:00Z">
        <w:r w:rsidRPr="00116082" w:rsidDel="008664AE">
          <w:rPr>
            <w:spacing w:val="-2"/>
            <w:sz w:val="24"/>
            <w:szCs w:val="24"/>
            <w:lang w:val="en-US"/>
          </w:rPr>
          <w:delText xml:space="preserve">what it is today through </w:delText>
        </w:r>
      </w:del>
      <w:r w:rsidRPr="00116082">
        <w:rPr>
          <w:spacing w:val="-2"/>
          <w:sz w:val="24"/>
          <w:szCs w:val="24"/>
          <w:lang w:val="en-US"/>
        </w:rPr>
        <w:t>training and exposure. When our leaders faced criticism and discouragement</w:t>
      </w:r>
      <w:del w:id="138" w:author="Kate Azumah" w:date="2024-07-04T13:19:00Z">
        <w:r w:rsidRPr="00116082" w:rsidDel="00E93524">
          <w:rPr>
            <w:spacing w:val="-2"/>
            <w:sz w:val="24"/>
            <w:szCs w:val="24"/>
            <w:lang w:val="en-US"/>
          </w:rPr>
          <w:delText xml:space="preserve"> on many sides</w:delText>
        </w:r>
      </w:del>
      <w:r w:rsidRPr="00116082">
        <w:rPr>
          <w:spacing w:val="-2"/>
          <w:sz w:val="24"/>
          <w:szCs w:val="24"/>
          <w:lang w:val="en-US"/>
        </w:rPr>
        <w:t>, WEC strengthened their hands.”</w:t>
      </w:r>
    </w:p>
    <w:p w14:paraId="35AA3C60" w14:textId="77777777" w:rsidR="00423578" w:rsidRPr="00116082" w:rsidRDefault="00423578" w:rsidP="00096FA0">
      <w:pPr>
        <w:pStyle w:val="Body"/>
        <w:suppressAutoHyphens/>
        <w:jc w:val="both"/>
        <w:rPr>
          <w:sz w:val="24"/>
          <w:szCs w:val="24"/>
          <w:lang w:val="en-US"/>
        </w:rPr>
      </w:pPr>
    </w:p>
    <w:p w14:paraId="5A9EB257" w14:textId="6F0805CD" w:rsidR="00096FA0" w:rsidRDefault="00096FA0" w:rsidP="00F364BA">
      <w:pPr>
        <w:pStyle w:val="Body"/>
        <w:suppressAutoHyphens/>
        <w:ind w:firstLine="0"/>
        <w:jc w:val="both"/>
        <w:rPr>
          <w:ins w:id="139" w:author="Kate Azumah" w:date="2024-07-04T15:32:00Z"/>
          <w:sz w:val="24"/>
          <w:szCs w:val="24"/>
          <w:lang w:val="en-US"/>
        </w:rPr>
      </w:pPr>
      <w:r w:rsidRPr="00116082">
        <w:rPr>
          <w:sz w:val="24"/>
          <w:szCs w:val="24"/>
          <w:lang w:val="en-US"/>
        </w:rPr>
        <w:t>Dondo recounts that as a young CAPRO missionary himself some years back, he had to feed his</w:t>
      </w:r>
      <w:del w:id="140" w:author="Kate Azumah" w:date="2024-07-04T13:58:00Z">
        <w:r w:rsidRPr="00116082" w:rsidDel="00AC1501">
          <w:rPr>
            <w:sz w:val="24"/>
            <w:szCs w:val="24"/>
            <w:lang w:val="en-US"/>
          </w:rPr>
          <w:delText xml:space="preserve"> new</w:delText>
        </w:r>
      </w:del>
      <w:r w:rsidRPr="00116082">
        <w:rPr>
          <w:sz w:val="24"/>
          <w:szCs w:val="24"/>
          <w:lang w:val="en-US"/>
        </w:rPr>
        <w:t xml:space="preserve"> wife with grasshoppers and leaves, but today, no CAPRO missionary goes to bed hungry. They may not eat what they prefer, but food is not a problem. God is doing bigger things.</w:t>
      </w:r>
    </w:p>
    <w:p w14:paraId="21D38B7A" w14:textId="77777777" w:rsidR="00D06BE1" w:rsidRPr="00116082" w:rsidRDefault="00D06BE1" w:rsidP="00F364BA">
      <w:pPr>
        <w:pStyle w:val="Body"/>
        <w:suppressAutoHyphens/>
        <w:ind w:firstLine="0"/>
        <w:jc w:val="both"/>
        <w:rPr>
          <w:sz w:val="24"/>
          <w:szCs w:val="24"/>
          <w:lang w:val="en-US"/>
        </w:rPr>
      </w:pPr>
    </w:p>
    <w:p w14:paraId="152CA3ED" w14:textId="77777777" w:rsidR="00096FA0" w:rsidRPr="00E26D09" w:rsidRDefault="00096FA0" w:rsidP="00096FA0">
      <w:pPr>
        <w:pStyle w:val="Body"/>
        <w:suppressAutoHyphens/>
        <w:spacing w:before="113"/>
        <w:ind w:firstLine="0"/>
        <w:jc w:val="both"/>
        <w:rPr>
          <w:b/>
          <w:bCs/>
          <w:sz w:val="24"/>
          <w:szCs w:val="24"/>
          <w:lang w:val="en-US"/>
          <w:rPrChange w:id="141" w:author="Kate Azumah" w:date="2024-07-04T13:20:00Z">
            <w:rPr>
              <w:sz w:val="24"/>
              <w:szCs w:val="24"/>
              <w:lang w:val="en-US"/>
            </w:rPr>
          </w:rPrChange>
        </w:rPr>
      </w:pPr>
      <w:r w:rsidRPr="00E26D09">
        <w:rPr>
          <w:rFonts w:ascii="Avenir (T1) 95 Black" w:hAnsi="Avenir (T1) 95 Black" w:cs="Avenir (T1) 95 Black"/>
          <w:b/>
          <w:bCs/>
          <w:sz w:val="24"/>
          <w:szCs w:val="24"/>
          <w:lang w:val="en-US"/>
          <w:rPrChange w:id="142" w:author="Kate Azumah" w:date="2024-07-04T13:20:00Z">
            <w:rPr>
              <w:rFonts w:ascii="Avenir (T1) 95 Black" w:hAnsi="Avenir (T1) 95 Black" w:cs="Avenir (T1) 95 Black"/>
              <w:sz w:val="24"/>
              <w:szCs w:val="24"/>
              <w:lang w:val="en-US"/>
            </w:rPr>
          </w:rPrChange>
        </w:rPr>
        <w:t>God’s faithfulness</w:t>
      </w:r>
    </w:p>
    <w:p w14:paraId="4A6BC600" w14:textId="1FF8452A" w:rsidR="00F364BA" w:rsidDel="00D06BE1" w:rsidRDefault="00F364BA" w:rsidP="00096FA0">
      <w:pPr>
        <w:pStyle w:val="Body"/>
        <w:suppressAutoHyphens/>
        <w:ind w:firstLine="0"/>
        <w:jc w:val="both"/>
        <w:rPr>
          <w:del w:id="143" w:author="Kate Azumah" w:date="2024-07-04T15:32:00Z"/>
          <w:sz w:val="24"/>
          <w:szCs w:val="24"/>
          <w:lang w:val="en-US"/>
        </w:rPr>
      </w:pPr>
    </w:p>
    <w:p w14:paraId="6C997949" w14:textId="33661A34" w:rsidR="00096FA0" w:rsidRPr="00116082" w:rsidRDefault="00096FA0" w:rsidP="00096FA0">
      <w:pPr>
        <w:pStyle w:val="Body"/>
        <w:suppressAutoHyphens/>
        <w:ind w:firstLine="0"/>
        <w:jc w:val="both"/>
        <w:rPr>
          <w:sz w:val="24"/>
          <w:szCs w:val="24"/>
          <w:lang w:val="en-US"/>
        </w:rPr>
      </w:pPr>
      <w:r w:rsidRPr="00116082">
        <w:rPr>
          <w:sz w:val="24"/>
          <w:szCs w:val="24"/>
          <w:lang w:val="en-US"/>
        </w:rPr>
        <w:t xml:space="preserve">“Our missionaries </w:t>
      </w:r>
      <w:del w:id="144" w:author="Kate Azumah" w:date="2024-07-04T13:59:00Z">
        <w:r w:rsidRPr="00116082" w:rsidDel="00AC1501">
          <w:rPr>
            <w:sz w:val="24"/>
            <w:szCs w:val="24"/>
            <w:lang w:val="en-US"/>
          </w:rPr>
          <w:delText>used to be</w:delText>
        </w:r>
      </w:del>
      <w:ins w:id="145" w:author="Kate Azumah" w:date="2024-07-04T13:59:00Z">
        <w:r w:rsidR="00AC1501">
          <w:rPr>
            <w:sz w:val="24"/>
            <w:szCs w:val="24"/>
            <w:lang w:val="en-US"/>
          </w:rPr>
          <w:t>were</w:t>
        </w:r>
      </w:ins>
      <w:r w:rsidRPr="00116082">
        <w:rPr>
          <w:sz w:val="24"/>
          <w:szCs w:val="24"/>
          <w:lang w:val="en-US"/>
        </w:rPr>
        <w:t xml:space="preserve"> concerned about funding for their children’s education, but God has raised someone to cater for that. Now, every CAPRO missionary kid (MK) who enters a higher institution gets a full scholarship. About 200 MKs are benefitting currently.”</w:t>
      </w:r>
    </w:p>
    <w:p w14:paraId="103F1BC4" w14:textId="77777777" w:rsidR="00F364BA" w:rsidRDefault="00F364BA" w:rsidP="00F364BA">
      <w:pPr>
        <w:pStyle w:val="Body"/>
        <w:suppressAutoHyphens/>
        <w:ind w:firstLine="0"/>
        <w:jc w:val="both"/>
        <w:rPr>
          <w:sz w:val="24"/>
          <w:szCs w:val="24"/>
          <w:lang w:val="en-US"/>
        </w:rPr>
      </w:pPr>
    </w:p>
    <w:p w14:paraId="56CEDC94" w14:textId="20532D3F" w:rsidR="00096FA0" w:rsidRPr="00116082" w:rsidRDefault="00096FA0" w:rsidP="00F364BA">
      <w:pPr>
        <w:pStyle w:val="Body"/>
        <w:suppressAutoHyphens/>
        <w:ind w:firstLine="0"/>
        <w:jc w:val="both"/>
        <w:rPr>
          <w:sz w:val="24"/>
          <w:szCs w:val="24"/>
          <w:lang w:val="en-US"/>
        </w:rPr>
      </w:pPr>
      <w:r w:rsidRPr="00116082">
        <w:rPr>
          <w:sz w:val="24"/>
          <w:szCs w:val="24"/>
          <w:lang w:val="en-US"/>
        </w:rPr>
        <w:t xml:space="preserve">“Our missionaries are paying rent all over the world, some as high as British £400 and £800 every month. How are they doing it? The Lord provides. During the </w:t>
      </w:r>
      <w:del w:id="146" w:author="Kate Azumah" w:date="2024-07-04T15:43:00Z">
        <w:r w:rsidRPr="00116082" w:rsidDel="000A4F43">
          <w:rPr>
            <w:sz w:val="24"/>
            <w:szCs w:val="24"/>
            <w:lang w:val="en-US"/>
          </w:rPr>
          <w:delText xml:space="preserve">war in </w:delText>
        </w:r>
      </w:del>
      <w:r w:rsidRPr="00116082">
        <w:rPr>
          <w:sz w:val="24"/>
          <w:szCs w:val="24"/>
          <w:lang w:val="en-US"/>
        </w:rPr>
        <w:t>Sudan</w:t>
      </w:r>
      <w:ins w:id="147" w:author="Kate Azumah" w:date="2024-07-04T15:43:00Z">
        <w:r w:rsidR="000A4F43">
          <w:rPr>
            <w:sz w:val="24"/>
            <w:szCs w:val="24"/>
            <w:lang w:val="en-US"/>
          </w:rPr>
          <w:t xml:space="preserve"> war</w:t>
        </w:r>
      </w:ins>
      <w:r w:rsidRPr="00116082">
        <w:rPr>
          <w:sz w:val="24"/>
          <w:szCs w:val="24"/>
          <w:lang w:val="en-US"/>
        </w:rPr>
        <w:t xml:space="preserve">, we had to evacuate and resettle 17 missionaries. They spent two months on the road, but God provided the </w:t>
      </w:r>
      <w:del w:id="148" w:author="Kate Azumah" w:date="2024-07-04T13:21:00Z">
        <w:r w:rsidRPr="00116082" w:rsidDel="00E26D09">
          <w:rPr>
            <w:sz w:val="24"/>
            <w:szCs w:val="24"/>
            <w:lang w:val="en-US"/>
          </w:rPr>
          <w:delText>mind-blowing</w:delText>
        </w:r>
      </w:del>
      <w:ins w:id="149" w:author="Kate Azumah" w:date="2024-07-04T13:21:00Z">
        <w:r w:rsidR="00E26D09">
          <w:rPr>
            <w:sz w:val="24"/>
            <w:szCs w:val="24"/>
            <w:lang w:val="en-US"/>
          </w:rPr>
          <w:t>hefty</w:t>
        </w:r>
      </w:ins>
      <w:r w:rsidRPr="00116082">
        <w:rPr>
          <w:sz w:val="24"/>
          <w:szCs w:val="24"/>
          <w:lang w:val="en-US"/>
        </w:rPr>
        <w:t xml:space="preserve"> amount we needed in this emergency.”</w:t>
      </w:r>
    </w:p>
    <w:p w14:paraId="1393EA09" w14:textId="77777777" w:rsidR="00423578" w:rsidRPr="00116082" w:rsidRDefault="00423578" w:rsidP="00096FA0">
      <w:pPr>
        <w:pStyle w:val="Body"/>
        <w:suppressAutoHyphens/>
        <w:jc w:val="both"/>
        <w:rPr>
          <w:spacing w:val="-4"/>
          <w:sz w:val="24"/>
          <w:szCs w:val="24"/>
          <w:lang w:val="en-US"/>
        </w:rPr>
      </w:pPr>
    </w:p>
    <w:p w14:paraId="58F10BBB" w14:textId="0499F8C8" w:rsidR="00096FA0" w:rsidRPr="00116082" w:rsidRDefault="00096FA0" w:rsidP="00F364BA">
      <w:pPr>
        <w:pStyle w:val="Body"/>
        <w:suppressAutoHyphens/>
        <w:ind w:firstLine="0"/>
        <w:jc w:val="both"/>
        <w:rPr>
          <w:spacing w:val="-4"/>
          <w:sz w:val="24"/>
          <w:szCs w:val="24"/>
          <w:lang w:val="en-US"/>
        </w:rPr>
      </w:pPr>
      <w:r w:rsidRPr="00116082">
        <w:rPr>
          <w:spacing w:val="-4"/>
          <w:sz w:val="24"/>
          <w:szCs w:val="24"/>
          <w:lang w:val="en-US"/>
        </w:rPr>
        <w:t xml:space="preserve">“Our international office was a rented facility, but </w:t>
      </w:r>
      <w:del w:id="150" w:author="Kate Azumah" w:date="2024-07-04T15:33:00Z">
        <w:r w:rsidRPr="00116082" w:rsidDel="00D06BE1">
          <w:rPr>
            <w:spacing w:val="-4"/>
            <w:sz w:val="24"/>
            <w:szCs w:val="24"/>
            <w:lang w:val="en-US"/>
          </w:rPr>
          <w:delText>God provided funds to</w:delText>
        </w:r>
      </w:del>
      <w:ins w:id="151" w:author="Kate Azumah" w:date="2024-07-04T15:33:00Z">
        <w:r w:rsidR="00D06BE1">
          <w:rPr>
            <w:spacing w:val="-4"/>
            <w:sz w:val="24"/>
            <w:szCs w:val="24"/>
            <w:lang w:val="en-US"/>
          </w:rPr>
          <w:t>we</w:t>
        </w:r>
      </w:ins>
      <w:r w:rsidRPr="00116082">
        <w:rPr>
          <w:spacing w:val="-4"/>
          <w:sz w:val="24"/>
          <w:szCs w:val="24"/>
          <w:lang w:val="en-US"/>
        </w:rPr>
        <w:t xml:space="preserve"> purchase</w:t>
      </w:r>
      <w:ins w:id="152" w:author="Kate Azumah" w:date="2024-07-04T15:33:00Z">
        <w:r w:rsidR="00D06BE1">
          <w:rPr>
            <w:spacing w:val="-4"/>
            <w:sz w:val="24"/>
            <w:szCs w:val="24"/>
            <w:lang w:val="en-US"/>
          </w:rPr>
          <w:t>d</w:t>
        </w:r>
      </w:ins>
      <w:r w:rsidRPr="00116082">
        <w:rPr>
          <w:spacing w:val="-4"/>
          <w:sz w:val="24"/>
          <w:szCs w:val="24"/>
          <w:lang w:val="en-US"/>
        </w:rPr>
        <w:t xml:space="preserve"> it within 90 days when our landlord made the offer. All these are God’s faithful provisions; we never borrowed to do any of them</w:t>
      </w:r>
      <w:ins w:id="153" w:author="Kate Azumah" w:date="2024-07-04T13:21:00Z">
        <w:r w:rsidR="003450CC">
          <w:rPr>
            <w:spacing w:val="-4"/>
            <w:sz w:val="24"/>
            <w:szCs w:val="24"/>
            <w:lang w:val="en-US"/>
          </w:rPr>
          <w:t>.</w:t>
        </w:r>
      </w:ins>
      <w:del w:id="154" w:author="Kate Azumah" w:date="2024-07-04T13:21:00Z">
        <w:r w:rsidRPr="00116082" w:rsidDel="003450CC">
          <w:rPr>
            <w:spacing w:val="-4"/>
            <w:sz w:val="24"/>
            <w:szCs w:val="24"/>
            <w:lang w:val="en-US"/>
          </w:rPr>
          <w:delText>.</w:delText>
        </w:r>
      </w:del>
      <w:r w:rsidRPr="00116082">
        <w:rPr>
          <w:spacing w:val="-4"/>
          <w:sz w:val="24"/>
          <w:szCs w:val="24"/>
          <w:lang w:val="en-US"/>
        </w:rPr>
        <w:t xml:space="preserve"> </w:t>
      </w:r>
      <w:del w:id="155" w:author="Kate Azumah" w:date="2024-07-04T13:21:00Z">
        <w:r w:rsidRPr="00116082" w:rsidDel="003450CC">
          <w:rPr>
            <w:spacing w:val="-4"/>
            <w:sz w:val="24"/>
            <w:szCs w:val="24"/>
            <w:lang w:val="en-US"/>
          </w:rPr>
          <w:delText xml:space="preserve">I could share a thousand more testimonies of God’s supply, </w:delText>
        </w:r>
      </w:del>
      <w:ins w:id="156" w:author="Kate Azumah" w:date="2024-07-04T13:59:00Z">
        <w:r w:rsidR="002C5C3A">
          <w:rPr>
            <w:spacing w:val="-4"/>
            <w:sz w:val="24"/>
            <w:szCs w:val="24"/>
            <w:lang w:val="en-US"/>
          </w:rPr>
          <w:t>B</w:t>
        </w:r>
      </w:ins>
      <w:del w:id="157" w:author="Kate Azumah" w:date="2024-07-04T13:59:00Z">
        <w:r w:rsidRPr="00116082" w:rsidDel="002C5C3A">
          <w:rPr>
            <w:spacing w:val="-4"/>
            <w:sz w:val="24"/>
            <w:szCs w:val="24"/>
            <w:lang w:val="en-US"/>
          </w:rPr>
          <w:delText>b</w:delText>
        </w:r>
      </w:del>
      <w:r w:rsidRPr="00116082">
        <w:rPr>
          <w:spacing w:val="-4"/>
          <w:sz w:val="24"/>
          <w:szCs w:val="24"/>
          <w:lang w:val="en-US"/>
        </w:rPr>
        <w:t>ut the greatest</w:t>
      </w:r>
      <w:ins w:id="158" w:author="Kate Azumah" w:date="2024-07-04T13:22:00Z">
        <w:r w:rsidR="009626B7">
          <w:rPr>
            <w:spacing w:val="-4"/>
            <w:sz w:val="24"/>
            <w:szCs w:val="24"/>
            <w:lang w:val="en-US"/>
          </w:rPr>
          <w:t xml:space="preserve"> testimony</w:t>
        </w:r>
      </w:ins>
      <w:r w:rsidRPr="00116082">
        <w:rPr>
          <w:spacing w:val="-4"/>
          <w:sz w:val="24"/>
          <w:szCs w:val="24"/>
          <w:lang w:val="en-US"/>
        </w:rPr>
        <w:t xml:space="preserve"> is seeing previously unreached people groups </w:t>
      </w:r>
      <w:del w:id="159" w:author="Kate Azumah" w:date="2024-07-04T14:00:00Z">
        <w:r w:rsidRPr="00116082" w:rsidDel="002C5C3A">
          <w:rPr>
            <w:spacing w:val="-4"/>
            <w:sz w:val="24"/>
            <w:szCs w:val="24"/>
            <w:lang w:val="en-US"/>
          </w:rPr>
          <w:delText xml:space="preserve">now come to </w:delText>
        </w:r>
      </w:del>
      <w:r w:rsidRPr="00116082">
        <w:rPr>
          <w:spacing w:val="-4"/>
          <w:sz w:val="24"/>
          <w:szCs w:val="24"/>
          <w:lang w:val="en-US"/>
        </w:rPr>
        <w:t>know</w:t>
      </w:r>
      <w:ins w:id="160" w:author="Kate Azumah" w:date="2024-07-04T14:00:00Z">
        <w:r w:rsidR="002C5C3A">
          <w:rPr>
            <w:spacing w:val="-4"/>
            <w:sz w:val="24"/>
            <w:szCs w:val="24"/>
            <w:lang w:val="en-US"/>
          </w:rPr>
          <w:t>ing</w:t>
        </w:r>
      </w:ins>
      <w:r w:rsidRPr="00116082">
        <w:rPr>
          <w:spacing w:val="-4"/>
          <w:sz w:val="24"/>
          <w:szCs w:val="24"/>
          <w:lang w:val="en-US"/>
        </w:rPr>
        <w:t xml:space="preserve"> Jesus Christ as Lord and Saviour.”</w:t>
      </w:r>
    </w:p>
    <w:p w14:paraId="325BE957" w14:textId="77777777" w:rsidR="00096FA0" w:rsidRPr="00F364BA" w:rsidRDefault="00096FA0" w:rsidP="00F364BA">
      <w:pPr>
        <w:pStyle w:val="Body"/>
        <w:suppressAutoHyphens/>
        <w:spacing w:before="170"/>
        <w:ind w:firstLine="0"/>
        <w:jc w:val="both"/>
        <w:rPr>
          <w:rFonts w:ascii="Avenir (T1) 95 Black" w:hAnsi="Avenir (T1) 95 Black" w:cs="Avenir (T1) 95 Black"/>
          <w:b/>
          <w:bCs/>
          <w:sz w:val="24"/>
          <w:szCs w:val="24"/>
        </w:rPr>
      </w:pPr>
      <w:r w:rsidRPr="00F364BA">
        <w:rPr>
          <w:rFonts w:ascii="Avenir (T1) 95 Black" w:hAnsi="Avenir (T1) 95 Black" w:cs="Avenir (T1) 95 Black"/>
          <w:b/>
          <w:bCs/>
          <w:sz w:val="24"/>
          <w:szCs w:val="24"/>
        </w:rPr>
        <w:t>An African mission</w:t>
      </w:r>
    </w:p>
    <w:p w14:paraId="0B13715F" w14:textId="02364B22" w:rsidR="00096FA0" w:rsidRPr="00116082" w:rsidRDefault="00096FA0" w:rsidP="00096FA0">
      <w:pPr>
        <w:pStyle w:val="Body"/>
        <w:suppressAutoHyphens/>
        <w:ind w:firstLine="0"/>
        <w:jc w:val="both"/>
        <w:rPr>
          <w:spacing w:val="-5"/>
          <w:sz w:val="24"/>
          <w:szCs w:val="24"/>
          <w:lang w:val="en-US"/>
        </w:rPr>
      </w:pPr>
      <w:r w:rsidRPr="00116082">
        <w:rPr>
          <w:spacing w:val="-5"/>
          <w:sz w:val="24"/>
          <w:szCs w:val="24"/>
          <w:lang w:val="en-US"/>
        </w:rPr>
        <w:t xml:space="preserve">Dondo says that about 80 per cent of CAPRO’s donors are Nigerians, but they hope </w:t>
      </w:r>
      <w:del w:id="161" w:author="Kate Azumah" w:date="2024-07-04T13:22:00Z">
        <w:r w:rsidRPr="00116082" w:rsidDel="009626B7">
          <w:rPr>
            <w:spacing w:val="-5"/>
            <w:sz w:val="24"/>
            <w:szCs w:val="24"/>
            <w:lang w:val="en-US"/>
          </w:rPr>
          <w:delText xml:space="preserve">this changes so </w:delText>
        </w:r>
      </w:del>
      <w:r w:rsidRPr="00116082">
        <w:rPr>
          <w:spacing w:val="-5"/>
          <w:sz w:val="24"/>
          <w:szCs w:val="24"/>
          <w:lang w:val="en-US"/>
        </w:rPr>
        <w:t>more people in other countries share in the funding. The majority of CAPRO’s missionaries are Africans with a few Asians and Americans. The 344 churches planted by CAPRO are not mandated to send any support to CAPRO’s office; rather, they are encouraged to send out their own missionaries</w:t>
      </w:r>
      <w:del w:id="162" w:author="Kate Azumah" w:date="2024-07-04T15:44:00Z">
        <w:r w:rsidRPr="00116082" w:rsidDel="000A4F43">
          <w:rPr>
            <w:spacing w:val="-5"/>
            <w:sz w:val="24"/>
            <w:szCs w:val="24"/>
            <w:lang w:val="en-US"/>
          </w:rPr>
          <w:delText xml:space="preserve"> and multiply work among their people</w:delText>
        </w:r>
      </w:del>
      <w:r w:rsidRPr="00116082">
        <w:rPr>
          <w:spacing w:val="-5"/>
          <w:sz w:val="24"/>
          <w:szCs w:val="24"/>
          <w:lang w:val="en-US"/>
        </w:rPr>
        <w:t>.</w:t>
      </w:r>
    </w:p>
    <w:p w14:paraId="2F26F918" w14:textId="77777777" w:rsidR="00423578" w:rsidRPr="00116082" w:rsidRDefault="00423578" w:rsidP="00096FA0">
      <w:pPr>
        <w:pStyle w:val="Body"/>
        <w:suppressAutoHyphens/>
        <w:jc w:val="both"/>
        <w:rPr>
          <w:sz w:val="24"/>
          <w:szCs w:val="24"/>
          <w:lang w:val="en-US"/>
        </w:rPr>
      </w:pPr>
    </w:p>
    <w:p w14:paraId="03F0F6EC" w14:textId="0A9C2AA4" w:rsidR="00096FA0" w:rsidRPr="00116082" w:rsidRDefault="00096FA0" w:rsidP="00F364BA">
      <w:pPr>
        <w:pStyle w:val="Body"/>
        <w:suppressAutoHyphens/>
        <w:ind w:firstLine="0"/>
        <w:jc w:val="both"/>
        <w:rPr>
          <w:sz w:val="24"/>
          <w:szCs w:val="24"/>
          <w:lang w:val="en-US"/>
        </w:rPr>
      </w:pPr>
      <w:r w:rsidRPr="00116082">
        <w:rPr>
          <w:sz w:val="24"/>
          <w:szCs w:val="24"/>
          <w:lang w:val="en-US"/>
        </w:rPr>
        <w:t>Africa has become the new centre of gravity for world Christianity, and if the Lord is</w:t>
      </w:r>
      <w:del w:id="163" w:author="Kate Azumah" w:date="2024-07-04T13:23:00Z">
        <w:r w:rsidRPr="00116082" w:rsidDel="009626B7">
          <w:rPr>
            <w:sz w:val="24"/>
            <w:szCs w:val="24"/>
            <w:lang w:val="en-US"/>
          </w:rPr>
          <w:delText xml:space="preserve"> truly</w:delText>
        </w:r>
      </w:del>
      <w:r w:rsidRPr="00116082">
        <w:rPr>
          <w:sz w:val="24"/>
          <w:szCs w:val="24"/>
          <w:lang w:val="en-US"/>
        </w:rPr>
        <w:t xml:space="preserve"> calling us to advance his mission to unreached territories, then he has made all the resources </w:t>
      </w:r>
      <w:del w:id="164" w:author="Kate Azumah" w:date="2024-07-04T15:44:00Z">
        <w:r w:rsidRPr="00116082" w:rsidDel="004F3BCB">
          <w:rPr>
            <w:sz w:val="24"/>
            <w:szCs w:val="24"/>
            <w:lang w:val="en-US"/>
          </w:rPr>
          <w:delText xml:space="preserve">and funds </w:delText>
        </w:r>
      </w:del>
      <w:r w:rsidRPr="00116082">
        <w:rPr>
          <w:sz w:val="24"/>
          <w:szCs w:val="24"/>
          <w:lang w:val="en-US"/>
        </w:rPr>
        <w:t>available—through his obedient and cheerful givers in his well-endowed African Church.</w:t>
      </w:r>
    </w:p>
    <w:p w14:paraId="01B80030" w14:textId="0AEBF15B" w:rsidR="006B20A8" w:rsidRPr="00116082" w:rsidRDefault="006B20A8" w:rsidP="005E1A45">
      <w:pPr>
        <w:jc w:val="both"/>
        <w:rPr>
          <w:rFonts w:asciiTheme="minorHAnsi" w:hAnsiTheme="minorHAnsi" w:cstheme="minorHAnsi"/>
        </w:rPr>
      </w:pPr>
    </w:p>
    <w:p w14:paraId="1896F836" w14:textId="5740E0E2" w:rsidR="006B20A8" w:rsidRPr="00116082" w:rsidRDefault="006B20A8" w:rsidP="005E1A45">
      <w:pPr>
        <w:jc w:val="both"/>
        <w:rPr>
          <w:rFonts w:asciiTheme="minorHAnsi" w:hAnsiTheme="minorHAnsi" w:cstheme="minorHAnsi"/>
          <w:b/>
          <w:bCs/>
        </w:rPr>
      </w:pPr>
      <w:r w:rsidRPr="00116082">
        <w:rPr>
          <w:rFonts w:asciiTheme="minorHAnsi" w:hAnsiTheme="minorHAnsi" w:cstheme="minorHAnsi"/>
          <w:b/>
          <w:bCs/>
        </w:rPr>
        <w:t>P</w:t>
      </w:r>
      <w:r w:rsidR="00163367" w:rsidRPr="00116082">
        <w:rPr>
          <w:rFonts w:asciiTheme="minorHAnsi" w:hAnsiTheme="minorHAnsi" w:cstheme="minorHAnsi"/>
          <w:b/>
          <w:bCs/>
        </w:rPr>
        <w:t>lease pray</w:t>
      </w:r>
      <w:r w:rsidRPr="00116082">
        <w:rPr>
          <w:rFonts w:asciiTheme="minorHAnsi" w:hAnsiTheme="minorHAnsi" w:cstheme="minorHAnsi"/>
          <w:b/>
          <w:bCs/>
        </w:rPr>
        <w:t>:</w:t>
      </w:r>
    </w:p>
    <w:p w14:paraId="4A7A659F" w14:textId="5C36D611" w:rsidR="006B20A8" w:rsidRPr="00116082" w:rsidRDefault="00163367" w:rsidP="00BC3853">
      <w:pPr>
        <w:pStyle w:val="ListParagraph"/>
        <w:numPr>
          <w:ilvl w:val="0"/>
          <w:numId w:val="29"/>
        </w:numPr>
        <w:jc w:val="both"/>
        <w:rPr>
          <w:rFonts w:asciiTheme="minorHAnsi" w:hAnsiTheme="minorHAnsi" w:cstheme="minorHAnsi"/>
        </w:rPr>
      </w:pPr>
      <w:r w:rsidRPr="00116082">
        <w:rPr>
          <w:rFonts w:asciiTheme="minorHAnsi" w:hAnsiTheme="minorHAnsi" w:cstheme="minorHAnsi"/>
        </w:rPr>
        <w:t>Thank God for his faithfulness to CAPRO missionaries over the years.</w:t>
      </w:r>
    </w:p>
    <w:p w14:paraId="3EBF29A3" w14:textId="273E2DA1" w:rsidR="00163367" w:rsidRPr="00116082" w:rsidRDefault="00163367" w:rsidP="00BC3853">
      <w:pPr>
        <w:pStyle w:val="ListParagraph"/>
        <w:numPr>
          <w:ilvl w:val="0"/>
          <w:numId w:val="29"/>
        </w:numPr>
        <w:jc w:val="both"/>
        <w:rPr>
          <w:rFonts w:asciiTheme="minorHAnsi" w:hAnsiTheme="minorHAnsi" w:cstheme="minorHAnsi"/>
        </w:rPr>
      </w:pPr>
      <w:r w:rsidRPr="00116082">
        <w:rPr>
          <w:rFonts w:asciiTheme="minorHAnsi" w:hAnsiTheme="minorHAnsi" w:cstheme="minorHAnsi"/>
        </w:rPr>
        <w:t>Pray for all African missionaries to receive every support they need.</w:t>
      </w:r>
    </w:p>
    <w:p w14:paraId="176946F5" w14:textId="3DD73064" w:rsidR="00163367" w:rsidRPr="00116082" w:rsidRDefault="00163367" w:rsidP="00BC3853">
      <w:pPr>
        <w:pStyle w:val="ListParagraph"/>
        <w:numPr>
          <w:ilvl w:val="0"/>
          <w:numId w:val="29"/>
        </w:numPr>
        <w:jc w:val="both"/>
        <w:rPr>
          <w:rFonts w:asciiTheme="minorHAnsi" w:hAnsiTheme="minorHAnsi" w:cstheme="minorHAnsi"/>
        </w:rPr>
      </w:pPr>
      <w:r w:rsidRPr="00116082">
        <w:rPr>
          <w:rFonts w:asciiTheme="minorHAnsi" w:hAnsiTheme="minorHAnsi" w:cstheme="minorHAnsi"/>
        </w:rPr>
        <w:t xml:space="preserve">Pray for </w:t>
      </w:r>
      <w:r w:rsidR="00E714C8" w:rsidRPr="00116082">
        <w:rPr>
          <w:rFonts w:asciiTheme="minorHAnsi" w:hAnsiTheme="minorHAnsi" w:cstheme="minorHAnsi"/>
        </w:rPr>
        <w:t>creative funding ideas for African mission agencies.</w:t>
      </w:r>
    </w:p>
    <w:p w14:paraId="0BCCD67F" w14:textId="052ED009" w:rsidR="00423578" w:rsidRPr="00116082" w:rsidRDefault="00423578">
      <w:pPr>
        <w:rPr>
          <w:rFonts w:asciiTheme="minorHAnsi" w:eastAsia="Calibri" w:hAnsiTheme="minorHAnsi" w:cstheme="minorHAnsi"/>
          <w:b/>
          <w:color w:val="4F81BD"/>
        </w:rPr>
      </w:pPr>
      <w:r w:rsidRPr="00116082">
        <w:rPr>
          <w:rFonts w:asciiTheme="minorHAnsi" w:eastAsia="Calibri" w:hAnsiTheme="minorHAnsi" w:cstheme="minorHAnsi"/>
          <w:b/>
          <w:color w:val="4F81BD"/>
        </w:rPr>
        <w:lastRenderedPageBreak/>
        <w:br w:type="page"/>
      </w:r>
    </w:p>
    <w:p w14:paraId="0CF80078" w14:textId="29C19D3A" w:rsidR="00D7021B" w:rsidRPr="00116082" w:rsidRDefault="00245317" w:rsidP="00773210">
      <w:pPr>
        <w:spacing w:after="200" w:line="276" w:lineRule="auto"/>
        <w:jc w:val="center"/>
        <w:rPr>
          <w:rFonts w:asciiTheme="minorHAnsi" w:eastAsia="Calibri" w:hAnsiTheme="minorHAnsi" w:cstheme="minorHAnsi"/>
          <w:b/>
          <w:color w:val="366091"/>
        </w:rPr>
      </w:pPr>
      <w:r w:rsidRPr="00116082">
        <w:rPr>
          <w:rFonts w:asciiTheme="minorHAnsi" w:eastAsia="Calibri" w:hAnsiTheme="minorHAnsi" w:cstheme="minorHAnsi"/>
          <w:color w:val="366091"/>
        </w:rPr>
        <w:lastRenderedPageBreak/>
        <w:t>P.6</w:t>
      </w:r>
    </w:p>
    <w:p w14:paraId="4FFCD6DA" w14:textId="237B4366" w:rsidR="000E2839" w:rsidRPr="00116082" w:rsidRDefault="00827DCF" w:rsidP="00773210">
      <w:pPr>
        <w:spacing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t xml:space="preserve">CALLED: </w:t>
      </w:r>
      <w:r w:rsidR="00271ED0" w:rsidRPr="00116082">
        <w:rPr>
          <w:rFonts w:asciiTheme="minorHAnsi" w:eastAsia="Calibri" w:hAnsiTheme="minorHAnsi" w:cstheme="minorHAnsi"/>
          <w:b/>
          <w:color w:val="4F81BD"/>
        </w:rPr>
        <w:t>BABA ADAMU AKAWU</w:t>
      </w:r>
    </w:p>
    <w:p w14:paraId="31CB388C" w14:textId="7ED81515" w:rsidR="000E2839" w:rsidRPr="00116082" w:rsidRDefault="00271ED0" w:rsidP="00773210">
      <w:pPr>
        <w:spacing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FF0000"/>
        </w:rPr>
        <w:t xml:space="preserve">NO </w:t>
      </w:r>
      <w:r w:rsidR="007A6BD1" w:rsidRPr="00116082">
        <w:rPr>
          <w:rFonts w:asciiTheme="minorHAnsi" w:eastAsia="Calibri" w:hAnsiTheme="minorHAnsi" w:cstheme="minorHAnsi"/>
          <w:b/>
          <w:color w:val="FF0000"/>
        </w:rPr>
        <w:t>EXCUSES</w:t>
      </w:r>
      <w:r w:rsidRPr="00116082">
        <w:rPr>
          <w:rFonts w:asciiTheme="minorHAnsi" w:eastAsia="Calibri" w:hAnsiTheme="minorHAnsi" w:cstheme="minorHAnsi"/>
          <w:b/>
          <w:color w:val="FF0000"/>
        </w:rPr>
        <w:t xml:space="preserve"> IN MISSIONS GIVING</w:t>
      </w:r>
    </w:p>
    <w:p w14:paraId="5C45140C" w14:textId="6E44296D" w:rsidR="000E2839" w:rsidRPr="00116082" w:rsidRDefault="00000000" w:rsidP="00773210">
      <w:pPr>
        <w:spacing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t xml:space="preserve">AS TOLD TO </w:t>
      </w:r>
      <w:r w:rsidR="00A87539" w:rsidRPr="00116082">
        <w:rPr>
          <w:rFonts w:asciiTheme="minorHAnsi" w:eastAsia="Calibri" w:hAnsiTheme="minorHAnsi" w:cstheme="minorHAnsi"/>
          <w:b/>
          <w:color w:val="4F81BD"/>
        </w:rPr>
        <w:t>NENKINAN NEHEMIAH DESHI</w:t>
      </w:r>
    </w:p>
    <w:p w14:paraId="693CAECA" w14:textId="77777777" w:rsidR="002D31C2" w:rsidRPr="00116082" w:rsidRDefault="002D31C2" w:rsidP="00A03C32">
      <w:pPr>
        <w:autoSpaceDE w:val="0"/>
        <w:autoSpaceDN w:val="0"/>
        <w:adjustRightInd w:val="0"/>
        <w:jc w:val="both"/>
        <w:rPr>
          <w:rFonts w:asciiTheme="minorHAnsi" w:eastAsia="Calibri" w:hAnsiTheme="minorHAnsi" w:cstheme="minorHAnsi"/>
          <w:color w:val="000000"/>
        </w:rPr>
      </w:pPr>
    </w:p>
    <w:p w14:paraId="59C06547" w14:textId="332DACF3" w:rsidR="00F27C49" w:rsidRDefault="00F7713D" w:rsidP="00F27C49">
      <w:pPr>
        <w:pStyle w:val="Body"/>
        <w:suppressAutoHyphens/>
        <w:ind w:firstLine="0"/>
        <w:jc w:val="both"/>
        <w:rPr>
          <w:rFonts w:ascii="ChaparralPro-LightIt" w:hAnsi="ChaparralPro-LightIt" w:cs="ChaparralPro-LightIt"/>
          <w:i/>
          <w:iCs/>
          <w:sz w:val="24"/>
          <w:szCs w:val="24"/>
        </w:rPr>
      </w:pPr>
      <w:r w:rsidRPr="00116082">
        <w:rPr>
          <w:rFonts w:ascii="ChaparralPro-LightIt" w:hAnsi="ChaparralPro-LightIt" w:cs="ChaparralPro-LightIt"/>
          <w:i/>
          <w:iCs/>
          <w:sz w:val="24"/>
          <w:szCs w:val="24"/>
        </w:rPr>
        <w:t>M</w:t>
      </w:r>
      <w:r w:rsidR="00F27C49" w:rsidRPr="00116082">
        <w:rPr>
          <w:rFonts w:ascii="ChaparralPro-LightIt" w:hAnsi="ChaparralPro-LightIt" w:cs="ChaparralPro-LightIt"/>
          <w:i/>
          <w:iCs/>
          <w:sz w:val="24"/>
          <w:szCs w:val="24"/>
        </w:rPr>
        <w:t>ost people wait until they have it all figured out before they engage in missions, but not Baba Adamu Akawu. Born in 1949, Baba Akawu, now 75 years old, is a living testimony that serving God in missions is a heart matter.</w:t>
      </w:r>
    </w:p>
    <w:p w14:paraId="7A50C67B" w14:textId="77777777" w:rsidR="00AC2CF3" w:rsidRPr="00116082" w:rsidRDefault="00AC2CF3" w:rsidP="00F27C49">
      <w:pPr>
        <w:pStyle w:val="Body"/>
        <w:suppressAutoHyphens/>
        <w:ind w:firstLine="0"/>
        <w:jc w:val="both"/>
        <w:rPr>
          <w:rStyle w:val="DropCap"/>
          <w:rFonts w:ascii="Avenir Black" w:hAnsi="Avenir Black" w:cs="Avenir Black"/>
          <w:color w:val="BC2C25"/>
          <w:sz w:val="24"/>
          <w:szCs w:val="24"/>
        </w:rPr>
      </w:pPr>
    </w:p>
    <w:p w14:paraId="505F860B" w14:textId="39DAF716" w:rsidR="00F27C49" w:rsidRDefault="00AC2CF3" w:rsidP="00F27C49">
      <w:pPr>
        <w:pStyle w:val="Body"/>
        <w:suppressAutoHyphens/>
        <w:ind w:firstLine="0"/>
        <w:jc w:val="both"/>
        <w:rPr>
          <w:sz w:val="24"/>
          <w:szCs w:val="24"/>
        </w:rPr>
      </w:pPr>
      <w:r>
        <w:rPr>
          <w:spacing w:val="-4"/>
          <w:sz w:val="24"/>
          <w:szCs w:val="24"/>
        </w:rPr>
        <w:t>I</w:t>
      </w:r>
      <w:r w:rsidR="00F27C49" w:rsidRPr="00116082">
        <w:rPr>
          <w:spacing w:val="-4"/>
          <w:sz w:val="24"/>
          <w:szCs w:val="24"/>
        </w:rPr>
        <w:t xml:space="preserve">n </w:t>
      </w:r>
      <w:r w:rsidR="00F27C49" w:rsidRPr="00116082">
        <w:rPr>
          <w:sz w:val="24"/>
          <w:szCs w:val="24"/>
        </w:rPr>
        <w:t xml:space="preserve">1986, I got injured through </w:t>
      </w:r>
      <w:ins w:id="165" w:author="Kate Azumah" w:date="2024-07-04T15:59:00Z">
        <w:r w:rsidR="009752C0">
          <w:rPr>
            <w:sz w:val="24"/>
            <w:szCs w:val="24"/>
          </w:rPr>
          <w:t>i</w:t>
        </w:r>
      </w:ins>
      <w:del w:id="166" w:author="Kate Azumah" w:date="2024-07-04T15:59:00Z">
        <w:r w:rsidR="00F27C49" w:rsidRPr="00116082" w:rsidDel="009752C0">
          <w:rPr>
            <w:sz w:val="24"/>
            <w:szCs w:val="24"/>
          </w:rPr>
          <w:delText>a</w:delText>
        </w:r>
      </w:del>
      <w:r w:rsidR="00F27C49" w:rsidRPr="00116082">
        <w:rPr>
          <w:sz w:val="24"/>
          <w:szCs w:val="24"/>
        </w:rPr>
        <w:t>n</w:t>
      </w:r>
      <w:ins w:id="167" w:author="Kate Azumah" w:date="2024-07-04T15:59:00Z">
        <w:r w:rsidR="009752C0">
          <w:rPr>
            <w:sz w:val="24"/>
            <w:szCs w:val="24"/>
          </w:rPr>
          <w:t xml:space="preserve"> an</w:t>
        </w:r>
      </w:ins>
      <w:r w:rsidR="00F27C49" w:rsidRPr="00116082">
        <w:rPr>
          <w:sz w:val="24"/>
          <w:szCs w:val="24"/>
        </w:rPr>
        <w:t xml:space="preserve"> accident </w:t>
      </w:r>
      <w:del w:id="168" w:author="Kate Azumah" w:date="2024-07-04T16:00:00Z">
        <w:r w:rsidR="00F27C49" w:rsidRPr="00116082" w:rsidDel="009752C0">
          <w:rPr>
            <w:sz w:val="24"/>
            <w:szCs w:val="24"/>
          </w:rPr>
          <w:delText>with a hand grenade</w:delText>
        </w:r>
      </w:del>
      <w:del w:id="169" w:author="Kate Azumah" w:date="2024-07-04T15:52:00Z">
        <w:r w:rsidR="00F27C49" w:rsidRPr="00116082" w:rsidDel="00250C44">
          <w:rPr>
            <w:sz w:val="24"/>
            <w:szCs w:val="24"/>
          </w:rPr>
          <w:delText>,</w:delText>
        </w:r>
      </w:del>
      <w:del w:id="170" w:author="Kate Azumah" w:date="2024-07-04T16:00:00Z">
        <w:r w:rsidR="00F27C49" w:rsidRPr="00116082" w:rsidDel="009752C0">
          <w:rPr>
            <w:sz w:val="24"/>
            <w:szCs w:val="24"/>
          </w:rPr>
          <w:delText xml:space="preserve"> </w:delText>
        </w:r>
      </w:del>
      <w:del w:id="171" w:author="Kate Azumah" w:date="2024-07-04T15:52:00Z">
        <w:r w:rsidR="00F27C49" w:rsidRPr="00116082" w:rsidDel="00250C44">
          <w:rPr>
            <w:sz w:val="24"/>
            <w:szCs w:val="24"/>
          </w:rPr>
          <w:delText>and barely survived. The accident</w:delText>
        </w:r>
      </w:del>
      <w:ins w:id="172" w:author="Kate Azumah" w:date="2024-07-04T15:52:00Z">
        <w:r w:rsidR="00250C44">
          <w:rPr>
            <w:sz w:val="24"/>
            <w:szCs w:val="24"/>
          </w:rPr>
          <w:t>that</w:t>
        </w:r>
      </w:ins>
      <w:r w:rsidR="00F27C49" w:rsidRPr="00116082">
        <w:rPr>
          <w:sz w:val="24"/>
          <w:szCs w:val="24"/>
        </w:rPr>
        <w:t xml:space="preserve"> left me blind </w:t>
      </w:r>
      <w:ins w:id="173" w:author="Kate Azumah" w:date="2024-07-04T16:00:00Z">
        <w:r w:rsidR="009752C0">
          <w:rPr>
            <w:sz w:val="24"/>
            <w:szCs w:val="24"/>
          </w:rPr>
          <w:t>with</w:t>
        </w:r>
      </w:ins>
      <w:del w:id="174" w:author="Kate Azumah" w:date="2024-07-04T16:00:00Z">
        <w:r w:rsidR="00F27C49" w:rsidRPr="00116082" w:rsidDel="009752C0">
          <w:rPr>
            <w:sz w:val="24"/>
            <w:szCs w:val="24"/>
          </w:rPr>
          <w:delText xml:space="preserve">and </w:delText>
        </w:r>
      </w:del>
      <w:ins w:id="175" w:author="Kate Azumah" w:date="2024-07-04T15:53:00Z">
        <w:r w:rsidR="00250C44">
          <w:rPr>
            <w:sz w:val="24"/>
            <w:szCs w:val="24"/>
          </w:rPr>
          <w:t xml:space="preserve"> </w:t>
        </w:r>
      </w:ins>
      <w:r w:rsidR="00F27C49" w:rsidRPr="00116082">
        <w:rPr>
          <w:sz w:val="24"/>
          <w:szCs w:val="24"/>
        </w:rPr>
        <w:t>my hands</w:t>
      </w:r>
      <w:del w:id="176" w:author="Kate Azumah" w:date="2024-07-04T15:53:00Z">
        <w:r w:rsidR="00F27C49" w:rsidRPr="00116082" w:rsidDel="00250C44">
          <w:rPr>
            <w:sz w:val="24"/>
            <w:szCs w:val="24"/>
          </w:rPr>
          <w:delText xml:space="preserve"> were</w:delText>
        </w:r>
      </w:del>
      <w:r w:rsidR="00F27C49" w:rsidRPr="00116082">
        <w:rPr>
          <w:sz w:val="24"/>
          <w:szCs w:val="24"/>
        </w:rPr>
        <w:t xml:space="preserve"> amputated. The doctors advised that I be euthanized, but my father objected and told them I would only die when God called me home.</w:t>
      </w:r>
    </w:p>
    <w:p w14:paraId="06D4B337" w14:textId="77777777" w:rsidR="00AC2CF3" w:rsidRPr="00116082" w:rsidRDefault="00AC2CF3" w:rsidP="00F27C49">
      <w:pPr>
        <w:pStyle w:val="Body"/>
        <w:suppressAutoHyphens/>
        <w:ind w:firstLine="0"/>
        <w:jc w:val="both"/>
        <w:rPr>
          <w:spacing w:val="-4"/>
          <w:sz w:val="24"/>
          <w:szCs w:val="24"/>
        </w:rPr>
      </w:pPr>
    </w:p>
    <w:p w14:paraId="7BA63BD8" w14:textId="050EE6E8" w:rsidR="00F27C49" w:rsidRPr="00116082" w:rsidRDefault="00F27C49" w:rsidP="00AC2CF3">
      <w:pPr>
        <w:pStyle w:val="Body"/>
        <w:suppressAutoHyphens/>
        <w:ind w:firstLine="0"/>
        <w:jc w:val="both"/>
        <w:rPr>
          <w:spacing w:val="-4"/>
          <w:sz w:val="24"/>
          <w:szCs w:val="24"/>
        </w:rPr>
      </w:pPr>
      <w:r w:rsidRPr="00116082">
        <w:rPr>
          <w:spacing w:val="-4"/>
          <w:sz w:val="24"/>
          <w:szCs w:val="24"/>
        </w:rPr>
        <w:t xml:space="preserve">I am a missionary child. My father was one of the first converts to Christianity, and was </w:t>
      </w:r>
      <w:del w:id="177" w:author="Kate Azumah" w:date="2024-07-04T15:53:00Z">
        <w:r w:rsidRPr="00116082" w:rsidDel="000E550F">
          <w:rPr>
            <w:spacing w:val="-4"/>
            <w:sz w:val="24"/>
            <w:szCs w:val="24"/>
          </w:rPr>
          <w:delText xml:space="preserve">very </w:delText>
        </w:r>
      </w:del>
      <w:r w:rsidRPr="00116082">
        <w:rPr>
          <w:spacing w:val="-4"/>
          <w:sz w:val="24"/>
          <w:szCs w:val="24"/>
        </w:rPr>
        <w:t xml:space="preserve">involved in mission work in our community in Nimbia, Plateau State, Nigeria. </w:t>
      </w:r>
      <w:del w:id="178" w:author="Kate Azumah" w:date="2024-07-04T15:46:00Z">
        <w:r w:rsidRPr="00116082" w:rsidDel="00E535CE">
          <w:rPr>
            <w:spacing w:val="-4"/>
            <w:sz w:val="24"/>
            <w:szCs w:val="24"/>
          </w:rPr>
          <w:delText xml:space="preserve">He was among those who built the ECWA church at Nimbia, and later pastored it for 25 years. </w:delText>
        </w:r>
      </w:del>
      <w:r w:rsidRPr="00116082">
        <w:rPr>
          <w:spacing w:val="-4"/>
          <w:sz w:val="24"/>
          <w:szCs w:val="24"/>
        </w:rPr>
        <w:t xml:space="preserve">He raised us to follow God </w:t>
      </w:r>
      <w:del w:id="179" w:author="Kate Azumah" w:date="2024-07-04T15:47:00Z">
        <w:r w:rsidRPr="00116082" w:rsidDel="00E535CE">
          <w:rPr>
            <w:spacing w:val="-4"/>
            <w:sz w:val="24"/>
            <w:szCs w:val="24"/>
          </w:rPr>
          <w:delText xml:space="preserve">wholeheartedly </w:delText>
        </w:r>
      </w:del>
      <w:r w:rsidRPr="00116082">
        <w:rPr>
          <w:spacing w:val="-4"/>
          <w:sz w:val="24"/>
          <w:szCs w:val="24"/>
        </w:rPr>
        <w:t xml:space="preserve">and be involved in missions as our lives’ greatest calling. </w:t>
      </w:r>
      <w:del w:id="180" w:author="Kate Azumah" w:date="2024-07-04T15:55:00Z">
        <w:r w:rsidRPr="00116082" w:rsidDel="00D0361F">
          <w:rPr>
            <w:spacing w:val="-4"/>
            <w:sz w:val="24"/>
            <w:szCs w:val="24"/>
          </w:rPr>
          <w:delText>As the children of a pastor, w</w:delText>
        </w:r>
      </w:del>
      <w:ins w:id="181" w:author="Kate Azumah" w:date="2024-07-04T15:55:00Z">
        <w:r w:rsidR="00D0361F">
          <w:rPr>
            <w:spacing w:val="-4"/>
            <w:sz w:val="24"/>
            <w:szCs w:val="24"/>
          </w:rPr>
          <w:t>W</w:t>
        </w:r>
      </w:ins>
      <w:r w:rsidRPr="00116082">
        <w:rPr>
          <w:spacing w:val="-4"/>
          <w:sz w:val="24"/>
          <w:szCs w:val="24"/>
        </w:rPr>
        <w:t>e learnt a lifestyle of sacrifice and giving from a very young age.</w:t>
      </w:r>
    </w:p>
    <w:p w14:paraId="55E8CFAC" w14:textId="77777777" w:rsidR="00AC2CF3" w:rsidRDefault="00AC2CF3" w:rsidP="00AC2CF3">
      <w:pPr>
        <w:pStyle w:val="Body"/>
        <w:suppressAutoHyphens/>
        <w:ind w:firstLine="0"/>
        <w:jc w:val="both"/>
        <w:rPr>
          <w:sz w:val="24"/>
          <w:szCs w:val="24"/>
        </w:rPr>
      </w:pPr>
    </w:p>
    <w:p w14:paraId="3352C43B" w14:textId="01FD8718" w:rsidR="00F27C49" w:rsidRPr="00116082" w:rsidRDefault="00F27C49" w:rsidP="00AC2CF3">
      <w:pPr>
        <w:pStyle w:val="Body"/>
        <w:suppressAutoHyphens/>
        <w:ind w:firstLine="0"/>
        <w:jc w:val="both"/>
        <w:rPr>
          <w:sz w:val="24"/>
          <w:szCs w:val="24"/>
        </w:rPr>
      </w:pPr>
      <w:del w:id="182" w:author="Kate Azumah" w:date="2024-07-04T15:55:00Z">
        <w:r w:rsidRPr="00116082" w:rsidDel="00425CE5">
          <w:rPr>
            <w:sz w:val="24"/>
            <w:szCs w:val="24"/>
          </w:rPr>
          <w:delText>I didn’t know why my life was spared, but y</w:delText>
        </w:r>
      </w:del>
      <w:ins w:id="183" w:author="Kate Azumah" w:date="2024-07-04T15:55:00Z">
        <w:r w:rsidR="00425CE5">
          <w:rPr>
            <w:sz w:val="24"/>
            <w:szCs w:val="24"/>
          </w:rPr>
          <w:t>Y</w:t>
        </w:r>
      </w:ins>
      <w:r w:rsidRPr="00116082">
        <w:rPr>
          <w:sz w:val="24"/>
          <w:szCs w:val="24"/>
        </w:rPr>
        <w:t>ears later, God’s Spirit ministered to me that God had kept me alive to support mission work. I was to do my part to ensure that the gospel reached the ends of the earth</w:t>
      </w:r>
      <w:ins w:id="184" w:author="Kate Azumah" w:date="2024-07-04T15:54:00Z">
        <w:r w:rsidR="00D0361F">
          <w:rPr>
            <w:sz w:val="24"/>
            <w:szCs w:val="24"/>
          </w:rPr>
          <w:t>.</w:t>
        </w:r>
      </w:ins>
      <w:ins w:id="185" w:author="Kate Azumah" w:date="2024-07-04T15:48:00Z">
        <w:r w:rsidR="00896356">
          <w:rPr>
            <w:sz w:val="24"/>
            <w:szCs w:val="24"/>
          </w:rPr>
          <w:t xml:space="preserve"> </w:t>
        </w:r>
      </w:ins>
      <w:del w:id="186" w:author="Kate Azumah" w:date="2024-07-04T15:47:00Z">
        <w:r w:rsidRPr="00116082" w:rsidDel="00896356">
          <w:rPr>
            <w:sz w:val="24"/>
            <w:szCs w:val="24"/>
          </w:rPr>
          <w:delText xml:space="preserve">. I decided I could not suffer in this world and again in eternity, </w:delText>
        </w:r>
      </w:del>
      <w:ins w:id="187" w:author="Kate Azumah" w:date="2024-07-04T15:54:00Z">
        <w:r w:rsidR="00D0361F">
          <w:rPr>
            <w:sz w:val="24"/>
            <w:szCs w:val="24"/>
          </w:rPr>
          <w:t>S</w:t>
        </w:r>
      </w:ins>
      <w:del w:id="188" w:author="Kate Azumah" w:date="2024-07-04T15:54:00Z">
        <w:r w:rsidRPr="00116082" w:rsidDel="00D0361F">
          <w:rPr>
            <w:sz w:val="24"/>
            <w:szCs w:val="24"/>
          </w:rPr>
          <w:delText>s</w:delText>
        </w:r>
      </w:del>
      <w:r w:rsidRPr="00116082">
        <w:rPr>
          <w:sz w:val="24"/>
          <w:szCs w:val="24"/>
        </w:rPr>
        <w:t>o</w:t>
      </w:r>
      <w:ins w:id="189" w:author="Kate Azumah" w:date="2024-07-04T15:54:00Z">
        <w:r w:rsidR="00D0361F">
          <w:rPr>
            <w:sz w:val="24"/>
            <w:szCs w:val="24"/>
          </w:rPr>
          <w:t>,</w:t>
        </w:r>
      </w:ins>
      <w:r w:rsidRPr="00116082">
        <w:rPr>
          <w:sz w:val="24"/>
          <w:szCs w:val="24"/>
        </w:rPr>
        <w:t xml:space="preserve"> I began to sow seeds that will stand the test of time and secure my heavenly reward.</w:t>
      </w:r>
    </w:p>
    <w:p w14:paraId="7B47F442" w14:textId="77777777" w:rsidR="00AC2CF3" w:rsidRDefault="00AC2CF3" w:rsidP="00AC2CF3">
      <w:pPr>
        <w:pStyle w:val="Body"/>
        <w:suppressAutoHyphens/>
        <w:ind w:firstLine="0"/>
        <w:jc w:val="both"/>
        <w:rPr>
          <w:sz w:val="24"/>
          <w:szCs w:val="24"/>
        </w:rPr>
      </w:pPr>
    </w:p>
    <w:p w14:paraId="093EE188" w14:textId="36C86F7C" w:rsidR="00F27C49" w:rsidRPr="00116082" w:rsidRDefault="00F27C49" w:rsidP="00AC2CF3">
      <w:pPr>
        <w:pStyle w:val="Body"/>
        <w:suppressAutoHyphens/>
        <w:ind w:firstLine="0"/>
        <w:jc w:val="both"/>
        <w:rPr>
          <w:sz w:val="24"/>
          <w:szCs w:val="24"/>
        </w:rPr>
      </w:pPr>
      <w:r w:rsidRPr="00116082">
        <w:rPr>
          <w:sz w:val="24"/>
          <w:szCs w:val="24"/>
        </w:rPr>
        <w:t xml:space="preserve">As a missionary child, I knew about EMS and </w:t>
      </w:r>
      <w:del w:id="190" w:author="Kate Azumah" w:date="2024-07-04T15:48:00Z">
        <w:r w:rsidRPr="00116082" w:rsidDel="00896356">
          <w:rPr>
            <w:sz w:val="24"/>
            <w:szCs w:val="24"/>
          </w:rPr>
          <w:delText xml:space="preserve">was aware that a body managed </w:delText>
        </w:r>
      </w:del>
      <w:r w:rsidRPr="00116082">
        <w:rPr>
          <w:sz w:val="24"/>
          <w:szCs w:val="24"/>
        </w:rPr>
        <w:t>their missionary activities. Although I didn’t have a job</w:t>
      </w:r>
      <w:del w:id="191" w:author="Kate Azumah" w:date="2024-07-04T15:49:00Z">
        <w:r w:rsidRPr="00116082" w:rsidDel="001A4888">
          <w:rPr>
            <w:sz w:val="24"/>
            <w:szCs w:val="24"/>
          </w:rPr>
          <w:delText xml:space="preserve"> because of my condition</w:delText>
        </w:r>
      </w:del>
      <w:r w:rsidRPr="00116082">
        <w:rPr>
          <w:sz w:val="24"/>
          <w:szCs w:val="24"/>
        </w:rPr>
        <w:t xml:space="preserve">, I decided to </w:t>
      </w:r>
      <w:del w:id="192" w:author="Kate Azumah" w:date="2024-07-04T15:48:00Z">
        <w:r w:rsidRPr="00116082" w:rsidDel="001A4888">
          <w:rPr>
            <w:sz w:val="24"/>
            <w:szCs w:val="24"/>
          </w:rPr>
          <w:delText xml:space="preserve">begin </w:delText>
        </w:r>
      </w:del>
      <w:r w:rsidRPr="00116082">
        <w:rPr>
          <w:sz w:val="24"/>
          <w:szCs w:val="24"/>
        </w:rPr>
        <w:t>support</w:t>
      </w:r>
      <w:del w:id="193" w:author="Kate Azumah" w:date="2024-07-04T15:48:00Z">
        <w:r w:rsidRPr="00116082" w:rsidDel="001A4888">
          <w:rPr>
            <w:sz w:val="24"/>
            <w:szCs w:val="24"/>
          </w:rPr>
          <w:delText>ing</w:delText>
        </w:r>
      </w:del>
      <w:r w:rsidRPr="00116082">
        <w:rPr>
          <w:sz w:val="24"/>
          <w:szCs w:val="24"/>
        </w:rPr>
        <w:t xml:space="preserve"> their</w:t>
      </w:r>
      <w:del w:id="194" w:author="Kate Azumah" w:date="2024-07-04T15:56:00Z">
        <w:r w:rsidRPr="00116082" w:rsidDel="00425CE5">
          <w:rPr>
            <w:sz w:val="24"/>
            <w:szCs w:val="24"/>
          </w:rPr>
          <w:delText xml:space="preserve"> missionary</w:delText>
        </w:r>
      </w:del>
      <w:r w:rsidRPr="00116082">
        <w:rPr>
          <w:sz w:val="24"/>
          <w:szCs w:val="24"/>
        </w:rPr>
        <w:t xml:space="preserve"> work. I wanted to share in God’s plan to reach the unreached and make disciples of all nations. I determined that whatever support I received from people, I would give part of it to missions. </w:t>
      </w:r>
    </w:p>
    <w:p w14:paraId="4E580476" w14:textId="77777777" w:rsidR="00AC2CF3" w:rsidRDefault="00AC2CF3" w:rsidP="00AC2CF3">
      <w:pPr>
        <w:pStyle w:val="Body"/>
        <w:suppressAutoHyphens/>
        <w:ind w:firstLine="0"/>
        <w:jc w:val="both"/>
        <w:rPr>
          <w:spacing w:val="-3"/>
          <w:sz w:val="24"/>
          <w:szCs w:val="24"/>
        </w:rPr>
      </w:pPr>
    </w:p>
    <w:p w14:paraId="4C5EC691" w14:textId="04AE1E82" w:rsidR="00F27C49" w:rsidRPr="00116082" w:rsidRDefault="00F27C49" w:rsidP="00AC2CF3">
      <w:pPr>
        <w:pStyle w:val="Body"/>
        <w:suppressAutoHyphens/>
        <w:ind w:firstLine="0"/>
        <w:jc w:val="both"/>
        <w:rPr>
          <w:spacing w:val="-3"/>
          <w:sz w:val="24"/>
          <w:szCs w:val="24"/>
        </w:rPr>
      </w:pPr>
      <w:r w:rsidRPr="00116082">
        <w:rPr>
          <w:spacing w:val="-3"/>
          <w:sz w:val="24"/>
          <w:szCs w:val="24"/>
        </w:rPr>
        <w:t xml:space="preserve">I started in 2018 with 500 naira (35 cents) a month. </w:t>
      </w:r>
      <w:del w:id="195" w:author="Kate Azumah" w:date="2024-07-04T15:49:00Z">
        <w:r w:rsidRPr="00116082" w:rsidDel="00FC6705">
          <w:rPr>
            <w:spacing w:val="-3"/>
            <w:sz w:val="24"/>
            <w:szCs w:val="24"/>
          </w:rPr>
          <w:delText xml:space="preserve">I would take my support to my Reverend whenever it was ready. </w:delText>
        </w:r>
      </w:del>
      <w:r w:rsidRPr="00116082">
        <w:rPr>
          <w:spacing w:val="-3"/>
          <w:sz w:val="24"/>
          <w:szCs w:val="24"/>
        </w:rPr>
        <w:t>With time, my support increased to 800 naira (57 cents), and then to 1,000 naira (70 cents). I have been giving consistently for six years now. This year, I’ve already sent my support of 12,000 naira ($9). EMS gave me an award for supporting missions, and I felt happy and appreciated.</w:t>
      </w:r>
    </w:p>
    <w:p w14:paraId="77B51AF7" w14:textId="77777777" w:rsidR="00AC2CF3" w:rsidRDefault="00AC2CF3" w:rsidP="00AC2CF3">
      <w:pPr>
        <w:pStyle w:val="Body"/>
        <w:suppressAutoHyphens/>
        <w:ind w:firstLine="0"/>
        <w:jc w:val="both"/>
        <w:rPr>
          <w:sz w:val="24"/>
          <w:szCs w:val="24"/>
        </w:rPr>
      </w:pPr>
    </w:p>
    <w:p w14:paraId="6AF4904D" w14:textId="4C6C280D" w:rsidR="00F27C49" w:rsidRPr="00116082" w:rsidRDefault="00F27C49" w:rsidP="00AC2CF3">
      <w:pPr>
        <w:pStyle w:val="Body"/>
        <w:suppressAutoHyphens/>
        <w:ind w:firstLine="0"/>
        <w:jc w:val="both"/>
        <w:rPr>
          <w:sz w:val="24"/>
          <w:szCs w:val="24"/>
        </w:rPr>
      </w:pPr>
      <w:r w:rsidRPr="00116082">
        <w:rPr>
          <w:sz w:val="24"/>
          <w:szCs w:val="24"/>
        </w:rPr>
        <w:t xml:space="preserve">Once you repent and accept Jesus Christ as Lord, you become a witness. I am also a witness. </w:t>
      </w:r>
      <w:del w:id="196" w:author="Kate Azumah" w:date="2024-07-04T15:50:00Z">
        <w:r w:rsidRPr="00116082" w:rsidDel="00FC6705">
          <w:rPr>
            <w:sz w:val="24"/>
            <w:szCs w:val="24"/>
          </w:rPr>
          <w:delText>As a witness, if</w:delText>
        </w:r>
      </w:del>
      <w:ins w:id="197" w:author="Kate Azumah" w:date="2024-07-04T15:50:00Z">
        <w:r w:rsidR="00FC6705">
          <w:rPr>
            <w:sz w:val="24"/>
            <w:szCs w:val="24"/>
          </w:rPr>
          <w:t>If</w:t>
        </w:r>
      </w:ins>
      <w:r w:rsidRPr="00116082">
        <w:rPr>
          <w:sz w:val="24"/>
          <w:szCs w:val="24"/>
        </w:rPr>
        <w:t xml:space="preserve"> you cannot </w:t>
      </w:r>
      <w:del w:id="198" w:author="Kate Azumah" w:date="2024-07-04T15:50:00Z">
        <w:r w:rsidRPr="00116082" w:rsidDel="00E35A07">
          <w:rPr>
            <w:sz w:val="24"/>
            <w:szCs w:val="24"/>
          </w:rPr>
          <w:delText xml:space="preserve">leave your country and </w:delText>
        </w:r>
      </w:del>
      <w:r w:rsidRPr="00116082">
        <w:rPr>
          <w:sz w:val="24"/>
          <w:szCs w:val="24"/>
        </w:rPr>
        <w:t xml:space="preserve">go overseas to preach the gospel, come and let’s join hands to support those whom the Lord has moved to go. The little you have will help, even if it is 10 naira every month. Many </w:t>
      </w:r>
      <w:r w:rsidRPr="00116082">
        <w:rPr>
          <w:sz w:val="24"/>
          <w:szCs w:val="24"/>
        </w:rPr>
        <w:lastRenderedPageBreak/>
        <w:t>have gone back to chasing the world</w:t>
      </w:r>
      <w:del w:id="199" w:author="Kate Azumah" w:date="2024-07-04T15:50:00Z">
        <w:r w:rsidRPr="00116082" w:rsidDel="00E35A07">
          <w:rPr>
            <w:sz w:val="24"/>
            <w:szCs w:val="24"/>
          </w:rPr>
          <w:delText>,</w:delText>
        </w:r>
      </w:del>
      <w:r w:rsidRPr="00116082">
        <w:rPr>
          <w:sz w:val="24"/>
          <w:szCs w:val="24"/>
        </w:rPr>
        <w:t xml:space="preserve"> </w:t>
      </w:r>
      <w:del w:id="200" w:author="Kate Azumah" w:date="2024-07-04T15:50:00Z">
        <w:r w:rsidRPr="00116082" w:rsidDel="00E35A07">
          <w:rPr>
            <w:sz w:val="24"/>
            <w:szCs w:val="24"/>
          </w:rPr>
          <w:delText xml:space="preserve">serving other gods, </w:delText>
        </w:r>
      </w:del>
      <w:r w:rsidRPr="00116082">
        <w:rPr>
          <w:sz w:val="24"/>
          <w:szCs w:val="24"/>
        </w:rPr>
        <w:t xml:space="preserve">and deviating from the Lord. But </w:t>
      </w:r>
      <w:del w:id="201" w:author="Kate Azumah" w:date="2024-07-04T15:57:00Z">
        <w:r w:rsidRPr="00116082" w:rsidDel="007147D7">
          <w:rPr>
            <w:sz w:val="24"/>
            <w:szCs w:val="24"/>
          </w:rPr>
          <w:delText xml:space="preserve">if you </w:delText>
        </w:r>
      </w:del>
      <w:r w:rsidRPr="00116082">
        <w:rPr>
          <w:sz w:val="24"/>
          <w:szCs w:val="24"/>
        </w:rPr>
        <w:t>choos</w:t>
      </w:r>
      <w:ins w:id="202" w:author="Kate Azumah" w:date="2024-07-04T15:57:00Z">
        <w:r w:rsidR="007147D7">
          <w:rPr>
            <w:sz w:val="24"/>
            <w:szCs w:val="24"/>
          </w:rPr>
          <w:t>ing</w:t>
        </w:r>
      </w:ins>
      <w:del w:id="203" w:author="Kate Azumah" w:date="2024-07-04T15:57:00Z">
        <w:r w:rsidRPr="00116082" w:rsidDel="007147D7">
          <w:rPr>
            <w:sz w:val="24"/>
            <w:szCs w:val="24"/>
          </w:rPr>
          <w:delText>e</w:delText>
        </w:r>
      </w:del>
      <w:r w:rsidRPr="00116082">
        <w:rPr>
          <w:sz w:val="24"/>
          <w:szCs w:val="24"/>
        </w:rPr>
        <w:t xml:space="preserve"> to do God’s will</w:t>
      </w:r>
      <w:del w:id="204" w:author="Kate Azumah" w:date="2024-07-04T15:57:00Z">
        <w:r w:rsidRPr="00116082" w:rsidDel="007147D7">
          <w:rPr>
            <w:sz w:val="24"/>
            <w:szCs w:val="24"/>
          </w:rPr>
          <w:delText>, that</w:delText>
        </w:r>
      </w:del>
      <w:r w:rsidRPr="00116082">
        <w:rPr>
          <w:sz w:val="24"/>
          <w:szCs w:val="24"/>
        </w:rPr>
        <w:t xml:space="preserve"> is better.</w:t>
      </w:r>
    </w:p>
    <w:p w14:paraId="7FE386FC" w14:textId="77777777" w:rsidR="00AC2CF3" w:rsidRDefault="00AC2CF3" w:rsidP="00AC2CF3">
      <w:pPr>
        <w:pStyle w:val="Body"/>
        <w:suppressAutoHyphens/>
        <w:ind w:firstLine="0"/>
        <w:jc w:val="both"/>
        <w:rPr>
          <w:sz w:val="24"/>
          <w:szCs w:val="24"/>
        </w:rPr>
      </w:pPr>
    </w:p>
    <w:p w14:paraId="4350BBD4" w14:textId="5045C78C" w:rsidR="00F27C49" w:rsidRPr="004B55AD" w:rsidDel="004B55AD" w:rsidRDefault="00F27C49" w:rsidP="00AC2CF3">
      <w:pPr>
        <w:pStyle w:val="Body"/>
        <w:suppressAutoHyphens/>
        <w:ind w:firstLine="0"/>
        <w:jc w:val="both"/>
        <w:rPr>
          <w:del w:id="205" w:author="Kate Azumah" w:date="2024-07-04T15:57:00Z"/>
          <w:sz w:val="24"/>
          <w:szCs w:val="24"/>
          <w:rPrChange w:id="206" w:author="Kate Azumah" w:date="2024-07-04T15:57:00Z">
            <w:rPr>
              <w:del w:id="207" w:author="Kate Azumah" w:date="2024-07-04T15:57:00Z"/>
              <w:spacing w:val="-4"/>
              <w:sz w:val="24"/>
              <w:szCs w:val="24"/>
            </w:rPr>
          </w:rPrChange>
        </w:rPr>
      </w:pPr>
      <w:r w:rsidRPr="00116082">
        <w:rPr>
          <w:sz w:val="24"/>
          <w:szCs w:val="24"/>
        </w:rPr>
        <w:t xml:space="preserve">People have been convicted after hearing my story on ECWA TV. </w:t>
      </w:r>
      <w:del w:id="208" w:author="Kate Azumah" w:date="2024-07-04T15:57:00Z">
        <w:r w:rsidRPr="00116082" w:rsidDel="004B55AD">
          <w:rPr>
            <w:sz w:val="24"/>
            <w:szCs w:val="24"/>
          </w:rPr>
          <w:delText xml:space="preserve">They are moved that blind as I am and with no hands, I support missions. </w:delText>
        </w:r>
      </w:del>
      <w:r w:rsidRPr="00116082">
        <w:rPr>
          <w:sz w:val="24"/>
          <w:szCs w:val="24"/>
        </w:rPr>
        <w:t xml:space="preserve">My story encourages them to give to God’s work too. </w:t>
      </w:r>
    </w:p>
    <w:p w14:paraId="3AF9EBFE" w14:textId="7C854ACB" w:rsidR="00F27C49" w:rsidRPr="004B55AD" w:rsidRDefault="00F27C49">
      <w:pPr>
        <w:pStyle w:val="Body"/>
        <w:suppressAutoHyphens/>
        <w:ind w:firstLine="0"/>
        <w:jc w:val="both"/>
        <w:rPr>
          <w:rPrChange w:id="209" w:author="Kate Azumah" w:date="2024-07-04T15:57:00Z">
            <w:rPr>
              <w:rFonts w:asciiTheme="minorHAnsi" w:hAnsiTheme="minorHAnsi" w:cstheme="minorHAnsi"/>
              <w:iCs/>
            </w:rPr>
          </w:rPrChange>
        </w:rPr>
        <w:pPrChange w:id="210" w:author="Kate Azumah" w:date="2024-07-04T15:58:00Z">
          <w:pPr>
            <w:jc w:val="both"/>
          </w:pPr>
        </w:pPrChange>
      </w:pPr>
      <w:del w:id="211" w:author="Kate Azumah" w:date="2024-07-04T15:58:00Z">
        <w:r w:rsidRPr="004B55AD" w:rsidDel="004B55AD">
          <w:rPr>
            <w:sz w:val="24"/>
            <w:szCs w:val="24"/>
            <w:rPrChange w:id="212" w:author="Kate Azumah" w:date="2024-07-04T15:57:00Z">
              <w:rPr/>
            </w:rPrChange>
          </w:rPr>
          <w:delText xml:space="preserve">The </w:delText>
        </w:r>
      </w:del>
      <w:ins w:id="213" w:author="Kate Azumah" w:date="2024-07-04T15:58:00Z">
        <w:r w:rsidR="004B55AD">
          <w:rPr>
            <w:sz w:val="24"/>
            <w:szCs w:val="24"/>
          </w:rPr>
          <w:t xml:space="preserve">Your </w:t>
        </w:r>
      </w:ins>
      <w:r w:rsidRPr="004B55AD">
        <w:rPr>
          <w:sz w:val="24"/>
          <w:szCs w:val="24"/>
          <w:rPrChange w:id="214" w:author="Kate Azumah" w:date="2024-07-04T15:57:00Z">
            <w:rPr/>
          </w:rPrChange>
        </w:rPr>
        <w:t xml:space="preserve">hands and eyes </w:t>
      </w:r>
      <w:del w:id="215" w:author="Kate Azumah" w:date="2024-07-04T15:58:00Z">
        <w:r w:rsidRPr="004B55AD" w:rsidDel="004B55AD">
          <w:rPr>
            <w:sz w:val="24"/>
            <w:szCs w:val="24"/>
            <w:rPrChange w:id="216" w:author="Kate Azumah" w:date="2024-07-04T15:57:00Z">
              <w:rPr/>
            </w:rPrChange>
          </w:rPr>
          <w:delText xml:space="preserve">you have </w:delText>
        </w:r>
      </w:del>
      <w:r w:rsidRPr="004B55AD">
        <w:rPr>
          <w:sz w:val="24"/>
          <w:szCs w:val="24"/>
          <w:rPrChange w:id="217" w:author="Kate Azumah" w:date="2024-07-04T15:57:00Z">
            <w:rPr/>
          </w:rPrChange>
        </w:rPr>
        <w:t xml:space="preserve">are a gift from God for his Kingdom work. Don’t neglect missions. </w:t>
      </w:r>
      <w:del w:id="218" w:author="Kate Azumah" w:date="2024-07-04T15:51:00Z">
        <w:r w:rsidRPr="004B55AD" w:rsidDel="00E35A07">
          <w:rPr>
            <w:sz w:val="24"/>
            <w:szCs w:val="24"/>
            <w:rPrChange w:id="219" w:author="Kate Azumah" w:date="2024-07-04T15:57:00Z">
              <w:rPr/>
            </w:rPrChange>
          </w:rPr>
          <w:delText>If you cannot go to the field yourself, s</w:delText>
        </w:r>
      </w:del>
      <w:ins w:id="220" w:author="Kate Azumah" w:date="2024-07-04T15:51:00Z">
        <w:r w:rsidR="00E35A07" w:rsidRPr="004B55AD">
          <w:rPr>
            <w:sz w:val="24"/>
            <w:szCs w:val="24"/>
            <w:rPrChange w:id="221" w:author="Kate Azumah" w:date="2024-07-04T15:57:00Z">
              <w:rPr/>
            </w:rPrChange>
          </w:rPr>
          <w:t>S</w:t>
        </w:r>
      </w:ins>
      <w:r w:rsidRPr="004B55AD">
        <w:rPr>
          <w:sz w:val="24"/>
          <w:szCs w:val="24"/>
          <w:rPrChange w:id="222" w:author="Kate Azumah" w:date="2024-07-04T15:57:00Z">
            <w:rPr/>
          </w:rPrChange>
        </w:rPr>
        <w:t>upport organizations and missionaries who are going. This life on earth will soon be over; so, we need to store treasures for ourselves in heaven. This is what spurs me to keep supporting missions and I hope to do so till I die.</w:t>
      </w:r>
    </w:p>
    <w:p w14:paraId="7D72805D" w14:textId="77777777" w:rsidR="003D7724" w:rsidRPr="00116082" w:rsidRDefault="003D7724" w:rsidP="00420729">
      <w:pPr>
        <w:jc w:val="both"/>
        <w:rPr>
          <w:rFonts w:asciiTheme="minorHAnsi" w:hAnsiTheme="minorHAnsi" w:cstheme="minorHAnsi"/>
        </w:rPr>
      </w:pPr>
    </w:p>
    <w:p w14:paraId="35343A0C" w14:textId="141F506E" w:rsidR="00420729" w:rsidRPr="00116082" w:rsidRDefault="00420729" w:rsidP="00420729">
      <w:pPr>
        <w:jc w:val="both"/>
        <w:rPr>
          <w:rFonts w:asciiTheme="minorHAnsi" w:hAnsiTheme="minorHAnsi" w:cstheme="minorHAnsi"/>
          <w:b/>
          <w:bCs/>
        </w:rPr>
      </w:pPr>
      <w:r w:rsidRPr="00116082">
        <w:rPr>
          <w:rFonts w:asciiTheme="minorHAnsi" w:hAnsiTheme="minorHAnsi" w:cstheme="minorHAnsi"/>
          <w:b/>
          <w:bCs/>
        </w:rPr>
        <w:t>Please pray:</w:t>
      </w:r>
    </w:p>
    <w:p w14:paraId="2FA39B47" w14:textId="7F28796C" w:rsidR="00420729" w:rsidRPr="00116082" w:rsidRDefault="00420729" w:rsidP="00420729">
      <w:pPr>
        <w:jc w:val="both"/>
        <w:rPr>
          <w:rFonts w:asciiTheme="minorHAnsi" w:hAnsiTheme="minorHAnsi" w:cstheme="minorHAnsi"/>
        </w:rPr>
      </w:pPr>
      <w:r w:rsidRPr="00116082">
        <w:rPr>
          <w:rFonts w:asciiTheme="minorHAnsi" w:hAnsiTheme="minorHAnsi" w:cstheme="minorHAnsi"/>
        </w:rPr>
        <w:t>For the Lord to provide for Baba Akawu’s needs spiritually and physically.</w:t>
      </w:r>
    </w:p>
    <w:p w14:paraId="3288C01F" w14:textId="1A72523F" w:rsidR="00420729" w:rsidRPr="00116082" w:rsidRDefault="00420729" w:rsidP="00420729">
      <w:pPr>
        <w:jc w:val="both"/>
        <w:rPr>
          <w:rFonts w:asciiTheme="minorHAnsi" w:hAnsiTheme="minorHAnsi" w:cstheme="minorHAnsi"/>
        </w:rPr>
      </w:pPr>
      <w:r w:rsidRPr="00116082">
        <w:rPr>
          <w:rFonts w:asciiTheme="minorHAnsi" w:hAnsiTheme="minorHAnsi" w:cstheme="minorHAnsi"/>
        </w:rPr>
        <w:t>For EMS’s missionary endeavours to bear lasting fruit for God’s glory.</w:t>
      </w:r>
    </w:p>
    <w:p w14:paraId="0215268A" w14:textId="29AC4848" w:rsidR="00420729" w:rsidRPr="00116082" w:rsidRDefault="00420729" w:rsidP="00420729">
      <w:pPr>
        <w:jc w:val="both"/>
        <w:rPr>
          <w:rFonts w:asciiTheme="minorHAnsi" w:hAnsiTheme="minorHAnsi" w:cstheme="minorHAnsi"/>
        </w:rPr>
      </w:pPr>
      <w:r w:rsidRPr="00116082">
        <w:rPr>
          <w:rFonts w:asciiTheme="minorHAnsi" w:hAnsiTheme="minorHAnsi" w:cstheme="minorHAnsi"/>
        </w:rPr>
        <w:t>For the Lord to raise many committed</w:t>
      </w:r>
      <w:del w:id="223" w:author="Kate Azumah" w:date="2024-07-04T15:51:00Z">
        <w:r w:rsidRPr="00116082" w:rsidDel="00F93E46">
          <w:rPr>
            <w:rFonts w:asciiTheme="minorHAnsi" w:hAnsiTheme="minorHAnsi" w:cstheme="minorHAnsi"/>
          </w:rPr>
          <w:delText xml:space="preserve"> missions</w:delText>
        </w:r>
      </w:del>
      <w:r w:rsidRPr="00116082">
        <w:rPr>
          <w:rFonts w:asciiTheme="minorHAnsi" w:hAnsiTheme="minorHAnsi" w:cstheme="minorHAnsi"/>
        </w:rPr>
        <w:t xml:space="preserve"> givers like Baba Akawu, in Africa.</w:t>
      </w:r>
    </w:p>
    <w:p w14:paraId="43E823CE" w14:textId="7A13EADA" w:rsidR="000E2839" w:rsidRPr="00116082" w:rsidRDefault="00827DCF" w:rsidP="00A03C32">
      <w:pPr>
        <w:jc w:val="both"/>
        <w:rPr>
          <w:rFonts w:asciiTheme="minorHAnsi" w:hAnsiTheme="minorHAnsi" w:cstheme="minorHAnsi"/>
        </w:rPr>
      </w:pPr>
      <w:r w:rsidRPr="00116082">
        <w:rPr>
          <w:rFonts w:asciiTheme="minorHAnsi" w:hAnsiTheme="minorHAnsi" w:cstheme="minorHAnsi"/>
        </w:rPr>
        <w:br w:type="page"/>
      </w:r>
    </w:p>
    <w:p w14:paraId="270D6422" w14:textId="38EE454A" w:rsidR="000E2839" w:rsidRPr="00116082" w:rsidRDefault="00000000" w:rsidP="003F2C43">
      <w:pPr>
        <w:spacing w:after="200" w:line="276" w:lineRule="auto"/>
        <w:jc w:val="center"/>
        <w:rPr>
          <w:rFonts w:asciiTheme="minorHAnsi" w:eastAsia="Calibri" w:hAnsiTheme="minorHAnsi" w:cstheme="minorHAnsi"/>
          <w:b/>
          <w:color w:val="366091"/>
        </w:rPr>
      </w:pPr>
      <w:r w:rsidRPr="00116082">
        <w:rPr>
          <w:rFonts w:asciiTheme="minorHAnsi" w:eastAsia="Calibri" w:hAnsiTheme="minorHAnsi" w:cstheme="minorHAnsi"/>
          <w:color w:val="366091"/>
        </w:rPr>
        <w:lastRenderedPageBreak/>
        <w:t>P.</w:t>
      </w:r>
      <w:r w:rsidR="00245317" w:rsidRPr="00116082">
        <w:rPr>
          <w:rFonts w:asciiTheme="minorHAnsi" w:eastAsia="Calibri" w:hAnsiTheme="minorHAnsi" w:cstheme="minorHAnsi"/>
          <w:color w:val="366091"/>
        </w:rPr>
        <w:t>7</w:t>
      </w:r>
    </w:p>
    <w:p w14:paraId="47C73854" w14:textId="77777777" w:rsidR="000E2839" w:rsidRPr="00116082" w:rsidRDefault="00000000" w:rsidP="003F2C43">
      <w:pPr>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t>PERSPECTIVE</w:t>
      </w:r>
    </w:p>
    <w:p w14:paraId="40C8CF66" w14:textId="541DBB99" w:rsidR="000E2839" w:rsidRPr="00116082" w:rsidRDefault="00E66940" w:rsidP="003F2C43">
      <w:pPr>
        <w:spacing w:line="276" w:lineRule="auto"/>
        <w:jc w:val="center"/>
        <w:rPr>
          <w:rFonts w:asciiTheme="minorHAnsi" w:eastAsia="Calibri" w:hAnsiTheme="minorHAnsi" w:cstheme="minorHAnsi"/>
          <w:color w:val="BD2D26"/>
        </w:rPr>
      </w:pPr>
      <w:r w:rsidRPr="00116082">
        <w:rPr>
          <w:rFonts w:asciiTheme="minorHAnsi" w:eastAsia="Calibri" w:hAnsiTheme="minorHAnsi" w:cstheme="minorHAnsi"/>
          <w:color w:val="BD2D26"/>
        </w:rPr>
        <w:t>A PARTNERSHIP BETWEEN GOD AND MAN</w:t>
      </w:r>
    </w:p>
    <w:p w14:paraId="4195FD31" w14:textId="5A0DEA1C" w:rsidR="00245317" w:rsidRPr="00116082" w:rsidRDefault="00000000" w:rsidP="003F2C43">
      <w:pPr>
        <w:spacing w:line="276" w:lineRule="auto"/>
        <w:jc w:val="center"/>
        <w:rPr>
          <w:rFonts w:asciiTheme="minorHAnsi" w:eastAsia="Calibri" w:hAnsiTheme="minorHAnsi" w:cstheme="minorHAnsi"/>
          <w:color w:val="366091"/>
        </w:rPr>
      </w:pPr>
      <w:r w:rsidRPr="00116082">
        <w:rPr>
          <w:rFonts w:asciiTheme="minorHAnsi" w:eastAsia="Calibri" w:hAnsiTheme="minorHAnsi" w:cstheme="minorHAnsi"/>
          <w:color w:val="366091"/>
        </w:rPr>
        <w:t xml:space="preserve">BY </w:t>
      </w:r>
      <w:bookmarkStart w:id="224" w:name="_heading=h.gjdgxs"/>
      <w:bookmarkEnd w:id="224"/>
      <w:r w:rsidR="00E66940" w:rsidRPr="00116082">
        <w:rPr>
          <w:rFonts w:asciiTheme="minorHAnsi" w:eastAsia="Calibri" w:hAnsiTheme="minorHAnsi" w:cstheme="minorHAnsi"/>
          <w:color w:val="366091"/>
        </w:rPr>
        <w:t>TSHEPANG BASUPI</w:t>
      </w:r>
    </w:p>
    <w:p w14:paraId="62DB113B" w14:textId="0930F534" w:rsidR="0027439B" w:rsidRPr="00116082" w:rsidRDefault="0027439B" w:rsidP="003F2C43">
      <w:pPr>
        <w:spacing w:line="276" w:lineRule="auto"/>
        <w:jc w:val="center"/>
        <w:rPr>
          <w:rFonts w:asciiTheme="minorHAnsi" w:eastAsia="Calibri" w:hAnsiTheme="minorHAnsi" w:cstheme="minorHAnsi"/>
          <w:color w:val="366091"/>
        </w:rPr>
      </w:pPr>
    </w:p>
    <w:p w14:paraId="20619B02" w14:textId="2A93F9CD" w:rsidR="0027439B" w:rsidRPr="00116082" w:rsidRDefault="0027439B" w:rsidP="0027439B">
      <w:pPr>
        <w:pStyle w:val="Body"/>
        <w:suppressAutoHyphens/>
        <w:spacing w:after="45"/>
        <w:ind w:firstLine="0"/>
        <w:jc w:val="both"/>
        <w:rPr>
          <w:sz w:val="24"/>
          <w:szCs w:val="24"/>
        </w:rPr>
      </w:pPr>
      <w:r w:rsidRPr="00116082">
        <w:rPr>
          <w:sz w:val="24"/>
          <w:szCs w:val="24"/>
        </w:rPr>
        <w:t>Talk to African missionaries and they will tell you that their biggest stress is money. I know several missionaries who left this vocation due to</w:t>
      </w:r>
      <w:del w:id="225" w:author="Kate Azumah" w:date="2024-09-03T12:00:00Z">
        <w:r w:rsidRPr="00116082" w:rsidDel="00B265AC">
          <w:rPr>
            <w:sz w:val="24"/>
            <w:szCs w:val="24"/>
          </w:rPr>
          <w:delText xml:space="preserve"> many</w:delText>
        </w:r>
      </w:del>
      <w:r w:rsidRPr="00116082">
        <w:rPr>
          <w:sz w:val="24"/>
          <w:szCs w:val="24"/>
        </w:rPr>
        <w:t xml:space="preserve"> years of lack. Shouldn’t African missionaries enjoy the blessings of sufficient support like </w:t>
      </w:r>
      <w:ins w:id="226" w:author="Kate Azumah" w:date="2024-09-03T12:04:00Z">
        <w:r w:rsidR="009A598F">
          <w:rPr>
            <w:sz w:val="24"/>
            <w:szCs w:val="24"/>
          </w:rPr>
          <w:t xml:space="preserve">other </w:t>
        </w:r>
      </w:ins>
      <w:r w:rsidRPr="00116082">
        <w:rPr>
          <w:sz w:val="24"/>
          <w:szCs w:val="24"/>
        </w:rPr>
        <w:t>missionaries</w:t>
      </w:r>
      <w:del w:id="227" w:author="Kate Azumah" w:date="2024-09-03T12:04:00Z">
        <w:r w:rsidRPr="00116082" w:rsidDel="009A598F">
          <w:rPr>
            <w:sz w:val="24"/>
            <w:szCs w:val="24"/>
          </w:rPr>
          <w:delText xml:space="preserve"> from other parts of the world</w:delText>
        </w:r>
      </w:del>
      <w:r w:rsidRPr="00116082">
        <w:rPr>
          <w:sz w:val="24"/>
          <w:szCs w:val="24"/>
        </w:rPr>
        <w:t xml:space="preserve"> do? Is God not supposed to provide for these faithful servants? Why are missionaries lacking money when they are in the centre of God’s calling? The answer is probably because for many years we never saw ourselves as missionaries. Now that African missionaries have emerged, churches across the continent don’t know how to support them. </w:t>
      </w:r>
      <w:del w:id="228" w:author="Kate Azumah" w:date="2024-09-03T12:38:00Z">
        <w:r w:rsidRPr="00116082" w:rsidDel="002C3D38">
          <w:rPr>
            <w:sz w:val="24"/>
            <w:szCs w:val="24"/>
          </w:rPr>
          <w:delText>I have been asked by church leaders, “Why should we pay you to work for another organization?” Fair question, but it demonstrates a</w:delText>
        </w:r>
        <w:r w:rsidR="00752658" w:rsidDel="002C3D38">
          <w:rPr>
            <w:sz w:val="24"/>
            <w:szCs w:val="24"/>
          </w:rPr>
          <w:delText xml:space="preserve"> </w:delText>
        </w:r>
        <w:r w:rsidRPr="00116082" w:rsidDel="002C3D38">
          <w:rPr>
            <w:sz w:val="24"/>
            <w:szCs w:val="24"/>
          </w:rPr>
          <w:delText>lack</w:delText>
        </w:r>
        <w:r w:rsidR="00752658" w:rsidDel="002C3D38">
          <w:rPr>
            <w:sz w:val="24"/>
            <w:szCs w:val="24"/>
          </w:rPr>
          <w:delText xml:space="preserve"> </w:delText>
        </w:r>
        <w:r w:rsidRPr="00116082" w:rsidDel="002C3D38">
          <w:rPr>
            <w:sz w:val="24"/>
            <w:szCs w:val="24"/>
          </w:rPr>
          <w:delText>of understanding of what their role should be.</w:delText>
        </w:r>
      </w:del>
    </w:p>
    <w:p w14:paraId="5B846FCB" w14:textId="77777777" w:rsidR="0027439B" w:rsidRPr="00752658" w:rsidRDefault="0027439B" w:rsidP="0027439B">
      <w:pPr>
        <w:pStyle w:val="Body"/>
        <w:suppressAutoHyphens/>
        <w:spacing w:before="113"/>
        <w:ind w:firstLine="0"/>
        <w:jc w:val="both"/>
        <w:rPr>
          <w:b/>
          <w:bCs/>
          <w:sz w:val="24"/>
          <w:szCs w:val="24"/>
        </w:rPr>
      </w:pPr>
      <w:r w:rsidRPr="00752658">
        <w:rPr>
          <w:rFonts w:ascii="Avenir (T1) 95 Black" w:hAnsi="Avenir (T1) 95 Black" w:cs="Avenir (T1) 95 Black"/>
          <w:b/>
          <w:bCs/>
          <w:sz w:val="24"/>
          <w:szCs w:val="24"/>
        </w:rPr>
        <w:t>A matter of trust</w:t>
      </w:r>
    </w:p>
    <w:p w14:paraId="008DDDDC" w14:textId="78CCB121" w:rsidR="00C57775" w:rsidDel="002C3D38" w:rsidRDefault="0027439B" w:rsidP="0027439B">
      <w:pPr>
        <w:pStyle w:val="Body"/>
        <w:suppressAutoHyphens/>
        <w:ind w:firstLine="0"/>
        <w:jc w:val="both"/>
        <w:rPr>
          <w:del w:id="229" w:author="Kate Azumah" w:date="2024-09-03T12:39:00Z"/>
          <w:sz w:val="24"/>
          <w:szCs w:val="24"/>
        </w:rPr>
      </w:pPr>
      <w:r w:rsidRPr="00116082">
        <w:rPr>
          <w:sz w:val="24"/>
          <w:szCs w:val="24"/>
        </w:rPr>
        <w:t>When I felt God calling me as a missionary,</w:t>
      </w:r>
      <w:del w:id="230" w:author="Kate Azumah" w:date="2024-09-03T12:05:00Z">
        <w:r w:rsidRPr="00116082" w:rsidDel="00610F17">
          <w:rPr>
            <w:sz w:val="24"/>
            <w:szCs w:val="24"/>
          </w:rPr>
          <w:delText xml:space="preserve"> I prepared ahead.</w:delText>
        </w:r>
      </w:del>
      <w:r w:rsidRPr="00116082">
        <w:rPr>
          <w:sz w:val="24"/>
          <w:szCs w:val="24"/>
        </w:rPr>
        <w:t xml:space="preserve"> I wanted to learn to trust God because being a missionary would require lots of it. One day, I asked God for an equivalent of $20. </w:t>
      </w:r>
      <w:del w:id="231" w:author="Kate Azumah" w:date="2024-09-03T12:38:00Z">
        <w:r w:rsidRPr="00116082" w:rsidDel="002C3D38">
          <w:rPr>
            <w:sz w:val="24"/>
            <w:szCs w:val="24"/>
          </w:rPr>
          <w:delText xml:space="preserve">I said if he provided it miraculously, I would know he was calling me as a missionary. </w:delText>
        </w:r>
      </w:del>
      <w:r w:rsidRPr="00116082">
        <w:rPr>
          <w:sz w:val="24"/>
          <w:szCs w:val="24"/>
        </w:rPr>
        <w:t>That evening, a brother who knew nothing of my prayer gave me the exact amount. He said God told him to give</w:t>
      </w:r>
      <w:ins w:id="232" w:author="Kate Azumah" w:date="2024-09-03T12:06:00Z">
        <w:r w:rsidR="00610F17">
          <w:rPr>
            <w:sz w:val="24"/>
            <w:szCs w:val="24"/>
          </w:rPr>
          <w:t xml:space="preserve"> it.</w:t>
        </w:r>
      </w:ins>
      <w:r w:rsidRPr="00116082">
        <w:rPr>
          <w:sz w:val="24"/>
          <w:szCs w:val="24"/>
        </w:rPr>
        <w:t xml:space="preserve"> </w:t>
      </w:r>
      <w:del w:id="233" w:author="Kate Azumah" w:date="2024-09-03T12:06:00Z">
        <w:r w:rsidRPr="00116082" w:rsidDel="00610F17">
          <w:rPr>
            <w:sz w:val="24"/>
            <w:szCs w:val="24"/>
          </w:rPr>
          <w:delText xml:space="preserve">me that money. </w:delText>
        </w:r>
      </w:del>
      <w:r w:rsidRPr="00116082">
        <w:rPr>
          <w:sz w:val="24"/>
          <w:szCs w:val="24"/>
        </w:rPr>
        <w:t xml:space="preserve">That began my journey of trusting and seeing God provide in similar fashion over the last 15 years. </w:t>
      </w:r>
      <w:del w:id="234" w:author="Kate Azumah" w:date="2024-09-03T12:06:00Z">
        <w:r w:rsidRPr="00116082" w:rsidDel="003E3756">
          <w:rPr>
            <w:sz w:val="24"/>
            <w:szCs w:val="24"/>
          </w:rPr>
          <w:delText xml:space="preserve">In these cases, </w:delText>
        </w:r>
      </w:del>
      <w:del w:id="235" w:author="Kate Azumah" w:date="2024-09-03T12:39:00Z">
        <w:r w:rsidRPr="00116082" w:rsidDel="002C3D38">
          <w:rPr>
            <w:sz w:val="24"/>
            <w:szCs w:val="24"/>
          </w:rPr>
          <w:delText xml:space="preserve">I shared the need only with God and somehow, he whispered to one of his children to meet it. </w:delText>
        </w:r>
      </w:del>
    </w:p>
    <w:p w14:paraId="4D62041A" w14:textId="579CFD77" w:rsidR="00C57775" w:rsidRDefault="00C57775" w:rsidP="0027439B">
      <w:pPr>
        <w:pStyle w:val="Body"/>
        <w:suppressAutoHyphens/>
        <w:ind w:firstLine="0"/>
        <w:jc w:val="both"/>
        <w:rPr>
          <w:ins w:id="236" w:author="Kate Azumah" w:date="2024-09-03T12:39:00Z"/>
          <w:sz w:val="24"/>
          <w:szCs w:val="24"/>
        </w:rPr>
      </w:pPr>
    </w:p>
    <w:p w14:paraId="3CB49167" w14:textId="77777777" w:rsidR="002C3D38" w:rsidRDefault="002C3D38" w:rsidP="0027439B">
      <w:pPr>
        <w:pStyle w:val="Body"/>
        <w:suppressAutoHyphens/>
        <w:ind w:firstLine="0"/>
        <w:jc w:val="both"/>
        <w:rPr>
          <w:sz w:val="24"/>
          <w:szCs w:val="24"/>
        </w:rPr>
      </w:pPr>
    </w:p>
    <w:p w14:paraId="02C1B74F" w14:textId="15A1B2CF" w:rsidR="0027439B" w:rsidRPr="00116082" w:rsidRDefault="0027439B" w:rsidP="0027439B">
      <w:pPr>
        <w:pStyle w:val="Body"/>
        <w:suppressAutoHyphens/>
        <w:ind w:firstLine="0"/>
        <w:jc w:val="both"/>
        <w:rPr>
          <w:sz w:val="24"/>
          <w:szCs w:val="24"/>
        </w:rPr>
      </w:pPr>
      <w:r w:rsidRPr="00116082">
        <w:rPr>
          <w:sz w:val="24"/>
          <w:szCs w:val="24"/>
        </w:rPr>
        <w:t>Scripture has many examples of God’s divine provision. In Exodus 16, God provided manna and quail</w:t>
      </w:r>
      <w:ins w:id="237" w:author="Kate Azumah" w:date="2024-09-09T18:40:00Z">
        <w:r w:rsidR="007D19E8">
          <w:rPr>
            <w:sz w:val="24"/>
            <w:szCs w:val="24"/>
          </w:rPr>
          <w:t>s</w:t>
        </w:r>
      </w:ins>
      <w:r w:rsidRPr="00116082">
        <w:rPr>
          <w:sz w:val="24"/>
          <w:szCs w:val="24"/>
        </w:rPr>
        <w:t xml:space="preserve"> for the Israelites</w:t>
      </w:r>
      <w:del w:id="238" w:author="Kate Azumah" w:date="2024-09-03T12:32:00Z">
        <w:r w:rsidRPr="00116082" w:rsidDel="009A4253">
          <w:rPr>
            <w:sz w:val="24"/>
            <w:szCs w:val="24"/>
          </w:rPr>
          <w:delText xml:space="preserve"> in the wilderness</w:delText>
        </w:r>
      </w:del>
      <w:r w:rsidRPr="00116082">
        <w:rPr>
          <w:sz w:val="24"/>
          <w:szCs w:val="24"/>
        </w:rPr>
        <w:t>. In 1 Kings 17, God sent ravens to deliver bread and meat to Elijah. Is this sufficient? Is prayer all that is needed?</w:t>
      </w:r>
      <w:del w:id="239" w:author="Kate Azumah" w:date="2024-09-03T12:07:00Z">
        <w:r w:rsidRPr="00116082" w:rsidDel="003E3756">
          <w:rPr>
            <w:sz w:val="24"/>
            <w:szCs w:val="24"/>
          </w:rPr>
          <w:delText xml:space="preserve"> Should we do more than pray? </w:delText>
        </w:r>
      </w:del>
    </w:p>
    <w:p w14:paraId="5CA20F24" w14:textId="77777777" w:rsidR="0027439B" w:rsidRPr="00752658" w:rsidRDefault="0027439B" w:rsidP="0027439B">
      <w:pPr>
        <w:pStyle w:val="Body"/>
        <w:suppressAutoHyphens/>
        <w:spacing w:before="113"/>
        <w:ind w:firstLine="0"/>
        <w:jc w:val="both"/>
        <w:rPr>
          <w:rFonts w:ascii="Avenir (T1) 95 Black" w:hAnsi="Avenir (T1) 95 Black" w:cs="Avenir (T1) 95 Black"/>
          <w:b/>
          <w:bCs/>
          <w:sz w:val="24"/>
          <w:szCs w:val="24"/>
        </w:rPr>
      </w:pPr>
      <w:r w:rsidRPr="00752658">
        <w:rPr>
          <w:rFonts w:ascii="Avenir (T1) 95 Black" w:hAnsi="Avenir (T1) 95 Black" w:cs="Avenir (T1) 95 Black"/>
          <w:b/>
          <w:bCs/>
          <w:sz w:val="24"/>
          <w:szCs w:val="24"/>
        </w:rPr>
        <w:t>Sharing information</w:t>
      </w:r>
    </w:p>
    <w:p w14:paraId="502BAFD2" w14:textId="623E7D1D" w:rsidR="0027439B" w:rsidRPr="00116082" w:rsidRDefault="0027439B" w:rsidP="0027439B">
      <w:pPr>
        <w:pStyle w:val="Body"/>
        <w:suppressAutoHyphens/>
        <w:ind w:firstLine="0"/>
        <w:jc w:val="both"/>
        <w:rPr>
          <w:sz w:val="24"/>
          <w:szCs w:val="24"/>
        </w:rPr>
      </w:pPr>
      <w:r w:rsidRPr="00116082">
        <w:rPr>
          <w:sz w:val="24"/>
          <w:szCs w:val="24"/>
        </w:rPr>
        <w:t>I also pray and share my needs through newsletters and conversations with people, and then God prompts them to give</w:t>
      </w:r>
      <w:del w:id="240" w:author="Kate Azumah" w:date="2024-09-03T12:32:00Z">
        <w:r w:rsidRPr="00116082" w:rsidDel="009A4253">
          <w:rPr>
            <w:sz w:val="24"/>
            <w:szCs w:val="24"/>
          </w:rPr>
          <w:delText xml:space="preserve"> as they get informed</w:delText>
        </w:r>
      </w:del>
      <w:r w:rsidRPr="00116082">
        <w:rPr>
          <w:sz w:val="24"/>
          <w:szCs w:val="24"/>
        </w:rPr>
        <w:t xml:space="preserve">. I have experienced God’s amazing provision through this means. The Bible records instances where Paul writes letters to different churches and shares his need. </w:t>
      </w:r>
      <w:ins w:id="241" w:author="Kate Azumah" w:date="2024-09-03T12:44:00Z">
        <w:r w:rsidR="0070598D">
          <w:rPr>
            <w:sz w:val="24"/>
            <w:szCs w:val="24"/>
          </w:rPr>
          <w:t>H</w:t>
        </w:r>
      </w:ins>
      <w:del w:id="242" w:author="Kate Azumah" w:date="2024-09-03T12:44:00Z">
        <w:r w:rsidRPr="00116082" w:rsidDel="0070598D">
          <w:rPr>
            <w:sz w:val="24"/>
            <w:szCs w:val="24"/>
          </w:rPr>
          <w:delText>To the church in Rome h</w:delText>
        </w:r>
      </w:del>
      <w:r w:rsidRPr="00116082">
        <w:rPr>
          <w:sz w:val="24"/>
          <w:szCs w:val="24"/>
        </w:rPr>
        <w:t>e writes, “I am planning to go to Spain, and when I do, I will stop off in Rome. And after I have enjoyed your fellowship for a little while, you can provide for my journey” (Romans 15:24).</w:t>
      </w:r>
    </w:p>
    <w:p w14:paraId="3704F0AB" w14:textId="77777777" w:rsidR="0027439B" w:rsidRPr="001C4AC4" w:rsidRDefault="0027439B" w:rsidP="001C4AC4">
      <w:pPr>
        <w:pStyle w:val="Body"/>
        <w:suppressAutoHyphens/>
        <w:spacing w:before="113"/>
        <w:ind w:firstLine="0"/>
        <w:jc w:val="both"/>
        <w:rPr>
          <w:rFonts w:ascii="Avenir (T1) 95 Black" w:hAnsi="Avenir (T1) 95 Black" w:cs="Avenir (T1) 95 Black"/>
          <w:b/>
          <w:bCs/>
          <w:sz w:val="24"/>
          <w:szCs w:val="24"/>
        </w:rPr>
      </w:pPr>
      <w:r w:rsidRPr="001C4AC4">
        <w:rPr>
          <w:rFonts w:ascii="Avenir (T1) 95 Black" w:hAnsi="Avenir (T1) 95 Black" w:cs="Avenir (T1) 95 Black"/>
          <w:b/>
          <w:bCs/>
          <w:sz w:val="24"/>
          <w:szCs w:val="24"/>
        </w:rPr>
        <w:t>Friends, family, and vocations</w:t>
      </w:r>
    </w:p>
    <w:p w14:paraId="5391A0BE" w14:textId="021C6E0B" w:rsidR="0027439B" w:rsidRPr="00116082" w:rsidRDefault="0027439B" w:rsidP="0027439B">
      <w:pPr>
        <w:pStyle w:val="Body"/>
        <w:suppressAutoHyphens/>
        <w:ind w:firstLine="0"/>
        <w:jc w:val="both"/>
        <w:rPr>
          <w:spacing w:val="-4"/>
          <w:sz w:val="24"/>
          <w:szCs w:val="24"/>
        </w:rPr>
      </w:pPr>
      <w:r w:rsidRPr="00116082">
        <w:rPr>
          <w:spacing w:val="-4"/>
          <w:sz w:val="24"/>
          <w:szCs w:val="24"/>
        </w:rPr>
        <w:t>Missionaries also solicit support from friends and family for their intended mission</w:t>
      </w:r>
      <w:del w:id="243" w:author="Kate Azumah" w:date="2024-09-03T12:33:00Z">
        <w:r w:rsidRPr="00116082" w:rsidDel="00FE5B7C">
          <w:rPr>
            <w:spacing w:val="-4"/>
            <w:sz w:val="24"/>
            <w:szCs w:val="24"/>
          </w:rPr>
          <w:delText>, and they in turn send the missionary some funds</w:delText>
        </w:r>
      </w:del>
      <w:r w:rsidRPr="00116082">
        <w:rPr>
          <w:spacing w:val="-4"/>
          <w:sz w:val="24"/>
          <w:szCs w:val="24"/>
        </w:rPr>
        <w:t>. This method depend</w:t>
      </w:r>
      <w:ins w:id="244" w:author="Kate Azumah" w:date="2024-09-03T12:45:00Z">
        <w:r w:rsidR="0070598D">
          <w:rPr>
            <w:spacing w:val="-4"/>
            <w:sz w:val="24"/>
            <w:szCs w:val="24"/>
          </w:rPr>
          <w:t>s</w:t>
        </w:r>
      </w:ins>
      <w:del w:id="245" w:author="Kate Azumah" w:date="2024-09-03T12:45:00Z">
        <w:r w:rsidRPr="00116082" w:rsidDel="0070598D">
          <w:rPr>
            <w:spacing w:val="-4"/>
            <w:sz w:val="24"/>
            <w:szCs w:val="24"/>
          </w:rPr>
          <w:delText>s heavily</w:delText>
        </w:r>
      </w:del>
      <w:r w:rsidRPr="00116082">
        <w:rPr>
          <w:spacing w:val="-4"/>
          <w:sz w:val="24"/>
          <w:szCs w:val="24"/>
        </w:rPr>
        <w:t xml:space="preserve"> on having a community endowed with resources for this endeavour. The community must also </w:t>
      </w:r>
      <w:del w:id="246" w:author="Kate Azumah" w:date="2024-09-03T12:45:00Z">
        <w:r w:rsidRPr="00116082" w:rsidDel="00164362">
          <w:rPr>
            <w:spacing w:val="-4"/>
            <w:sz w:val="24"/>
            <w:szCs w:val="24"/>
          </w:rPr>
          <w:delText xml:space="preserve">have a clear picture of what missions is about and </w:delText>
        </w:r>
      </w:del>
      <w:r w:rsidRPr="00116082">
        <w:rPr>
          <w:spacing w:val="-4"/>
          <w:sz w:val="24"/>
          <w:szCs w:val="24"/>
        </w:rPr>
        <w:t xml:space="preserve">be convinced </w:t>
      </w:r>
      <w:ins w:id="247" w:author="Kate Azumah" w:date="2024-09-03T12:45:00Z">
        <w:r w:rsidR="00164362">
          <w:rPr>
            <w:spacing w:val="-4"/>
            <w:sz w:val="24"/>
            <w:szCs w:val="24"/>
          </w:rPr>
          <w:t>that missions is</w:t>
        </w:r>
      </w:ins>
      <w:del w:id="248" w:author="Kate Azumah" w:date="2024-09-03T12:45:00Z">
        <w:r w:rsidRPr="00116082" w:rsidDel="00164362">
          <w:rPr>
            <w:spacing w:val="-4"/>
            <w:sz w:val="24"/>
            <w:szCs w:val="24"/>
          </w:rPr>
          <w:delText>it is</w:delText>
        </w:r>
      </w:del>
      <w:r w:rsidRPr="00116082">
        <w:rPr>
          <w:spacing w:val="-4"/>
          <w:sz w:val="24"/>
          <w:szCs w:val="24"/>
        </w:rPr>
        <w:t xml:space="preserve"> worth their investment. I have been</w:t>
      </w:r>
      <w:del w:id="249" w:author="Kate Azumah" w:date="2024-09-03T12:45:00Z">
        <w:r w:rsidRPr="00116082" w:rsidDel="00164362">
          <w:rPr>
            <w:spacing w:val="-4"/>
            <w:sz w:val="24"/>
            <w:szCs w:val="24"/>
          </w:rPr>
          <w:delText xml:space="preserve"> actively</w:delText>
        </w:r>
      </w:del>
      <w:r w:rsidRPr="00116082">
        <w:rPr>
          <w:spacing w:val="-4"/>
          <w:sz w:val="24"/>
          <w:szCs w:val="24"/>
        </w:rPr>
        <w:t xml:space="preserve"> raising support for many years and those who have partnered with us</w:t>
      </w:r>
      <w:del w:id="250" w:author="Kate Azumah" w:date="2024-09-03T12:48:00Z">
        <w:r w:rsidRPr="00116082" w:rsidDel="00FB676B">
          <w:rPr>
            <w:spacing w:val="-4"/>
            <w:sz w:val="24"/>
            <w:szCs w:val="24"/>
          </w:rPr>
          <w:delText xml:space="preserve"> had a thorough</w:delText>
        </w:r>
      </w:del>
      <w:r w:rsidRPr="00116082">
        <w:rPr>
          <w:spacing w:val="-4"/>
          <w:sz w:val="24"/>
          <w:szCs w:val="24"/>
        </w:rPr>
        <w:t xml:space="preserve"> underst</w:t>
      </w:r>
      <w:ins w:id="251" w:author="Kate Azumah" w:date="2024-09-03T12:48:00Z">
        <w:r w:rsidR="00FB676B">
          <w:rPr>
            <w:spacing w:val="-4"/>
            <w:sz w:val="24"/>
            <w:szCs w:val="24"/>
          </w:rPr>
          <w:t>ood</w:t>
        </w:r>
      </w:ins>
      <w:del w:id="252" w:author="Kate Azumah" w:date="2024-09-03T12:48:00Z">
        <w:r w:rsidRPr="00116082" w:rsidDel="00FB676B">
          <w:rPr>
            <w:spacing w:val="-4"/>
            <w:sz w:val="24"/>
            <w:szCs w:val="24"/>
          </w:rPr>
          <w:delText>anding of</w:delText>
        </w:r>
      </w:del>
      <w:r w:rsidRPr="00116082">
        <w:rPr>
          <w:spacing w:val="-4"/>
          <w:sz w:val="24"/>
          <w:szCs w:val="24"/>
        </w:rPr>
        <w:t xml:space="preserve"> missions and wanted to be part of what God was doing through us. </w:t>
      </w:r>
    </w:p>
    <w:p w14:paraId="7AE25D74" w14:textId="77777777" w:rsidR="001C4AC4" w:rsidRDefault="001C4AC4" w:rsidP="001C4AC4">
      <w:pPr>
        <w:pStyle w:val="Body"/>
        <w:suppressAutoHyphens/>
        <w:ind w:firstLine="0"/>
        <w:jc w:val="both"/>
        <w:rPr>
          <w:sz w:val="24"/>
          <w:szCs w:val="24"/>
        </w:rPr>
      </w:pPr>
    </w:p>
    <w:p w14:paraId="14D083F3" w14:textId="12023CC7" w:rsidR="0027439B" w:rsidRPr="00116082" w:rsidRDefault="0027439B" w:rsidP="001C4AC4">
      <w:pPr>
        <w:pStyle w:val="Body"/>
        <w:suppressAutoHyphens/>
        <w:ind w:firstLine="0"/>
        <w:jc w:val="both"/>
        <w:rPr>
          <w:sz w:val="24"/>
          <w:szCs w:val="24"/>
        </w:rPr>
      </w:pPr>
      <w:r w:rsidRPr="00116082">
        <w:rPr>
          <w:sz w:val="24"/>
          <w:szCs w:val="24"/>
        </w:rPr>
        <w:lastRenderedPageBreak/>
        <w:t>Many missionaries use their vocations and get paid while they serve. Others who are gifted in business leverage that as a platform for ministry and provision for their families. The methods are varied, but it is important to do what works in a given context.</w:t>
      </w:r>
    </w:p>
    <w:p w14:paraId="1E62BC79" w14:textId="77777777" w:rsidR="0027439B" w:rsidRPr="001C4AC4" w:rsidRDefault="0027439B" w:rsidP="001C4AC4">
      <w:pPr>
        <w:pStyle w:val="Body"/>
        <w:suppressAutoHyphens/>
        <w:spacing w:before="113"/>
        <w:ind w:firstLine="0"/>
        <w:jc w:val="both"/>
        <w:rPr>
          <w:b/>
          <w:bCs/>
          <w:sz w:val="24"/>
          <w:szCs w:val="24"/>
        </w:rPr>
      </w:pPr>
      <w:r w:rsidRPr="001C4AC4">
        <w:rPr>
          <w:rFonts w:ascii="Avenir (T1) 95 Black" w:hAnsi="Avenir (T1) 95 Black" w:cs="Avenir (T1) 95 Black"/>
          <w:b/>
          <w:bCs/>
          <w:sz w:val="24"/>
          <w:szCs w:val="24"/>
        </w:rPr>
        <w:t>Giving is a privilege</w:t>
      </w:r>
    </w:p>
    <w:p w14:paraId="4CE53477" w14:textId="3630DDFC" w:rsidR="0027439B" w:rsidRPr="00116082" w:rsidRDefault="0027439B" w:rsidP="0027439B">
      <w:pPr>
        <w:pStyle w:val="Body"/>
        <w:suppressAutoHyphens/>
        <w:ind w:firstLine="0"/>
        <w:jc w:val="both"/>
        <w:rPr>
          <w:spacing w:val="-2"/>
          <w:sz w:val="24"/>
          <w:szCs w:val="24"/>
        </w:rPr>
      </w:pPr>
      <w:del w:id="253" w:author="Kate Azumah" w:date="2024-09-03T12:49:00Z">
        <w:r w:rsidRPr="00116082" w:rsidDel="001D7A89">
          <w:rPr>
            <w:spacing w:val="-2"/>
            <w:sz w:val="24"/>
            <w:szCs w:val="24"/>
          </w:rPr>
          <w:delText xml:space="preserve">The ultimate provider of money to do missions is God. </w:delText>
        </w:r>
      </w:del>
      <w:ins w:id="254" w:author="Kate Azumah" w:date="2024-09-03T12:50:00Z">
        <w:r w:rsidR="001D7A89">
          <w:rPr>
            <w:spacing w:val="-2"/>
            <w:sz w:val="24"/>
            <w:szCs w:val="24"/>
          </w:rPr>
          <w:t>M</w:t>
        </w:r>
      </w:ins>
      <w:del w:id="255" w:author="Kate Azumah" w:date="2024-09-03T12:49:00Z">
        <w:r w:rsidRPr="00116082" w:rsidDel="001D7A89">
          <w:rPr>
            <w:spacing w:val="-2"/>
            <w:sz w:val="24"/>
            <w:szCs w:val="24"/>
          </w:rPr>
          <w:delText>The m</w:delText>
        </w:r>
      </w:del>
      <w:r w:rsidRPr="00116082">
        <w:rPr>
          <w:spacing w:val="-2"/>
          <w:sz w:val="24"/>
          <w:szCs w:val="24"/>
        </w:rPr>
        <w:t xml:space="preserve">ission belongs to </w:t>
      </w:r>
      <w:ins w:id="256" w:author="Kate Azumah" w:date="2024-09-03T12:49:00Z">
        <w:r w:rsidR="001D7A89">
          <w:rPr>
            <w:spacing w:val="-2"/>
            <w:sz w:val="24"/>
            <w:szCs w:val="24"/>
          </w:rPr>
          <w:t>God</w:t>
        </w:r>
      </w:ins>
      <w:del w:id="257" w:author="Kate Azumah" w:date="2024-09-03T12:49:00Z">
        <w:r w:rsidRPr="00116082" w:rsidDel="001D7A89">
          <w:rPr>
            <w:spacing w:val="-2"/>
            <w:sz w:val="24"/>
            <w:szCs w:val="24"/>
          </w:rPr>
          <w:delText>him</w:delText>
        </w:r>
      </w:del>
      <w:r w:rsidRPr="00116082">
        <w:rPr>
          <w:spacing w:val="-2"/>
          <w:sz w:val="24"/>
          <w:szCs w:val="24"/>
        </w:rPr>
        <w:t>, and it is therefore his responsibility to provide for those who go. God wants all believers to partake in this holy and wonderful task of supporting his mission. It is the job of both the rich and poor alike</w:t>
      </w:r>
      <w:ins w:id="258" w:author="Kate Azumah" w:date="2024-09-03T12:51:00Z">
        <w:r w:rsidR="00D54E79">
          <w:rPr>
            <w:spacing w:val="-2"/>
            <w:sz w:val="24"/>
            <w:szCs w:val="24"/>
          </w:rPr>
          <w:t xml:space="preserve">, and </w:t>
        </w:r>
      </w:ins>
      <w:del w:id="259" w:author="Kate Azumah" w:date="2024-09-03T12:51:00Z">
        <w:r w:rsidRPr="00116082" w:rsidDel="00D54E79">
          <w:rPr>
            <w:spacing w:val="-2"/>
            <w:sz w:val="24"/>
            <w:szCs w:val="24"/>
          </w:rPr>
          <w:delText xml:space="preserve">. For those who support, </w:delText>
        </w:r>
      </w:del>
      <w:r w:rsidRPr="00116082">
        <w:rPr>
          <w:spacing w:val="-2"/>
          <w:sz w:val="24"/>
          <w:szCs w:val="24"/>
        </w:rPr>
        <w:t>it is a privilege to partner with God in his global mission. As missionaries, we need to actively teach and share about missions in our communities. Every opportunity to raise money is an avenue to communicate God’s purpose to reconcile men back to himself. When people</w:t>
      </w:r>
      <w:del w:id="260" w:author="Kate Azumah" w:date="2024-09-03T12:52:00Z">
        <w:r w:rsidRPr="00116082" w:rsidDel="00D54E79">
          <w:rPr>
            <w:spacing w:val="-2"/>
            <w:sz w:val="24"/>
            <w:szCs w:val="24"/>
          </w:rPr>
          <w:delText xml:space="preserve"> know and</w:delText>
        </w:r>
      </w:del>
      <w:r w:rsidRPr="00116082">
        <w:rPr>
          <w:spacing w:val="-2"/>
          <w:sz w:val="24"/>
          <w:szCs w:val="24"/>
        </w:rPr>
        <w:t xml:space="preserve"> can resonate with what God is doing through you, then they will likely support. </w:t>
      </w:r>
    </w:p>
    <w:p w14:paraId="101A9027" w14:textId="4E609A55" w:rsidR="0027439B" w:rsidRPr="00116082" w:rsidRDefault="0027439B" w:rsidP="0027439B">
      <w:pPr>
        <w:pStyle w:val="Bio"/>
        <w:pBdr>
          <w:top w:val="single" w:sz="2" w:space="14" w:color="188E45"/>
        </w:pBdr>
        <w:spacing w:before="283"/>
        <w:rPr>
          <w:spacing w:val="0"/>
          <w:sz w:val="24"/>
          <w:szCs w:val="24"/>
        </w:rPr>
      </w:pPr>
      <w:r w:rsidRPr="00116082">
        <w:rPr>
          <w:spacing w:val="0"/>
          <w:sz w:val="24"/>
          <w:szCs w:val="24"/>
        </w:rPr>
        <w:t>Tshepang Basupi serves as the Southern Region Executive Director with AIM International. He is married to Queen, and they have two children. They are currently based in Johannesburg, South Africa.</w:t>
      </w:r>
      <w:r w:rsidR="001C4AC4">
        <w:rPr>
          <w:spacing w:val="0"/>
          <w:sz w:val="24"/>
          <w:szCs w:val="24"/>
        </w:rPr>
        <w:t xml:space="preserve"> </w:t>
      </w:r>
      <w:r w:rsidRPr="00116082">
        <w:rPr>
          <w:spacing w:val="0"/>
          <w:sz w:val="24"/>
          <w:szCs w:val="24"/>
        </w:rPr>
        <w:t>He</w:t>
      </w:r>
      <w:r w:rsidR="001C4AC4">
        <w:rPr>
          <w:spacing w:val="0"/>
          <w:sz w:val="24"/>
          <w:szCs w:val="24"/>
        </w:rPr>
        <w:t xml:space="preserve"> </w:t>
      </w:r>
      <w:r w:rsidRPr="00116082">
        <w:rPr>
          <w:spacing w:val="0"/>
          <w:sz w:val="24"/>
          <w:szCs w:val="24"/>
        </w:rPr>
        <w:t>can</w:t>
      </w:r>
      <w:r w:rsidR="001C4AC4">
        <w:rPr>
          <w:spacing w:val="0"/>
          <w:sz w:val="24"/>
          <w:szCs w:val="24"/>
        </w:rPr>
        <w:t xml:space="preserve"> </w:t>
      </w:r>
      <w:r w:rsidRPr="00116082">
        <w:rPr>
          <w:spacing w:val="0"/>
          <w:sz w:val="24"/>
          <w:szCs w:val="24"/>
        </w:rPr>
        <w:t>be</w:t>
      </w:r>
      <w:r w:rsidR="001C4AC4">
        <w:rPr>
          <w:spacing w:val="0"/>
          <w:sz w:val="24"/>
          <w:szCs w:val="24"/>
        </w:rPr>
        <w:t xml:space="preserve"> </w:t>
      </w:r>
      <w:r w:rsidRPr="00116082">
        <w:rPr>
          <w:spacing w:val="0"/>
          <w:sz w:val="24"/>
          <w:szCs w:val="24"/>
        </w:rPr>
        <w:t>reached</w:t>
      </w:r>
      <w:r w:rsidR="001C4AC4">
        <w:rPr>
          <w:spacing w:val="0"/>
          <w:sz w:val="24"/>
          <w:szCs w:val="24"/>
        </w:rPr>
        <w:t xml:space="preserve"> </w:t>
      </w:r>
      <w:r w:rsidRPr="00116082">
        <w:rPr>
          <w:spacing w:val="0"/>
          <w:sz w:val="24"/>
          <w:szCs w:val="24"/>
        </w:rPr>
        <w:t>at tshepang.basupi@aimint.org.</w:t>
      </w:r>
    </w:p>
    <w:p w14:paraId="363B8D87" w14:textId="77777777" w:rsidR="0027439B" w:rsidRPr="00116082" w:rsidRDefault="0027439B" w:rsidP="003F2C43">
      <w:pPr>
        <w:spacing w:line="276" w:lineRule="auto"/>
        <w:jc w:val="center"/>
        <w:rPr>
          <w:rFonts w:asciiTheme="minorHAnsi" w:eastAsia="Calibri" w:hAnsiTheme="minorHAnsi" w:cstheme="minorHAnsi"/>
          <w:color w:val="366091"/>
        </w:rPr>
      </w:pPr>
    </w:p>
    <w:p w14:paraId="15DFADC1" w14:textId="77777777" w:rsidR="0067576B" w:rsidRPr="00116082" w:rsidRDefault="0067576B" w:rsidP="003F2C43">
      <w:pPr>
        <w:spacing w:line="276" w:lineRule="auto"/>
        <w:jc w:val="center"/>
        <w:rPr>
          <w:rFonts w:asciiTheme="minorHAnsi" w:eastAsia="Calibri" w:hAnsiTheme="minorHAnsi" w:cstheme="minorHAnsi"/>
          <w:color w:val="366091"/>
        </w:rPr>
      </w:pPr>
    </w:p>
    <w:p w14:paraId="592B9FF7" w14:textId="77777777" w:rsidR="00456322" w:rsidRPr="00116082" w:rsidRDefault="00456322" w:rsidP="00456322">
      <w:pPr>
        <w:spacing w:line="360" w:lineRule="auto"/>
        <w:rPr>
          <w:rFonts w:asciiTheme="minorHAnsi" w:hAnsiTheme="minorHAnsi" w:cstheme="minorHAnsi"/>
        </w:rPr>
      </w:pPr>
    </w:p>
    <w:p w14:paraId="57B13EFE" w14:textId="77777777" w:rsidR="00456322" w:rsidRPr="00116082" w:rsidRDefault="00456322" w:rsidP="00456322">
      <w:pPr>
        <w:autoSpaceDE w:val="0"/>
        <w:autoSpaceDN w:val="0"/>
        <w:adjustRightInd w:val="0"/>
        <w:spacing w:after="40" w:line="201" w:lineRule="atLeast"/>
        <w:jc w:val="both"/>
        <w:rPr>
          <w:rFonts w:asciiTheme="minorHAnsi" w:eastAsia="Calibri" w:hAnsiTheme="minorHAnsi" w:cstheme="minorHAnsi"/>
          <w:b/>
          <w:color w:val="366091"/>
        </w:rPr>
      </w:pPr>
    </w:p>
    <w:p w14:paraId="0352ADAB" w14:textId="77ACF2EC" w:rsidR="001F3211" w:rsidRPr="00116082" w:rsidRDefault="001F3211">
      <w:pPr>
        <w:rPr>
          <w:rFonts w:asciiTheme="minorHAnsi" w:eastAsia="Calibri" w:hAnsiTheme="minorHAnsi" w:cstheme="minorHAnsi"/>
          <w:b/>
          <w:color w:val="366091"/>
        </w:rPr>
      </w:pPr>
      <w:r w:rsidRPr="00116082">
        <w:rPr>
          <w:rFonts w:asciiTheme="minorHAnsi" w:eastAsia="Calibri" w:hAnsiTheme="minorHAnsi" w:cstheme="minorHAnsi"/>
          <w:b/>
          <w:color w:val="366091"/>
        </w:rPr>
        <w:br w:type="page"/>
      </w:r>
    </w:p>
    <w:p w14:paraId="426855D2" w14:textId="45CA7761" w:rsidR="000E2839" w:rsidRPr="00116082" w:rsidRDefault="005826CD" w:rsidP="001F3211">
      <w:pPr>
        <w:autoSpaceDE w:val="0"/>
        <w:autoSpaceDN w:val="0"/>
        <w:adjustRightInd w:val="0"/>
        <w:spacing w:after="40" w:line="201" w:lineRule="atLeast"/>
        <w:jc w:val="center"/>
        <w:rPr>
          <w:rFonts w:asciiTheme="minorHAnsi" w:eastAsia="Calibri" w:hAnsiTheme="minorHAnsi" w:cstheme="minorHAnsi"/>
          <w:b/>
          <w:color w:val="366091"/>
        </w:rPr>
      </w:pPr>
      <w:r w:rsidRPr="00116082">
        <w:rPr>
          <w:rFonts w:asciiTheme="minorHAnsi" w:eastAsia="Calibri" w:hAnsiTheme="minorHAnsi" w:cstheme="minorHAnsi"/>
          <w:b/>
          <w:color w:val="366091"/>
        </w:rPr>
        <w:lastRenderedPageBreak/>
        <w:t>P.8-9</w:t>
      </w:r>
    </w:p>
    <w:p w14:paraId="37B1318E" w14:textId="77777777" w:rsidR="000E2839" w:rsidRPr="00116082" w:rsidRDefault="00000000" w:rsidP="003F2C43">
      <w:pPr>
        <w:spacing w:line="360" w:lineRule="auto"/>
        <w:jc w:val="center"/>
        <w:rPr>
          <w:rFonts w:asciiTheme="minorHAnsi" w:eastAsia="Calibri" w:hAnsiTheme="minorHAnsi" w:cstheme="minorHAnsi"/>
          <w:b/>
          <w:color w:val="366091"/>
        </w:rPr>
      </w:pPr>
      <w:r w:rsidRPr="00116082">
        <w:rPr>
          <w:rFonts w:asciiTheme="minorHAnsi" w:eastAsia="Calibri" w:hAnsiTheme="minorHAnsi" w:cstheme="minorHAnsi"/>
          <w:b/>
          <w:color w:val="366091"/>
        </w:rPr>
        <w:t>TRAINING</w:t>
      </w:r>
    </w:p>
    <w:p w14:paraId="23C6ED61" w14:textId="77777777" w:rsidR="000E2839" w:rsidRPr="00116082" w:rsidRDefault="000E2839" w:rsidP="003F2C43">
      <w:pPr>
        <w:jc w:val="center"/>
        <w:rPr>
          <w:rFonts w:asciiTheme="minorHAnsi" w:hAnsiTheme="minorHAnsi" w:cstheme="minorHAnsi"/>
        </w:rPr>
      </w:pPr>
    </w:p>
    <w:p w14:paraId="6A0DE98F" w14:textId="77777777" w:rsidR="00844418" w:rsidRPr="00116082" w:rsidRDefault="00844418" w:rsidP="00844418">
      <w:pPr>
        <w:spacing w:line="276" w:lineRule="auto"/>
        <w:jc w:val="both"/>
        <w:rPr>
          <w:rFonts w:cstheme="minorHAnsi"/>
          <w:b/>
          <w:bCs/>
        </w:rPr>
      </w:pPr>
      <w:bookmarkStart w:id="261" w:name="_Hlk163139061"/>
      <w:r w:rsidRPr="00116082">
        <w:rPr>
          <w:rFonts w:cstheme="minorHAnsi"/>
          <w:b/>
          <w:bCs/>
        </w:rPr>
        <w:t>A LETTER TO THE AFRICAN CHURCH</w:t>
      </w:r>
    </w:p>
    <w:p w14:paraId="32C5F661" w14:textId="1DA9B73A" w:rsidR="00844418" w:rsidRPr="00116082" w:rsidRDefault="00844418" w:rsidP="00844418">
      <w:pPr>
        <w:spacing w:line="276" w:lineRule="auto"/>
        <w:jc w:val="both"/>
        <w:rPr>
          <w:rFonts w:cstheme="minorHAnsi"/>
          <w:b/>
          <w:bCs/>
        </w:rPr>
      </w:pPr>
      <w:r w:rsidRPr="00116082">
        <w:rPr>
          <w:rFonts w:cstheme="minorHAnsi"/>
          <w:b/>
          <w:bCs/>
        </w:rPr>
        <w:t>BY Apostle Sampson Dorkunor, General Overseer, Living Bread Mission</w:t>
      </w:r>
      <w:r w:rsidR="001F3211" w:rsidRPr="00116082">
        <w:rPr>
          <w:rFonts w:cstheme="minorHAnsi"/>
          <w:b/>
          <w:bCs/>
        </w:rPr>
        <w:t>;</w:t>
      </w:r>
      <w:r w:rsidRPr="00116082">
        <w:rPr>
          <w:rFonts w:cstheme="minorHAnsi"/>
          <w:b/>
          <w:bCs/>
        </w:rPr>
        <w:t xml:space="preserve"> Director</w:t>
      </w:r>
      <w:r w:rsidR="00DB0DB9" w:rsidRPr="00116082">
        <w:rPr>
          <w:rFonts w:cstheme="minorHAnsi"/>
          <w:b/>
          <w:bCs/>
        </w:rPr>
        <w:t>,</w:t>
      </w:r>
      <w:r w:rsidRPr="00116082">
        <w:rPr>
          <w:rFonts w:cstheme="minorHAnsi"/>
          <w:b/>
          <w:bCs/>
        </w:rPr>
        <w:t xml:space="preserve"> Reaching the Unreached.</w:t>
      </w:r>
    </w:p>
    <w:p w14:paraId="6F89C280" w14:textId="77777777" w:rsidR="00844418" w:rsidRPr="00116082" w:rsidRDefault="00844418" w:rsidP="00844418">
      <w:pPr>
        <w:spacing w:line="276" w:lineRule="auto"/>
        <w:jc w:val="both"/>
        <w:rPr>
          <w:rFonts w:cstheme="minorHAnsi"/>
        </w:rPr>
      </w:pPr>
    </w:p>
    <w:p w14:paraId="5365FB3D" w14:textId="18EABD9D" w:rsidR="00F14974" w:rsidRPr="00116082" w:rsidRDefault="00F10534" w:rsidP="00F14974">
      <w:pPr>
        <w:pStyle w:val="Body"/>
        <w:suppressAutoHyphens/>
        <w:ind w:firstLine="0"/>
        <w:jc w:val="both"/>
        <w:rPr>
          <w:sz w:val="24"/>
          <w:szCs w:val="24"/>
          <w:lang w:val="en-US"/>
        </w:rPr>
      </w:pPr>
      <w:r w:rsidRPr="00116082">
        <w:rPr>
          <w:sz w:val="24"/>
          <w:szCs w:val="24"/>
          <w:lang w:val="en-US"/>
        </w:rPr>
        <w:t>If</w:t>
      </w:r>
      <w:r w:rsidR="00F14974" w:rsidRPr="00116082">
        <w:rPr>
          <w:sz w:val="24"/>
          <w:szCs w:val="24"/>
          <w:lang w:val="en-US"/>
        </w:rPr>
        <w:t xml:space="preserve"> missions is God’s heartbeat, then his Church’s budget must reflect </w:t>
      </w:r>
      <w:ins w:id="262" w:author="Kate Azumah" w:date="2024-09-03T12:55:00Z">
        <w:r w:rsidR="00D24E85">
          <w:rPr>
            <w:sz w:val="24"/>
            <w:szCs w:val="24"/>
            <w:lang w:val="en-US"/>
          </w:rPr>
          <w:t xml:space="preserve">the </w:t>
        </w:r>
      </w:ins>
      <w:r w:rsidR="00F14974" w:rsidRPr="00116082">
        <w:rPr>
          <w:sz w:val="24"/>
          <w:szCs w:val="24"/>
          <w:lang w:val="en-US"/>
        </w:rPr>
        <w:t>same in the allocation of funds. However, this is not the usual case, especially in Africa.</w:t>
      </w:r>
    </w:p>
    <w:p w14:paraId="3477079B" w14:textId="77777777" w:rsidR="00C57775" w:rsidRDefault="00C57775" w:rsidP="00C57775">
      <w:pPr>
        <w:pStyle w:val="Body"/>
        <w:suppressAutoHyphens/>
        <w:ind w:firstLine="0"/>
        <w:jc w:val="both"/>
        <w:rPr>
          <w:sz w:val="24"/>
          <w:szCs w:val="24"/>
          <w:lang w:val="en-US"/>
        </w:rPr>
      </w:pPr>
    </w:p>
    <w:p w14:paraId="0A642C2E" w14:textId="013A345B" w:rsidR="00F14974" w:rsidRPr="00116082" w:rsidDel="0090190D" w:rsidRDefault="00F14974" w:rsidP="00C57775">
      <w:pPr>
        <w:pStyle w:val="Body"/>
        <w:suppressAutoHyphens/>
        <w:ind w:firstLine="0"/>
        <w:jc w:val="both"/>
        <w:rPr>
          <w:del w:id="263" w:author="Kate Azumah" w:date="2024-09-03T12:57:00Z"/>
          <w:sz w:val="24"/>
          <w:szCs w:val="24"/>
          <w:lang w:val="en-US"/>
        </w:rPr>
      </w:pPr>
      <w:r w:rsidRPr="00116082">
        <w:rPr>
          <w:sz w:val="24"/>
          <w:szCs w:val="24"/>
          <w:lang w:val="en-US"/>
        </w:rPr>
        <w:t xml:space="preserve">Doing missions cross-culturally has major cost components such as living expenses, administrative expenses, </w:t>
      </w:r>
      <w:ins w:id="264" w:author="Kate Azumah" w:date="2024-09-03T13:04:00Z">
        <w:r w:rsidR="00F568A3">
          <w:rPr>
            <w:sz w:val="24"/>
            <w:szCs w:val="24"/>
            <w:lang w:val="en-US"/>
          </w:rPr>
          <w:t xml:space="preserve">and </w:t>
        </w:r>
      </w:ins>
      <w:r w:rsidRPr="00116082">
        <w:rPr>
          <w:sz w:val="24"/>
          <w:szCs w:val="24"/>
          <w:lang w:val="en-US"/>
        </w:rPr>
        <w:t>structural development expenses</w:t>
      </w:r>
      <w:del w:id="265" w:author="Kate Azumah" w:date="2024-09-03T13:04:00Z">
        <w:r w:rsidRPr="00116082" w:rsidDel="00F568A3">
          <w:rPr>
            <w:sz w:val="24"/>
            <w:szCs w:val="24"/>
            <w:lang w:val="en-US"/>
          </w:rPr>
          <w:delText>, and incidentals</w:delText>
        </w:r>
      </w:del>
      <w:r w:rsidRPr="00116082">
        <w:rPr>
          <w:sz w:val="24"/>
          <w:szCs w:val="24"/>
          <w:lang w:val="en-US"/>
        </w:rPr>
        <w:t xml:space="preserve">. </w:t>
      </w:r>
      <w:del w:id="266" w:author="Kate Azumah" w:date="2024-09-03T12:57:00Z">
        <w:r w:rsidRPr="00116082" w:rsidDel="0090190D">
          <w:rPr>
            <w:sz w:val="24"/>
            <w:szCs w:val="24"/>
            <w:lang w:val="en-US"/>
          </w:rPr>
          <w:delText xml:space="preserve">An important but often neglected component for the African context is pensions for missionaries. </w:delText>
        </w:r>
      </w:del>
    </w:p>
    <w:p w14:paraId="19139107" w14:textId="4DFF3AF3" w:rsidR="00C57775" w:rsidDel="0090190D" w:rsidRDefault="00C57775" w:rsidP="00C57775">
      <w:pPr>
        <w:pStyle w:val="Body"/>
        <w:suppressAutoHyphens/>
        <w:ind w:firstLine="0"/>
        <w:jc w:val="both"/>
        <w:rPr>
          <w:del w:id="267" w:author="Kate Azumah" w:date="2024-09-03T12:57:00Z"/>
          <w:sz w:val="24"/>
          <w:szCs w:val="24"/>
          <w:lang w:val="en-US"/>
        </w:rPr>
      </w:pPr>
    </w:p>
    <w:p w14:paraId="3FFF8C18" w14:textId="401FC797" w:rsidR="00F14974" w:rsidRPr="00116082" w:rsidRDefault="00F14974" w:rsidP="00C57775">
      <w:pPr>
        <w:pStyle w:val="Body"/>
        <w:suppressAutoHyphens/>
        <w:ind w:firstLine="0"/>
        <w:jc w:val="both"/>
        <w:rPr>
          <w:sz w:val="24"/>
          <w:szCs w:val="24"/>
          <w:lang w:val="en-US"/>
        </w:rPr>
      </w:pPr>
      <w:r w:rsidRPr="00116082">
        <w:rPr>
          <w:sz w:val="24"/>
          <w:szCs w:val="24"/>
          <w:lang w:val="en-US"/>
        </w:rPr>
        <w:t>Let us consider the cost of living for a typical four-member missionary family serving in Africa. Some mission organizations from</w:t>
      </w:r>
      <w:del w:id="268" w:author="Kate Azumah" w:date="2024-09-03T12:58:00Z">
        <w:r w:rsidRPr="00116082" w:rsidDel="0090190D">
          <w:rPr>
            <w:sz w:val="24"/>
            <w:szCs w:val="24"/>
            <w:lang w:val="en-US"/>
          </w:rPr>
          <w:delText xml:space="preserve"> </w:delText>
        </w:r>
      </w:del>
      <w:del w:id="269" w:author="Kate Azumah" w:date="2024-09-03T12:57:00Z">
        <w:r w:rsidRPr="00116082" w:rsidDel="0090190D">
          <w:rPr>
            <w:sz w:val="24"/>
            <w:szCs w:val="24"/>
            <w:lang w:val="en-US"/>
          </w:rPr>
          <w:delText>the</w:delText>
        </w:r>
      </w:del>
      <w:r w:rsidRPr="00116082">
        <w:rPr>
          <w:sz w:val="24"/>
          <w:szCs w:val="24"/>
          <w:lang w:val="en-US"/>
        </w:rPr>
        <w:t xml:space="preserve"> Asia</w:t>
      </w:r>
      <w:del w:id="270" w:author="Kate Azumah" w:date="2024-09-03T12:58:00Z">
        <w:r w:rsidRPr="00116082" w:rsidDel="0090190D">
          <w:rPr>
            <w:sz w:val="24"/>
            <w:szCs w:val="24"/>
            <w:lang w:val="en-US"/>
          </w:rPr>
          <w:delText>n</w:delText>
        </w:r>
      </w:del>
      <w:r w:rsidRPr="00116082">
        <w:rPr>
          <w:sz w:val="24"/>
          <w:szCs w:val="24"/>
          <w:lang w:val="en-US"/>
        </w:rPr>
        <w:t xml:space="preserve"> </w:t>
      </w:r>
      <w:del w:id="271" w:author="Kate Azumah" w:date="2024-09-03T12:58:00Z">
        <w:r w:rsidRPr="00116082" w:rsidDel="0090190D">
          <w:rPr>
            <w:sz w:val="24"/>
            <w:szCs w:val="24"/>
            <w:lang w:val="en-US"/>
          </w:rPr>
          <w:delText xml:space="preserve">context </w:delText>
        </w:r>
      </w:del>
      <w:r w:rsidRPr="00116082">
        <w:rPr>
          <w:sz w:val="24"/>
          <w:szCs w:val="24"/>
          <w:lang w:val="en-US"/>
        </w:rPr>
        <w:t xml:space="preserve">require a monthly income of $2,300 to $2,500. </w:t>
      </w:r>
      <w:del w:id="272" w:author="Kate Azumah" w:date="2024-09-03T12:58:00Z">
        <w:r w:rsidRPr="00116082" w:rsidDel="0090190D">
          <w:rPr>
            <w:sz w:val="24"/>
            <w:szCs w:val="24"/>
            <w:lang w:val="en-US"/>
          </w:rPr>
          <w:delText xml:space="preserve">With this amount, the missionary will live with some savings if assigned to a rural community. However, in a city environment, they may live at a survival level. </w:delText>
        </w:r>
      </w:del>
      <w:r w:rsidRPr="00116082">
        <w:rPr>
          <w:sz w:val="24"/>
          <w:szCs w:val="24"/>
          <w:lang w:val="en-US"/>
        </w:rPr>
        <w:t xml:space="preserve">How does this compare with an indigenous African missionary serving cross-culturally? </w:t>
      </w:r>
    </w:p>
    <w:p w14:paraId="4CDBF4A2" w14:textId="77777777" w:rsidR="00C57775" w:rsidRDefault="00C57775" w:rsidP="00C57775">
      <w:pPr>
        <w:pStyle w:val="Body"/>
        <w:suppressAutoHyphens/>
        <w:ind w:firstLine="0"/>
        <w:jc w:val="both"/>
        <w:rPr>
          <w:sz w:val="24"/>
          <w:szCs w:val="24"/>
          <w:lang w:val="en-US"/>
        </w:rPr>
      </w:pPr>
    </w:p>
    <w:p w14:paraId="49AE5514" w14:textId="1EAF79AF" w:rsidR="00F14974" w:rsidRPr="00116082" w:rsidRDefault="00F14974" w:rsidP="00C57775">
      <w:pPr>
        <w:pStyle w:val="Body"/>
        <w:suppressAutoHyphens/>
        <w:ind w:firstLine="0"/>
        <w:jc w:val="both"/>
        <w:rPr>
          <w:rFonts w:ascii="Calibri" w:hAnsi="Calibri" w:cs="Calibri"/>
          <w:spacing w:val="-2"/>
          <w:sz w:val="24"/>
          <w:szCs w:val="24"/>
          <w:lang w:val="en-US"/>
        </w:rPr>
      </w:pPr>
      <w:r w:rsidRPr="00116082">
        <w:rPr>
          <w:sz w:val="24"/>
          <w:szCs w:val="24"/>
          <w:lang w:val="en-US"/>
        </w:rPr>
        <w:t>Inquiries reveal that a Ghanaian missionary leader, for example, receives between $300 and $500, whilst some field missionaries receive between $100 and $200 per month. Others receive as close to nothing as $50 per month. Additionally, the typical African has responsibility covering aged parents and other needy members. The Scriptures ask a rhetorical question: who goes to war at his own expense (1 Cor 9:7-10)?</w:t>
      </w:r>
    </w:p>
    <w:p w14:paraId="414636F7" w14:textId="77777777" w:rsidR="00C57775" w:rsidRDefault="00C57775" w:rsidP="00F14974">
      <w:pPr>
        <w:pStyle w:val="Body"/>
        <w:suppressAutoHyphens/>
        <w:spacing w:before="57"/>
        <w:ind w:firstLine="0"/>
        <w:rPr>
          <w:rFonts w:ascii="Avenir (T1) 95 Black" w:hAnsi="Avenir (T1) 95 Black" w:cs="Avenir (T1) 95 Black"/>
          <w:sz w:val="24"/>
          <w:szCs w:val="24"/>
        </w:rPr>
      </w:pPr>
    </w:p>
    <w:p w14:paraId="4002AA5F" w14:textId="2D44BE53" w:rsidR="00F14974" w:rsidRPr="00961E44" w:rsidRDefault="00F14974" w:rsidP="00F14974">
      <w:pPr>
        <w:pStyle w:val="Body"/>
        <w:suppressAutoHyphens/>
        <w:spacing w:before="57"/>
        <w:ind w:firstLine="0"/>
        <w:rPr>
          <w:rFonts w:ascii="Avenir (T1) 95 Black" w:hAnsi="Avenir (T1) 95 Black" w:cs="Avenir (T1) 95 Black"/>
          <w:b/>
          <w:bCs/>
          <w:sz w:val="24"/>
          <w:szCs w:val="24"/>
        </w:rPr>
      </w:pPr>
      <w:r w:rsidRPr="00961E44">
        <w:rPr>
          <w:rFonts w:ascii="Avenir (T1) 95 Black" w:hAnsi="Avenir (T1) 95 Black" w:cs="Avenir (T1) 95 Black"/>
          <w:b/>
          <w:bCs/>
          <w:sz w:val="24"/>
          <w:szCs w:val="24"/>
        </w:rPr>
        <w:t>Misconceptions</w:t>
      </w:r>
    </w:p>
    <w:p w14:paraId="414ECAA4" w14:textId="77777777" w:rsidR="00F14974" w:rsidRPr="00116082" w:rsidRDefault="00F14974" w:rsidP="00F14974">
      <w:pPr>
        <w:pStyle w:val="Body"/>
        <w:suppressAutoHyphens/>
        <w:ind w:firstLine="0"/>
        <w:jc w:val="both"/>
        <w:rPr>
          <w:sz w:val="24"/>
          <w:szCs w:val="24"/>
          <w:lang w:val="en-US"/>
        </w:rPr>
      </w:pPr>
      <w:r w:rsidRPr="00116082">
        <w:rPr>
          <w:sz w:val="24"/>
          <w:szCs w:val="24"/>
          <w:lang w:val="en-US"/>
        </w:rPr>
        <w:t>While some think that mission funding for Africa must come from external sources, there are adequate</w:t>
      </w:r>
      <w:del w:id="273" w:author="Kate Azumah" w:date="2024-09-03T13:07:00Z">
        <w:r w:rsidRPr="00116082" w:rsidDel="00943EC1">
          <w:rPr>
            <w:sz w:val="24"/>
            <w:szCs w:val="24"/>
            <w:lang w:val="en-US"/>
          </w:rPr>
          <w:delText xml:space="preserve"> and biblical</w:delText>
        </w:r>
      </w:del>
      <w:r w:rsidRPr="00116082">
        <w:rPr>
          <w:sz w:val="24"/>
          <w:szCs w:val="24"/>
          <w:lang w:val="en-US"/>
        </w:rPr>
        <w:t xml:space="preserve"> reasons to believe that God makes provision for his work in Africa. </w:t>
      </w:r>
    </w:p>
    <w:p w14:paraId="117FE080" w14:textId="77777777" w:rsidR="00961E44" w:rsidRDefault="00961E44" w:rsidP="00961E44">
      <w:pPr>
        <w:pStyle w:val="Body"/>
        <w:suppressAutoHyphens/>
        <w:ind w:firstLine="0"/>
        <w:jc w:val="both"/>
        <w:rPr>
          <w:sz w:val="24"/>
          <w:szCs w:val="24"/>
          <w:lang w:val="en-US"/>
        </w:rPr>
      </w:pPr>
    </w:p>
    <w:p w14:paraId="06C0BE0A" w14:textId="5CED2A62" w:rsidR="00F14974" w:rsidRPr="00116082" w:rsidRDefault="00F14974" w:rsidP="00961E44">
      <w:pPr>
        <w:pStyle w:val="Body"/>
        <w:suppressAutoHyphens/>
        <w:ind w:firstLine="0"/>
        <w:jc w:val="both"/>
        <w:rPr>
          <w:sz w:val="24"/>
          <w:szCs w:val="24"/>
          <w:lang w:val="en-US"/>
        </w:rPr>
      </w:pPr>
      <w:r w:rsidRPr="00116082">
        <w:rPr>
          <w:sz w:val="24"/>
          <w:szCs w:val="24"/>
          <w:lang w:val="en-US"/>
        </w:rPr>
        <w:t>Though God sees the local church as the</w:t>
      </w:r>
      <w:del w:id="274" w:author="Kate Azumah" w:date="2024-09-03T13:07:00Z">
        <w:r w:rsidRPr="00116082" w:rsidDel="003D5711">
          <w:rPr>
            <w:sz w:val="24"/>
            <w:szCs w:val="24"/>
            <w:lang w:val="en-US"/>
          </w:rPr>
          <w:delText xml:space="preserve"> seed-bed and</w:delText>
        </w:r>
      </w:del>
      <w:r w:rsidRPr="00116082">
        <w:rPr>
          <w:sz w:val="24"/>
          <w:szCs w:val="24"/>
          <w:lang w:val="en-US"/>
        </w:rPr>
        <w:t xml:space="preserve"> support of missions, there seems to be a wedge between para-church organizations and local churches. Often, the unasked question is: “Why should I, the local church leader, support you, the para-church leader’s work?” We seem to forget that the Kingdom of God is the ultimate in missionary endeavour (Matt 24:14).</w:t>
      </w:r>
    </w:p>
    <w:p w14:paraId="75F6F0DF" w14:textId="77777777" w:rsidR="00961E44" w:rsidDel="00832070" w:rsidRDefault="00961E44" w:rsidP="00961E44">
      <w:pPr>
        <w:pStyle w:val="Body"/>
        <w:suppressAutoHyphens/>
        <w:ind w:firstLine="0"/>
        <w:jc w:val="both"/>
        <w:rPr>
          <w:del w:id="275" w:author="Kate Azumah" w:date="2024-09-03T13:09:00Z"/>
          <w:sz w:val="24"/>
          <w:szCs w:val="24"/>
          <w:lang w:val="en-US"/>
        </w:rPr>
      </w:pPr>
    </w:p>
    <w:p w14:paraId="02F4ABFC" w14:textId="47837652" w:rsidR="00961E44" w:rsidDel="00832070" w:rsidRDefault="00F14974" w:rsidP="00961E44">
      <w:pPr>
        <w:pStyle w:val="Body"/>
        <w:suppressAutoHyphens/>
        <w:ind w:firstLine="0"/>
        <w:jc w:val="both"/>
        <w:rPr>
          <w:del w:id="276" w:author="Kate Azumah" w:date="2024-09-03T13:09:00Z"/>
          <w:sz w:val="24"/>
          <w:szCs w:val="24"/>
          <w:lang w:val="en-US"/>
        </w:rPr>
      </w:pPr>
      <w:del w:id="277" w:author="Kate Azumah" w:date="2024-09-03T13:09:00Z">
        <w:r w:rsidRPr="00116082" w:rsidDel="00832070">
          <w:rPr>
            <w:sz w:val="24"/>
            <w:szCs w:val="24"/>
            <w:lang w:val="en-US"/>
          </w:rPr>
          <w:delText>Undoubtedly, denominations and local churches have plans to evangelize the world, but in reality, the para-church agencies are more active in the frontlines of missionary work.</w:delText>
        </w:r>
        <w:r w:rsidR="00961E44" w:rsidDel="00832070">
          <w:rPr>
            <w:sz w:val="24"/>
            <w:szCs w:val="24"/>
            <w:lang w:val="en-US"/>
          </w:rPr>
          <w:delText xml:space="preserve"> </w:delText>
        </w:r>
      </w:del>
    </w:p>
    <w:p w14:paraId="01BFA8DE" w14:textId="77777777" w:rsidR="00961E44" w:rsidRDefault="00961E44" w:rsidP="00961E44">
      <w:pPr>
        <w:pStyle w:val="Body"/>
        <w:suppressAutoHyphens/>
        <w:ind w:firstLine="0"/>
        <w:jc w:val="both"/>
        <w:rPr>
          <w:sz w:val="24"/>
          <w:szCs w:val="24"/>
          <w:lang w:val="en-US"/>
        </w:rPr>
      </w:pPr>
    </w:p>
    <w:p w14:paraId="645E7040" w14:textId="7F768B01" w:rsidR="00F14974" w:rsidRPr="00961E44" w:rsidRDefault="00F14974" w:rsidP="00961E44">
      <w:pPr>
        <w:pStyle w:val="Body"/>
        <w:suppressAutoHyphens/>
        <w:ind w:firstLine="0"/>
        <w:jc w:val="both"/>
        <w:rPr>
          <w:b/>
          <w:bCs/>
          <w:sz w:val="24"/>
          <w:szCs w:val="24"/>
          <w:lang w:val="en-US"/>
        </w:rPr>
      </w:pPr>
      <w:r w:rsidRPr="00961E44">
        <w:rPr>
          <w:rFonts w:ascii="Avenir (T1) 95 Black" w:hAnsi="Avenir (T1) 95 Black" w:cs="Avenir (T1) 95 Black"/>
          <w:b/>
          <w:bCs/>
          <w:sz w:val="24"/>
          <w:szCs w:val="24"/>
        </w:rPr>
        <w:t>A call to the African Church</w:t>
      </w:r>
    </w:p>
    <w:p w14:paraId="160531A7" w14:textId="6EECBB63" w:rsidR="00F14974" w:rsidRDefault="00F14974" w:rsidP="00F14974">
      <w:pPr>
        <w:pStyle w:val="Body"/>
        <w:suppressAutoHyphens/>
        <w:ind w:firstLine="0"/>
        <w:jc w:val="both"/>
        <w:rPr>
          <w:ins w:id="278" w:author="Kate Azumah" w:date="2024-09-03T13:00:00Z"/>
          <w:sz w:val="24"/>
          <w:szCs w:val="24"/>
          <w:lang w:val="en-US"/>
        </w:rPr>
      </w:pPr>
      <w:r w:rsidRPr="00116082">
        <w:rPr>
          <w:sz w:val="24"/>
          <w:szCs w:val="24"/>
          <w:lang w:val="en-US"/>
        </w:rPr>
        <w:t xml:space="preserve">We have a stewardship responsibility to support the funding of God’s mission </w:t>
      </w:r>
      <w:ins w:id="279" w:author="Kate Azumah" w:date="2024-09-03T13:10:00Z">
        <w:r w:rsidR="00832070">
          <w:rPr>
            <w:sz w:val="24"/>
            <w:szCs w:val="24"/>
            <w:lang w:val="en-US"/>
          </w:rPr>
          <w:t>worldwide</w:t>
        </w:r>
      </w:ins>
      <w:del w:id="280" w:author="Kate Azumah" w:date="2024-09-03T13:10:00Z">
        <w:r w:rsidRPr="00116082" w:rsidDel="00832070">
          <w:rPr>
            <w:sz w:val="24"/>
            <w:szCs w:val="24"/>
            <w:lang w:val="en-US"/>
          </w:rPr>
          <w:delText>in Africa and beyond</w:delText>
        </w:r>
      </w:del>
      <w:r w:rsidRPr="00116082">
        <w:rPr>
          <w:sz w:val="24"/>
          <w:szCs w:val="24"/>
          <w:lang w:val="en-US"/>
        </w:rPr>
        <w:t xml:space="preserve">. The Church in Africa is rich in manpower, missionary know-how, and finances. The issue is how to partner and raise the money. </w:t>
      </w:r>
    </w:p>
    <w:p w14:paraId="7DAD2CE8" w14:textId="77777777" w:rsidR="000C3896" w:rsidRPr="00116082" w:rsidRDefault="000C3896" w:rsidP="00F14974">
      <w:pPr>
        <w:pStyle w:val="Body"/>
        <w:suppressAutoHyphens/>
        <w:ind w:firstLine="0"/>
        <w:jc w:val="both"/>
        <w:rPr>
          <w:sz w:val="24"/>
          <w:szCs w:val="24"/>
          <w:lang w:val="en-US"/>
        </w:rPr>
      </w:pPr>
    </w:p>
    <w:p w14:paraId="604E8472" w14:textId="0C2FEE50" w:rsidR="00F14974" w:rsidRDefault="00F14974" w:rsidP="00F14974">
      <w:pPr>
        <w:pStyle w:val="Body"/>
        <w:suppressAutoHyphens/>
        <w:ind w:left="227" w:hanging="227"/>
        <w:jc w:val="both"/>
        <w:rPr>
          <w:sz w:val="24"/>
          <w:szCs w:val="24"/>
          <w:lang w:val="en-US"/>
        </w:rPr>
      </w:pPr>
      <w:r w:rsidRPr="00116082">
        <w:rPr>
          <w:spacing w:val="-2"/>
          <w:sz w:val="24"/>
          <w:szCs w:val="24"/>
          <w:lang w:val="en-US"/>
        </w:rPr>
        <w:lastRenderedPageBreak/>
        <w:t>•</w:t>
      </w:r>
      <w:r w:rsidRPr="00116082">
        <w:rPr>
          <w:spacing w:val="-2"/>
          <w:sz w:val="24"/>
          <w:szCs w:val="24"/>
          <w:lang w:val="en-US"/>
        </w:rPr>
        <w:tab/>
      </w:r>
      <w:r w:rsidRPr="00116082">
        <w:rPr>
          <w:sz w:val="24"/>
          <w:szCs w:val="24"/>
          <w:lang w:val="en-US"/>
        </w:rPr>
        <w:t xml:space="preserve">The African Church must mobilize right from the children’s department through missions awareness creation. Let us send children to missions camps to learn the practices of praying, giving, sending, and going. </w:t>
      </w:r>
      <w:del w:id="281" w:author="Kate Azumah" w:date="2024-09-03T13:16:00Z">
        <w:r w:rsidRPr="00116082" w:rsidDel="005B4B80">
          <w:rPr>
            <w:sz w:val="24"/>
            <w:szCs w:val="24"/>
            <w:lang w:val="en-US"/>
          </w:rPr>
          <w:delText>Our mission has practiced this for over 20 years and we see results of young people becoming interested in supporting missionary work.</w:delText>
        </w:r>
      </w:del>
    </w:p>
    <w:p w14:paraId="06454437" w14:textId="77777777" w:rsidR="00961E44" w:rsidRPr="00116082" w:rsidRDefault="00961E44" w:rsidP="00F14974">
      <w:pPr>
        <w:pStyle w:val="Body"/>
        <w:suppressAutoHyphens/>
        <w:ind w:left="227" w:hanging="227"/>
        <w:jc w:val="both"/>
        <w:rPr>
          <w:spacing w:val="-2"/>
          <w:sz w:val="24"/>
          <w:szCs w:val="24"/>
          <w:lang w:val="en-US"/>
        </w:rPr>
      </w:pPr>
    </w:p>
    <w:p w14:paraId="3F3BECC5" w14:textId="78E9295C" w:rsidR="00F14974" w:rsidRPr="00116082" w:rsidRDefault="00F14974" w:rsidP="00F14974">
      <w:pPr>
        <w:pStyle w:val="Body"/>
        <w:suppressAutoHyphens/>
        <w:ind w:left="227" w:hanging="227"/>
        <w:jc w:val="both"/>
        <w:rPr>
          <w:sz w:val="24"/>
          <w:szCs w:val="24"/>
          <w:lang w:val="en-US"/>
        </w:rPr>
      </w:pPr>
      <w:r w:rsidRPr="00116082">
        <w:rPr>
          <w:sz w:val="24"/>
          <w:szCs w:val="24"/>
          <w:lang w:val="en-US"/>
        </w:rPr>
        <w:t>•</w:t>
      </w:r>
      <w:r w:rsidRPr="00116082">
        <w:rPr>
          <w:sz w:val="24"/>
          <w:szCs w:val="24"/>
          <w:lang w:val="en-US"/>
        </w:rPr>
        <w:tab/>
      </w:r>
      <w:r w:rsidRPr="00116082">
        <w:rPr>
          <w:spacing w:val="-2"/>
          <w:sz w:val="24"/>
          <w:szCs w:val="24"/>
          <w:lang w:val="en-US"/>
        </w:rPr>
        <w:t xml:space="preserve">Intensify the mobilization of </w:t>
      </w:r>
      <w:r w:rsidRPr="00116082">
        <w:rPr>
          <w:sz w:val="24"/>
          <w:szCs w:val="24"/>
          <w:lang w:val="en-US"/>
        </w:rPr>
        <w:t>university</w:t>
      </w:r>
      <w:r w:rsidRPr="00116082">
        <w:rPr>
          <w:spacing w:val="-2"/>
          <w:sz w:val="24"/>
          <w:szCs w:val="24"/>
          <w:lang w:val="en-US"/>
        </w:rPr>
        <w:t xml:space="preserve"> students and graduates </w:t>
      </w:r>
      <w:r w:rsidRPr="00116082">
        <w:rPr>
          <w:spacing w:val="-4"/>
          <w:sz w:val="24"/>
          <w:szCs w:val="24"/>
          <w:lang w:val="en-US"/>
        </w:rPr>
        <w:t>for mission outreaches. A strong</w:t>
      </w:r>
      <w:r w:rsidRPr="00116082">
        <w:rPr>
          <w:spacing w:val="-2"/>
          <w:sz w:val="24"/>
          <w:szCs w:val="24"/>
          <w:lang w:val="en-US"/>
        </w:rPr>
        <w:t xml:space="preserve"> </w:t>
      </w:r>
      <w:r w:rsidRPr="00116082">
        <w:rPr>
          <w:spacing w:val="-6"/>
          <w:sz w:val="24"/>
          <w:szCs w:val="24"/>
          <w:lang w:val="en-US"/>
        </w:rPr>
        <w:t>component is intentional discipleship</w:t>
      </w:r>
      <w:ins w:id="282" w:author="Kate Azumah" w:date="2024-09-03T13:12:00Z">
        <w:r w:rsidR="00D162BC">
          <w:rPr>
            <w:spacing w:val="-6"/>
            <w:sz w:val="24"/>
            <w:szCs w:val="24"/>
            <w:lang w:val="en-US"/>
          </w:rPr>
          <w:t xml:space="preserve"> to </w:t>
        </w:r>
      </w:ins>
      <w:del w:id="283" w:author="Kate Azumah" w:date="2024-09-03T13:12:00Z">
        <w:r w:rsidRPr="00116082" w:rsidDel="00D162BC">
          <w:rPr>
            <w:spacing w:val="-6"/>
            <w:sz w:val="24"/>
            <w:szCs w:val="24"/>
            <w:lang w:val="en-US"/>
          </w:rPr>
          <w:delText>–</w:delText>
        </w:r>
      </w:del>
      <w:r w:rsidRPr="00116082">
        <w:rPr>
          <w:spacing w:val="-6"/>
          <w:sz w:val="24"/>
          <w:szCs w:val="24"/>
          <w:lang w:val="en-US"/>
        </w:rPr>
        <w:t>prepar</w:t>
      </w:r>
      <w:ins w:id="284" w:author="Kate Azumah" w:date="2024-09-03T13:12:00Z">
        <w:r w:rsidR="00D162BC">
          <w:rPr>
            <w:spacing w:val="-6"/>
            <w:sz w:val="24"/>
            <w:szCs w:val="24"/>
            <w:lang w:val="en-US"/>
          </w:rPr>
          <w:t>e</w:t>
        </w:r>
      </w:ins>
      <w:del w:id="285" w:author="Kate Azumah" w:date="2024-09-03T13:12:00Z">
        <w:r w:rsidRPr="00116082" w:rsidDel="00D162BC">
          <w:rPr>
            <w:spacing w:val="-6"/>
            <w:sz w:val="24"/>
            <w:szCs w:val="24"/>
            <w:lang w:val="en-US"/>
          </w:rPr>
          <w:delText>ing</w:delText>
        </w:r>
      </w:del>
      <w:r w:rsidRPr="00116082">
        <w:rPr>
          <w:spacing w:val="-6"/>
          <w:sz w:val="24"/>
          <w:szCs w:val="24"/>
          <w:lang w:val="en-US"/>
        </w:rPr>
        <w:t xml:space="preserve"> the younger generation</w:t>
      </w:r>
      <w:del w:id="286" w:author="Kate Azumah" w:date="2024-09-03T13:17:00Z">
        <w:r w:rsidRPr="00116082" w:rsidDel="005B4B80">
          <w:rPr>
            <w:spacing w:val="-6"/>
            <w:sz w:val="24"/>
            <w:szCs w:val="24"/>
            <w:lang w:val="en-US"/>
          </w:rPr>
          <w:delText xml:space="preserve"> to launch </w:delText>
        </w:r>
      </w:del>
      <w:del w:id="287" w:author="Kate Azumah" w:date="2024-09-03T13:12:00Z">
        <w:r w:rsidRPr="00116082" w:rsidDel="00D162BC">
          <w:rPr>
            <w:spacing w:val="-6"/>
            <w:sz w:val="24"/>
            <w:szCs w:val="24"/>
            <w:lang w:val="en-US"/>
          </w:rPr>
          <w:delText>into the deep</w:delText>
        </w:r>
      </w:del>
      <w:del w:id="288" w:author="Kate Azumah" w:date="2024-09-03T13:17:00Z">
        <w:r w:rsidRPr="00116082" w:rsidDel="005B4B80">
          <w:rPr>
            <w:spacing w:val="-6"/>
            <w:sz w:val="24"/>
            <w:szCs w:val="24"/>
            <w:lang w:val="en-US"/>
          </w:rPr>
          <w:delText xml:space="preserve"> at </w:delText>
        </w:r>
        <w:r w:rsidR="00F10534" w:rsidRPr="00116082" w:rsidDel="005B4B80">
          <w:rPr>
            <w:spacing w:val="-6"/>
            <w:sz w:val="24"/>
            <w:szCs w:val="24"/>
            <w:lang w:val="en-US"/>
          </w:rPr>
          <w:delText>any time</w:delText>
        </w:r>
      </w:del>
      <w:r w:rsidRPr="00116082">
        <w:rPr>
          <w:spacing w:val="-6"/>
          <w:sz w:val="24"/>
          <w:szCs w:val="24"/>
          <w:lang w:val="en-US"/>
        </w:rPr>
        <w:t xml:space="preserve">. </w:t>
      </w:r>
    </w:p>
    <w:p w14:paraId="17B6EF9F" w14:textId="77777777" w:rsidR="00961E44" w:rsidRDefault="00961E44" w:rsidP="00961E44">
      <w:pPr>
        <w:pStyle w:val="Body"/>
        <w:suppressAutoHyphens/>
        <w:ind w:left="227" w:hanging="227"/>
        <w:jc w:val="both"/>
        <w:rPr>
          <w:sz w:val="24"/>
          <w:szCs w:val="24"/>
          <w:lang w:val="en-US"/>
        </w:rPr>
      </w:pPr>
    </w:p>
    <w:p w14:paraId="78F715DC" w14:textId="1EABFB5C" w:rsidR="00F14974" w:rsidRPr="00116082" w:rsidRDefault="00F14974" w:rsidP="00961E44">
      <w:pPr>
        <w:pStyle w:val="Body"/>
        <w:suppressAutoHyphens/>
        <w:ind w:left="227" w:hanging="227"/>
        <w:jc w:val="both"/>
        <w:rPr>
          <w:sz w:val="24"/>
          <w:szCs w:val="24"/>
          <w:lang w:val="en-US"/>
        </w:rPr>
      </w:pPr>
      <w:r w:rsidRPr="00116082">
        <w:rPr>
          <w:sz w:val="24"/>
          <w:szCs w:val="24"/>
          <w:lang w:val="en-US"/>
        </w:rPr>
        <w:t>•</w:t>
      </w:r>
      <w:r w:rsidRPr="00116082">
        <w:rPr>
          <w:sz w:val="24"/>
          <w:szCs w:val="24"/>
          <w:lang w:val="en-US"/>
        </w:rPr>
        <w:tab/>
        <w:t>African Christian youth in the diaspora are responsible for huge remittances back to Africa. This resource needs to be explored in</w:t>
      </w:r>
      <w:del w:id="289" w:author="Kate Azumah" w:date="2024-09-03T13:12:00Z">
        <w:r w:rsidRPr="00116082" w:rsidDel="00D162BC">
          <w:rPr>
            <w:sz w:val="24"/>
            <w:szCs w:val="24"/>
            <w:lang w:val="en-US"/>
          </w:rPr>
          <w:delText xml:space="preserve"> the</w:delText>
        </w:r>
      </w:del>
      <w:r w:rsidRPr="00116082">
        <w:rPr>
          <w:sz w:val="24"/>
          <w:szCs w:val="24"/>
          <w:lang w:val="en-US"/>
        </w:rPr>
        <w:t xml:space="preserve"> support of missio</w:t>
      </w:r>
      <w:ins w:id="290" w:author="Kate Azumah" w:date="2024-09-03T13:12:00Z">
        <w:r w:rsidR="00D162BC">
          <w:rPr>
            <w:sz w:val="24"/>
            <w:szCs w:val="24"/>
            <w:lang w:val="en-US"/>
          </w:rPr>
          <w:t>ns</w:t>
        </w:r>
      </w:ins>
      <w:del w:id="291" w:author="Kate Azumah" w:date="2024-09-03T13:12:00Z">
        <w:r w:rsidRPr="00116082" w:rsidDel="00D162BC">
          <w:rPr>
            <w:sz w:val="24"/>
            <w:szCs w:val="24"/>
            <w:lang w:val="en-US"/>
          </w:rPr>
          <w:delText>nary endeavour</w:delText>
        </w:r>
      </w:del>
      <w:r w:rsidRPr="00116082">
        <w:rPr>
          <w:sz w:val="24"/>
          <w:szCs w:val="24"/>
          <w:lang w:val="en-US"/>
        </w:rPr>
        <w:t>.</w:t>
      </w:r>
    </w:p>
    <w:p w14:paraId="610C6CBF" w14:textId="77777777" w:rsidR="00961E44" w:rsidRDefault="00961E44" w:rsidP="00F14974">
      <w:pPr>
        <w:pStyle w:val="Body"/>
        <w:suppressAutoHyphens/>
        <w:ind w:left="227" w:hanging="227"/>
        <w:jc w:val="both"/>
        <w:rPr>
          <w:sz w:val="24"/>
          <w:szCs w:val="24"/>
          <w:lang w:val="en-US"/>
        </w:rPr>
      </w:pPr>
    </w:p>
    <w:p w14:paraId="3A0E8006" w14:textId="5A664C07" w:rsidR="00F14974" w:rsidRPr="00116082" w:rsidRDefault="00F14974" w:rsidP="00F14974">
      <w:pPr>
        <w:pStyle w:val="Body"/>
        <w:suppressAutoHyphens/>
        <w:ind w:left="227" w:hanging="227"/>
        <w:jc w:val="both"/>
        <w:rPr>
          <w:sz w:val="24"/>
          <w:szCs w:val="24"/>
          <w:lang w:val="en-US"/>
        </w:rPr>
      </w:pPr>
      <w:r w:rsidRPr="00116082">
        <w:rPr>
          <w:sz w:val="24"/>
          <w:szCs w:val="24"/>
          <w:lang w:val="en-US"/>
        </w:rPr>
        <w:t>•</w:t>
      </w:r>
      <w:r w:rsidRPr="00116082">
        <w:rPr>
          <w:sz w:val="24"/>
          <w:szCs w:val="24"/>
          <w:lang w:val="en-US"/>
        </w:rPr>
        <w:tab/>
        <w:t>African Christian businesses that are doing well must be empowered to use their businesses as channels for raising and releasing</w:t>
      </w:r>
      <w:del w:id="292" w:author="Kate Azumah" w:date="2024-09-03T13:17:00Z">
        <w:r w:rsidRPr="00116082" w:rsidDel="000D0B17">
          <w:rPr>
            <w:sz w:val="24"/>
            <w:szCs w:val="24"/>
            <w:lang w:val="en-US"/>
          </w:rPr>
          <w:delText xml:space="preserve"> disciples and</w:delText>
        </w:r>
      </w:del>
      <w:r w:rsidRPr="00116082">
        <w:rPr>
          <w:sz w:val="24"/>
          <w:szCs w:val="24"/>
          <w:lang w:val="en-US"/>
        </w:rPr>
        <w:t xml:space="preserve"> disciple-makers. They double as gospel financiers </w:t>
      </w:r>
      <w:del w:id="293" w:author="Kate Azumah" w:date="2024-09-03T13:18:00Z">
        <w:r w:rsidRPr="00116082" w:rsidDel="003A483F">
          <w:rPr>
            <w:sz w:val="24"/>
            <w:szCs w:val="24"/>
            <w:lang w:val="en-US"/>
          </w:rPr>
          <w:delText xml:space="preserve">and will refer their friends and partners </w:delText>
        </w:r>
      </w:del>
      <w:r w:rsidRPr="00116082">
        <w:rPr>
          <w:sz w:val="24"/>
          <w:szCs w:val="24"/>
          <w:lang w:val="en-US"/>
        </w:rPr>
        <w:t>if they find fulfilment in sponsoring missions.</w:t>
      </w:r>
    </w:p>
    <w:p w14:paraId="1400BF17" w14:textId="77777777" w:rsidR="00961E44" w:rsidRDefault="00961E44" w:rsidP="00F14974">
      <w:pPr>
        <w:pStyle w:val="Body"/>
        <w:suppressAutoHyphens/>
        <w:ind w:left="227" w:hanging="227"/>
        <w:jc w:val="both"/>
        <w:rPr>
          <w:sz w:val="24"/>
          <w:szCs w:val="24"/>
          <w:lang w:val="en-US"/>
        </w:rPr>
      </w:pPr>
    </w:p>
    <w:p w14:paraId="59523D9F" w14:textId="693EB30B" w:rsidR="00F14974" w:rsidRPr="00116082" w:rsidRDefault="00F14974" w:rsidP="00F14974">
      <w:pPr>
        <w:pStyle w:val="Body"/>
        <w:suppressAutoHyphens/>
        <w:ind w:left="227" w:hanging="227"/>
        <w:jc w:val="both"/>
        <w:rPr>
          <w:sz w:val="24"/>
          <w:szCs w:val="24"/>
          <w:lang w:val="en-US"/>
        </w:rPr>
      </w:pPr>
      <w:r w:rsidRPr="00116082">
        <w:rPr>
          <w:sz w:val="24"/>
          <w:szCs w:val="24"/>
          <w:lang w:val="en-US"/>
        </w:rPr>
        <w:t>•</w:t>
      </w:r>
      <w:r w:rsidRPr="00116082">
        <w:rPr>
          <w:sz w:val="24"/>
          <w:szCs w:val="24"/>
          <w:lang w:val="en-US"/>
        </w:rPr>
        <w:tab/>
      </w:r>
      <w:r w:rsidRPr="00116082">
        <w:rPr>
          <w:spacing w:val="-4"/>
          <w:sz w:val="24"/>
          <w:szCs w:val="24"/>
          <w:lang w:val="en-US"/>
        </w:rPr>
        <w:t xml:space="preserve">Adhering to standards of accountability for funds received and applied is </w:t>
      </w:r>
      <w:ins w:id="294" w:author="Kate Azumah" w:date="2024-09-09T18:46:00Z">
        <w:r w:rsidR="00664983">
          <w:rPr>
            <w:spacing w:val="-4"/>
            <w:sz w:val="24"/>
            <w:szCs w:val="24"/>
            <w:lang w:val="en-US"/>
          </w:rPr>
          <w:t>crucial</w:t>
        </w:r>
      </w:ins>
      <w:del w:id="295" w:author="Kate Azumah" w:date="2024-09-09T18:46:00Z">
        <w:r w:rsidRPr="00116082" w:rsidDel="00664983">
          <w:rPr>
            <w:spacing w:val="-4"/>
            <w:sz w:val="24"/>
            <w:szCs w:val="24"/>
            <w:lang w:val="en-US"/>
          </w:rPr>
          <w:delText>key</w:delText>
        </w:r>
      </w:del>
      <w:r w:rsidRPr="00116082">
        <w:rPr>
          <w:spacing w:val="-4"/>
          <w:sz w:val="24"/>
          <w:szCs w:val="24"/>
          <w:lang w:val="en-US"/>
        </w:rPr>
        <w:t xml:space="preserve">. </w:t>
      </w:r>
      <w:del w:id="296" w:author="Kate Azumah" w:date="2024-09-03T13:18:00Z">
        <w:r w:rsidRPr="00116082" w:rsidDel="003A483F">
          <w:rPr>
            <w:spacing w:val="-4"/>
            <w:sz w:val="24"/>
            <w:szCs w:val="24"/>
            <w:lang w:val="en-US"/>
          </w:rPr>
          <w:delText xml:space="preserve">Transparency and faithfulness are crucial in God-given partnerships. </w:delText>
        </w:r>
      </w:del>
    </w:p>
    <w:p w14:paraId="245D80F2" w14:textId="77777777" w:rsidR="006070FB" w:rsidRDefault="006070FB" w:rsidP="006070FB">
      <w:pPr>
        <w:pStyle w:val="Body"/>
        <w:suppressAutoHyphens/>
        <w:ind w:firstLine="0"/>
        <w:jc w:val="both"/>
        <w:rPr>
          <w:sz w:val="24"/>
          <w:szCs w:val="24"/>
          <w:lang w:val="en-US"/>
        </w:rPr>
      </w:pPr>
    </w:p>
    <w:p w14:paraId="4312D5A0" w14:textId="74D82DAF" w:rsidR="00F14974" w:rsidRPr="00116082" w:rsidRDefault="00F14974" w:rsidP="006070FB">
      <w:pPr>
        <w:pStyle w:val="Body"/>
        <w:suppressAutoHyphens/>
        <w:ind w:firstLine="0"/>
        <w:jc w:val="both"/>
        <w:rPr>
          <w:sz w:val="24"/>
          <w:szCs w:val="24"/>
          <w:lang w:val="en-US"/>
        </w:rPr>
      </w:pPr>
      <w:r w:rsidRPr="00116082">
        <w:rPr>
          <w:sz w:val="24"/>
          <w:szCs w:val="24"/>
          <w:lang w:val="en-US"/>
        </w:rPr>
        <w:t>For the African Church to reach these goals, consistent pulpit preaching</w:t>
      </w:r>
      <w:del w:id="297" w:author="Kate Azumah" w:date="2024-09-03T13:18:00Z">
        <w:r w:rsidRPr="00116082" w:rsidDel="003A483F">
          <w:rPr>
            <w:sz w:val="24"/>
            <w:szCs w:val="24"/>
            <w:lang w:val="en-US"/>
          </w:rPr>
          <w:delText xml:space="preserve"> on both the Great Commission and the stewardship of members towards unreached people groups (UPGs)</w:delText>
        </w:r>
      </w:del>
      <w:r w:rsidRPr="00116082">
        <w:rPr>
          <w:sz w:val="24"/>
          <w:szCs w:val="24"/>
          <w:lang w:val="en-US"/>
        </w:rPr>
        <w:t xml:space="preserve"> is key. This helps in raising prayer, empowering Christians to go, to give, and also to send missionaries. We must not give up on talking about these open doors for partnering with God. </w:t>
      </w:r>
    </w:p>
    <w:p w14:paraId="3EAD68F0" w14:textId="77777777" w:rsidR="00F14974" w:rsidRPr="00116082" w:rsidRDefault="00F14974" w:rsidP="00844418">
      <w:pPr>
        <w:spacing w:line="276" w:lineRule="auto"/>
        <w:jc w:val="both"/>
        <w:rPr>
          <w:rFonts w:cstheme="minorHAnsi"/>
        </w:rPr>
      </w:pPr>
    </w:p>
    <w:p w14:paraId="0BECF3AE" w14:textId="77777777" w:rsidR="00F14974" w:rsidRPr="00116082" w:rsidRDefault="00F14974" w:rsidP="00844418">
      <w:pPr>
        <w:spacing w:line="276" w:lineRule="auto"/>
        <w:jc w:val="both"/>
        <w:rPr>
          <w:rFonts w:cstheme="minorHAnsi"/>
        </w:rPr>
      </w:pPr>
    </w:p>
    <w:bookmarkEnd w:id="261"/>
    <w:p w14:paraId="0DB2101D" w14:textId="4EEF8081" w:rsidR="00FB0280" w:rsidRPr="00116082" w:rsidRDefault="00FB0280" w:rsidP="00FB0280">
      <w:pPr>
        <w:jc w:val="both"/>
        <w:rPr>
          <w:b/>
          <w:bCs/>
        </w:rPr>
      </w:pPr>
      <w:r w:rsidRPr="00116082">
        <w:rPr>
          <w:b/>
          <w:bCs/>
        </w:rPr>
        <w:t>FUNDING IDEAS</w:t>
      </w:r>
    </w:p>
    <w:p w14:paraId="0AB0649D" w14:textId="77777777" w:rsidR="00B85E94" w:rsidRPr="00116082" w:rsidRDefault="00B85E94" w:rsidP="00FB0280">
      <w:pPr>
        <w:jc w:val="both"/>
      </w:pPr>
    </w:p>
    <w:p w14:paraId="74459EDF" w14:textId="7F60027F" w:rsidR="00B85E94" w:rsidRPr="00116082" w:rsidRDefault="00B85E94" w:rsidP="00B85E94">
      <w:pPr>
        <w:pStyle w:val="Body"/>
        <w:suppressAutoHyphens/>
        <w:ind w:firstLine="0"/>
        <w:jc w:val="both"/>
        <w:rPr>
          <w:sz w:val="24"/>
          <w:szCs w:val="24"/>
        </w:rPr>
      </w:pPr>
      <w:r w:rsidRPr="00116082">
        <w:rPr>
          <w:sz w:val="24"/>
          <w:szCs w:val="24"/>
        </w:rPr>
        <w:t xml:space="preserve">Tim Welch’s book, </w:t>
      </w:r>
      <w:r w:rsidRPr="00116082">
        <w:rPr>
          <w:rFonts w:ascii="ChaparralPro-LightIt" w:hAnsi="ChaparralPro-LightIt" w:cs="ChaparralPro-LightIt"/>
          <w:i/>
          <w:iCs/>
          <w:sz w:val="24"/>
          <w:szCs w:val="24"/>
        </w:rPr>
        <w:t>New Funding Models for Global Mission, Learning From the Majority World,</w:t>
      </w:r>
      <w:r w:rsidRPr="00116082">
        <w:rPr>
          <w:sz w:val="24"/>
          <w:szCs w:val="24"/>
        </w:rPr>
        <w:t xml:space="preserve"> shares creative ways to fund missions. </w:t>
      </w:r>
      <w:ins w:id="298" w:author="Kate Azumah" w:date="2024-09-03T15:24:00Z">
        <w:r w:rsidR="006E0D3F">
          <w:rPr>
            <w:sz w:val="24"/>
            <w:szCs w:val="24"/>
          </w:rPr>
          <w:t>Here are</w:t>
        </w:r>
      </w:ins>
      <w:del w:id="299" w:author="Kate Azumah" w:date="2024-09-03T15:24:00Z">
        <w:r w:rsidRPr="00116082" w:rsidDel="006E0D3F">
          <w:rPr>
            <w:sz w:val="24"/>
            <w:szCs w:val="24"/>
          </w:rPr>
          <w:delText>We have curated</w:delText>
        </w:r>
      </w:del>
      <w:r w:rsidRPr="00116082">
        <w:rPr>
          <w:sz w:val="24"/>
          <w:szCs w:val="24"/>
        </w:rPr>
        <w:t xml:space="preserve"> a few to demonstrate how everyone can contribute </w:t>
      </w:r>
      <w:del w:id="300" w:author="Kate Azumah" w:date="2024-09-03T15:25:00Z">
        <w:r w:rsidRPr="00116082" w:rsidDel="006E0D3F">
          <w:rPr>
            <w:sz w:val="24"/>
            <w:szCs w:val="24"/>
          </w:rPr>
          <w:delText xml:space="preserve">meaningfully </w:delText>
        </w:r>
      </w:del>
      <w:r w:rsidRPr="00116082">
        <w:rPr>
          <w:sz w:val="24"/>
          <w:szCs w:val="24"/>
        </w:rPr>
        <w:t>to the Great Commission</w:t>
      </w:r>
      <w:del w:id="301" w:author="Kate Azumah" w:date="2024-09-03T15:41:00Z">
        <w:r w:rsidRPr="00116082" w:rsidDel="00594B4D">
          <w:rPr>
            <w:sz w:val="24"/>
            <w:szCs w:val="24"/>
          </w:rPr>
          <w:delText xml:space="preserve"> irrespective o</w:delText>
        </w:r>
      </w:del>
      <w:del w:id="302" w:author="Kate Azumah" w:date="2024-09-03T15:25:00Z">
        <w:r w:rsidRPr="00116082" w:rsidDel="006E0D3F">
          <w:rPr>
            <w:sz w:val="24"/>
            <w:szCs w:val="24"/>
          </w:rPr>
          <w:delText>r occupational or</w:delText>
        </w:r>
      </w:del>
      <w:del w:id="303" w:author="Kate Azumah" w:date="2024-09-03T15:41:00Z">
        <w:r w:rsidRPr="00116082" w:rsidDel="00594B4D">
          <w:rPr>
            <w:sz w:val="24"/>
            <w:szCs w:val="24"/>
          </w:rPr>
          <w:delText xml:space="preserve"> economic status</w:delText>
        </w:r>
      </w:del>
      <w:r w:rsidRPr="00116082">
        <w:rPr>
          <w:sz w:val="24"/>
          <w:szCs w:val="24"/>
        </w:rPr>
        <w:t xml:space="preserve">. </w:t>
      </w:r>
    </w:p>
    <w:p w14:paraId="2DECC0BB" w14:textId="4ABBD60A" w:rsidR="00B85E94" w:rsidRPr="00116082" w:rsidRDefault="00B85E94" w:rsidP="00B85E94">
      <w:pPr>
        <w:pStyle w:val="Body"/>
        <w:suppressAutoHyphens/>
        <w:ind w:left="227" w:hanging="227"/>
        <w:jc w:val="both"/>
        <w:rPr>
          <w:sz w:val="24"/>
          <w:szCs w:val="24"/>
        </w:rPr>
      </w:pPr>
      <w:r w:rsidRPr="00116082">
        <w:rPr>
          <w:sz w:val="24"/>
          <w:szCs w:val="24"/>
        </w:rPr>
        <w:t>•</w:t>
      </w:r>
      <w:r w:rsidRPr="00116082">
        <w:rPr>
          <w:sz w:val="24"/>
          <w:szCs w:val="24"/>
        </w:rPr>
        <w:tab/>
      </w:r>
      <w:r w:rsidRPr="00116082">
        <w:rPr>
          <w:rFonts w:ascii="ChaparralPro-Bold" w:hAnsi="ChaparralPro-Bold" w:cs="ChaparralPro-Bold"/>
          <w:b/>
          <w:bCs/>
          <w:sz w:val="24"/>
          <w:szCs w:val="24"/>
        </w:rPr>
        <w:t>Missions Start-up Group (MSG):</w:t>
      </w:r>
      <w:r w:rsidRPr="00116082">
        <w:rPr>
          <w:sz w:val="24"/>
          <w:szCs w:val="24"/>
        </w:rPr>
        <w:t xml:space="preserve"> A</w:t>
      </w:r>
      <w:del w:id="304" w:author="Kate Azumah" w:date="2024-09-03T15:42:00Z">
        <w:r w:rsidRPr="00116082" w:rsidDel="00594B4D">
          <w:rPr>
            <w:sz w:val="24"/>
            <w:szCs w:val="24"/>
          </w:rPr>
          <w:delText xml:space="preserve"> small</w:delText>
        </w:r>
      </w:del>
      <w:r w:rsidRPr="00116082">
        <w:rPr>
          <w:sz w:val="24"/>
          <w:szCs w:val="24"/>
        </w:rPr>
        <w:t xml:space="preserve"> group of people who keep missions </w:t>
      </w:r>
      <w:del w:id="305" w:author="Kate Azumah" w:date="2024-09-03T15:25:00Z">
        <w:r w:rsidRPr="00116082" w:rsidDel="006E0D3F">
          <w:rPr>
            <w:sz w:val="24"/>
            <w:szCs w:val="24"/>
          </w:rPr>
          <w:delText xml:space="preserve">continually </w:delText>
        </w:r>
      </w:del>
      <w:r w:rsidRPr="00116082">
        <w:rPr>
          <w:sz w:val="24"/>
          <w:szCs w:val="24"/>
        </w:rPr>
        <w:t>alive before the local church by sharing missions information, prayer requests, and advocating financial support for missionar</w:t>
      </w:r>
      <w:ins w:id="306" w:author="Kate Azumah" w:date="2024-09-03T15:25:00Z">
        <w:r w:rsidR="006E0D3F">
          <w:rPr>
            <w:sz w:val="24"/>
            <w:szCs w:val="24"/>
          </w:rPr>
          <w:t>ies</w:t>
        </w:r>
      </w:ins>
      <w:del w:id="307" w:author="Kate Azumah" w:date="2024-09-03T15:25:00Z">
        <w:r w:rsidRPr="00116082" w:rsidDel="006E0D3F">
          <w:rPr>
            <w:sz w:val="24"/>
            <w:szCs w:val="24"/>
          </w:rPr>
          <w:delText>y candidates</w:delText>
        </w:r>
      </w:del>
      <w:r w:rsidRPr="00116082">
        <w:rPr>
          <w:sz w:val="24"/>
          <w:szCs w:val="24"/>
        </w:rPr>
        <w:t>.</w:t>
      </w:r>
    </w:p>
    <w:p w14:paraId="6EAA992D" w14:textId="5DE6C434" w:rsidR="00B85E94" w:rsidRPr="00116082" w:rsidRDefault="00B85E94" w:rsidP="00B85E94">
      <w:pPr>
        <w:pStyle w:val="Body"/>
        <w:suppressAutoHyphens/>
        <w:ind w:left="227" w:hanging="227"/>
        <w:jc w:val="both"/>
        <w:rPr>
          <w:sz w:val="24"/>
          <w:szCs w:val="24"/>
        </w:rPr>
      </w:pPr>
      <w:r w:rsidRPr="00116082">
        <w:rPr>
          <w:sz w:val="24"/>
          <w:szCs w:val="24"/>
        </w:rPr>
        <w:t>•</w:t>
      </w:r>
      <w:r w:rsidRPr="00116082">
        <w:rPr>
          <w:sz w:val="24"/>
          <w:szCs w:val="24"/>
        </w:rPr>
        <w:tab/>
      </w:r>
      <w:r w:rsidRPr="00116082">
        <w:rPr>
          <w:rFonts w:ascii="ChaparralPro-Bold" w:hAnsi="ChaparralPro-Bold" w:cs="ChaparralPro-Bold"/>
          <w:b/>
          <w:bCs/>
          <w:spacing w:val="-6"/>
          <w:sz w:val="24"/>
          <w:szCs w:val="24"/>
        </w:rPr>
        <w:t>Mission Designation:</w:t>
      </w:r>
      <w:r w:rsidRPr="00116082">
        <w:rPr>
          <w:spacing w:val="-6"/>
          <w:sz w:val="24"/>
          <w:szCs w:val="24"/>
        </w:rPr>
        <w:t xml:space="preserve"> Church members designate a portion of what they have for missions, </w:t>
      </w:r>
      <w:r w:rsidR="00F10534" w:rsidRPr="00116082">
        <w:rPr>
          <w:spacing w:val="-6"/>
          <w:sz w:val="24"/>
          <w:szCs w:val="24"/>
        </w:rPr>
        <w:t>e.g.,</w:t>
      </w:r>
      <w:r w:rsidRPr="00116082">
        <w:rPr>
          <w:spacing w:val="-6"/>
          <w:sz w:val="24"/>
          <w:szCs w:val="24"/>
        </w:rPr>
        <w:t xml:space="preserve"> sales from eggs laid by a designated “missions hen</w:t>
      </w:r>
      <w:del w:id="308" w:author="Kate Azumah" w:date="2024-09-03T15:26:00Z">
        <w:r w:rsidRPr="00116082" w:rsidDel="00C05E24">
          <w:rPr>
            <w:spacing w:val="-6"/>
            <w:sz w:val="24"/>
            <w:szCs w:val="24"/>
          </w:rPr>
          <w:delText>,</w:delText>
        </w:r>
      </w:del>
      <w:r w:rsidRPr="00116082">
        <w:rPr>
          <w:spacing w:val="-6"/>
          <w:sz w:val="24"/>
          <w:szCs w:val="24"/>
        </w:rPr>
        <w:t xml:space="preserve">” </w:t>
      </w:r>
      <w:del w:id="309" w:author="Kate Azumah" w:date="2024-09-03T15:26:00Z">
        <w:r w:rsidRPr="00116082" w:rsidDel="00C05E24">
          <w:rPr>
            <w:spacing w:val="-6"/>
            <w:sz w:val="24"/>
            <w:szCs w:val="24"/>
          </w:rPr>
          <w:delText xml:space="preserve">milk from a designated “missions cow,” </w:delText>
        </w:r>
      </w:del>
      <w:r w:rsidRPr="00116082">
        <w:rPr>
          <w:spacing w:val="-6"/>
          <w:sz w:val="24"/>
          <w:szCs w:val="24"/>
        </w:rPr>
        <w:t>or profits from sales made on a designated “missions day of the week.” A church could also</w:t>
      </w:r>
      <w:del w:id="310" w:author="Kate Azumah" w:date="2024-09-03T15:43:00Z">
        <w:r w:rsidRPr="00116082" w:rsidDel="00FF65DD">
          <w:rPr>
            <w:spacing w:val="-6"/>
            <w:sz w:val="24"/>
            <w:szCs w:val="24"/>
          </w:rPr>
          <w:delText xml:space="preserve"> purchase a “missions taxi,</w:delText>
        </w:r>
      </w:del>
      <w:del w:id="311" w:author="Kate Azumah" w:date="2024-09-03T15:42:00Z">
        <w:r w:rsidRPr="00116082" w:rsidDel="00FF65DD">
          <w:rPr>
            <w:spacing w:val="-6"/>
            <w:sz w:val="24"/>
            <w:szCs w:val="24"/>
          </w:rPr>
          <w:delText>”</w:delText>
        </w:r>
      </w:del>
      <w:r w:rsidRPr="00116082">
        <w:rPr>
          <w:spacing w:val="-6"/>
          <w:sz w:val="24"/>
          <w:szCs w:val="24"/>
        </w:rPr>
        <w:t xml:space="preserve"> run a taxi business</w:t>
      </w:r>
      <w:del w:id="312" w:author="Kate Azumah" w:date="2024-09-09T18:47:00Z">
        <w:r w:rsidRPr="00116082" w:rsidDel="00281EE8">
          <w:rPr>
            <w:spacing w:val="-6"/>
            <w:sz w:val="24"/>
            <w:szCs w:val="24"/>
          </w:rPr>
          <w:delText>,</w:delText>
        </w:r>
      </w:del>
      <w:r w:rsidRPr="00116082">
        <w:rPr>
          <w:spacing w:val="-6"/>
          <w:sz w:val="24"/>
          <w:szCs w:val="24"/>
        </w:rPr>
        <w:t xml:space="preserve"> and give the profits to missions.</w:t>
      </w:r>
    </w:p>
    <w:p w14:paraId="21C34BFC" w14:textId="134EBBDF" w:rsidR="00B85E94" w:rsidRPr="00116082" w:rsidRDefault="00B85E94" w:rsidP="00B85E94">
      <w:pPr>
        <w:pStyle w:val="Body"/>
        <w:suppressAutoHyphens/>
        <w:ind w:left="227" w:hanging="227"/>
        <w:jc w:val="both"/>
        <w:rPr>
          <w:spacing w:val="-2"/>
          <w:sz w:val="24"/>
          <w:szCs w:val="24"/>
        </w:rPr>
      </w:pPr>
      <w:r w:rsidRPr="00116082">
        <w:rPr>
          <w:sz w:val="24"/>
          <w:szCs w:val="24"/>
        </w:rPr>
        <w:t>•</w:t>
      </w:r>
      <w:r w:rsidRPr="00116082">
        <w:rPr>
          <w:sz w:val="24"/>
          <w:szCs w:val="24"/>
        </w:rPr>
        <w:tab/>
      </w:r>
      <w:r w:rsidRPr="00116082">
        <w:rPr>
          <w:rFonts w:ascii="ChaparralPro-Bold" w:hAnsi="ChaparralPro-Bold" w:cs="ChaparralPro-Bold"/>
          <w:b/>
          <w:bCs/>
          <w:spacing w:val="-4"/>
          <w:sz w:val="24"/>
          <w:szCs w:val="24"/>
        </w:rPr>
        <w:t xml:space="preserve">Twelve-Church Model: </w:t>
      </w:r>
      <w:r w:rsidRPr="00116082">
        <w:rPr>
          <w:spacing w:val="-4"/>
          <w:sz w:val="24"/>
          <w:szCs w:val="24"/>
        </w:rPr>
        <w:t xml:space="preserve">A local church partners with 11 other churches and each month, one church provides the monthly support </w:t>
      </w:r>
      <w:ins w:id="313" w:author="Kate Azumah" w:date="2024-09-03T15:27:00Z">
        <w:r w:rsidR="00837B11">
          <w:rPr>
            <w:spacing w:val="-4"/>
            <w:sz w:val="24"/>
            <w:szCs w:val="24"/>
          </w:rPr>
          <w:t>for</w:t>
        </w:r>
      </w:ins>
      <w:del w:id="314" w:author="Kate Azumah" w:date="2024-09-03T15:27:00Z">
        <w:r w:rsidRPr="00116082" w:rsidDel="00837B11">
          <w:rPr>
            <w:spacing w:val="-4"/>
            <w:sz w:val="24"/>
            <w:szCs w:val="24"/>
          </w:rPr>
          <w:delText>needed by</w:delText>
        </w:r>
      </w:del>
      <w:r w:rsidRPr="00116082">
        <w:rPr>
          <w:spacing w:val="-4"/>
          <w:sz w:val="24"/>
          <w:szCs w:val="24"/>
        </w:rPr>
        <w:t xml:space="preserve"> a missionary family.</w:t>
      </w:r>
    </w:p>
    <w:p w14:paraId="5C46C71B" w14:textId="0717EB51" w:rsidR="00B85E94" w:rsidRPr="00116082" w:rsidRDefault="00B85E94" w:rsidP="00B85E94">
      <w:pPr>
        <w:pStyle w:val="Body"/>
        <w:suppressAutoHyphens/>
        <w:ind w:left="227" w:hanging="227"/>
        <w:jc w:val="both"/>
        <w:rPr>
          <w:sz w:val="24"/>
          <w:szCs w:val="24"/>
        </w:rPr>
      </w:pPr>
      <w:r w:rsidRPr="00116082">
        <w:rPr>
          <w:sz w:val="24"/>
          <w:szCs w:val="24"/>
        </w:rPr>
        <w:t>•</w:t>
      </w:r>
      <w:r w:rsidRPr="00116082">
        <w:rPr>
          <w:sz w:val="24"/>
          <w:szCs w:val="24"/>
        </w:rPr>
        <w:tab/>
      </w:r>
      <w:r w:rsidRPr="00116082">
        <w:rPr>
          <w:rFonts w:ascii="ChaparralPro-Bold" w:hAnsi="ChaparralPro-Bold" w:cs="ChaparralPro-Bold"/>
          <w:b/>
          <w:bCs/>
          <w:sz w:val="24"/>
          <w:szCs w:val="24"/>
        </w:rPr>
        <w:t>A Handful of Rice:</w:t>
      </w:r>
      <w:r w:rsidRPr="00116082">
        <w:rPr>
          <w:sz w:val="24"/>
          <w:szCs w:val="24"/>
        </w:rPr>
        <w:t xml:space="preserve"> Practiced for over 100 years in India, church women set aside a handful of rice at each meal to be sent to the church and eventually sold to support missions. </w:t>
      </w:r>
      <w:ins w:id="315" w:author="Kate Azumah" w:date="2024-09-03T15:27:00Z">
        <w:r w:rsidR="00FE4845">
          <w:rPr>
            <w:sz w:val="24"/>
            <w:szCs w:val="24"/>
          </w:rPr>
          <w:t>Other items</w:t>
        </w:r>
      </w:ins>
      <w:ins w:id="316" w:author="Kate Azumah" w:date="2024-09-03T15:28:00Z">
        <w:r w:rsidR="00FE4845">
          <w:rPr>
            <w:sz w:val="24"/>
            <w:szCs w:val="24"/>
          </w:rPr>
          <w:t xml:space="preserve"> can be used. </w:t>
        </w:r>
      </w:ins>
      <w:del w:id="317" w:author="Kate Azumah" w:date="2024-09-03T15:28:00Z">
        <w:r w:rsidRPr="00116082" w:rsidDel="00FE4845">
          <w:rPr>
            <w:sz w:val="24"/>
            <w:szCs w:val="24"/>
          </w:rPr>
          <w:delText>Churches can adopt this for different items.</w:delText>
        </w:r>
      </w:del>
    </w:p>
    <w:p w14:paraId="2251385E" w14:textId="401FB1E2" w:rsidR="00B85E94" w:rsidRPr="00116082" w:rsidRDefault="00B85E94" w:rsidP="00B85E94">
      <w:pPr>
        <w:pStyle w:val="Body"/>
        <w:suppressAutoHyphens/>
        <w:ind w:left="227" w:hanging="227"/>
        <w:jc w:val="both"/>
        <w:rPr>
          <w:sz w:val="24"/>
          <w:szCs w:val="24"/>
        </w:rPr>
      </w:pPr>
      <w:r w:rsidRPr="00116082">
        <w:rPr>
          <w:sz w:val="24"/>
          <w:szCs w:val="24"/>
        </w:rPr>
        <w:lastRenderedPageBreak/>
        <w:t>•</w:t>
      </w:r>
      <w:r w:rsidRPr="00116082">
        <w:rPr>
          <w:sz w:val="24"/>
          <w:szCs w:val="24"/>
        </w:rPr>
        <w:tab/>
      </w:r>
      <w:r w:rsidRPr="00116082">
        <w:rPr>
          <w:rFonts w:ascii="ChaparralPro-Bold" w:hAnsi="ChaparralPro-Bold" w:cs="ChaparralPro-Bold"/>
          <w:b/>
          <w:bCs/>
          <w:sz w:val="24"/>
          <w:szCs w:val="24"/>
        </w:rPr>
        <w:t>Missions Pledge Campaigns:</w:t>
      </w:r>
      <w:r w:rsidRPr="00116082">
        <w:rPr>
          <w:sz w:val="24"/>
          <w:szCs w:val="24"/>
        </w:rPr>
        <w:t xml:space="preserve"> Church members or</w:t>
      </w:r>
      <w:del w:id="318" w:author="Kate Azumah" w:date="2024-09-03T15:43:00Z">
        <w:r w:rsidRPr="00116082" w:rsidDel="00AD4705">
          <w:rPr>
            <w:sz w:val="24"/>
            <w:szCs w:val="24"/>
          </w:rPr>
          <w:delText xml:space="preserve"> a</w:delText>
        </w:r>
      </w:del>
      <w:r w:rsidRPr="00116082">
        <w:rPr>
          <w:sz w:val="24"/>
          <w:szCs w:val="24"/>
        </w:rPr>
        <w:t xml:space="preserve"> famil</w:t>
      </w:r>
      <w:ins w:id="319" w:author="Kate Azumah" w:date="2024-09-03T15:43:00Z">
        <w:r w:rsidR="00AD4705">
          <w:rPr>
            <w:sz w:val="24"/>
            <w:szCs w:val="24"/>
          </w:rPr>
          <w:t>ies</w:t>
        </w:r>
      </w:ins>
      <w:del w:id="320" w:author="Kate Azumah" w:date="2024-09-03T15:43:00Z">
        <w:r w:rsidRPr="00116082" w:rsidDel="00AD4705">
          <w:rPr>
            <w:sz w:val="24"/>
            <w:szCs w:val="24"/>
          </w:rPr>
          <w:delText>y</w:delText>
        </w:r>
      </w:del>
      <w:del w:id="321" w:author="Kate Azumah" w:date="2024-09-03T15:44:00Z">
        <w:r w:rsidRPr="00116082" w:rsidDel="00AD4705">
          <w:rPr>
            <w:sz w:val="24"/>
            <w:szCs w:val="24"/>
          </w:rPr>
          <w:delText xml:space="preserve"> that</w:delText>
        </w:r>
      </w:del>
      <w:r w:rsidRPr="00116082">
        <w:rPr>
          <w:sz w:val="24"/>
          <w:szCs w:val="24"/>
        </w:rPr>
        <w:t xml:space="preserve"> want</w:t>
      </w:r>
      <w:ins w:id="322" w:author="Kate Azumah" w:date="2024-09-03T15:44:00Z">
        <w:r w:rsidR="00AD4705">
          <w:rPr>
            <w:sz w:val="24"/>
            <w:szCs w:val="24"/>
          </w:rPr>
          <w:t>ing</w:t>
        </w:r>
      </w:ins>
      <w:del w:id="323" w:author="Kate Azumah" w:date="2024-09-03T15:43:00Z">
        <w:r w:rsidRPr="00116082" w:rsidDel="00AD4705">
          <w:rPr>
            <w:sz w:val="24"/>
            <w:szCs w:val="24"/>
          </w:rPr>
          <w:delText>s</w:delText>
        </w:r>
      </w:del>
      <w:r w:rsidRPr="00116082">
        <w:rPr>
          <w:sz w:val="24"/>
          <w:szCs w:val="24"/>
        </w:rPr>
        <w:t xml:space="preserve"> to support missions ask God to help them know how much money to pledge. They </w:t>
      </w:r>
      <w:ins w:id="324" w:author="Kate Azumah" w:date="2024-09-03T15:44:00Z">
        <w:r w:rsidR="00AD4705">
          <w:rPr>
            <w:sz w:val="24"/>
            <w:szCs w:val="24"/>
          </w:rPr>
          <w:t>then</w:t>
        </w:r>
      </w:ins>
      <w:del w:id="325" w:author="Kate Azumah" w:date="2024-09-03T15:44:00Z">
        <w:r w:rsidRPr="00116082" w:rsidDel="00AD4705">
          <w:rPr>
            <w:sz w:val="24"/>
            <w:szCs w:val="24"/>
          </w:rPr>
          <w:delText>may</w:delText>
        </w:r>
      </w:del>
      <w:r w:rsidRPr="00116082">
        <w:rPr>
          <w:sz w:val="24"/>
          <w:szCs w:val="24"/>
        </w:rPr>
        <w:t xml:space="preserve"> </w:t>
      </w:r>
      <w:del w:id="326" w:author="Kate Azumah" w:date="2024-09-03T15:28:00Z">
        <w:r w:rsidRPr="00116082" w:rsidDel="00FE4845">
          <w:rPr>
            <w:sz w:val="24"/>
            <w:szCs w:val="24"/>
          </w:rPr>
          <w:delText xml:space="preserve">fill out a card indicating the pledge amount and </w:delText>
        </w:r>
      </w:del>
      <w:r w:rsidRPr="00116082">
        <w:rPr>
          <w:sz w:val="24"/>
          <w:szCs w:val="24"/>
        </w:rPr>
        <w:t>make regular contributions until the full pledge is redeemed.</w:t>
      </w:r>
    </w:p>
    <w:p w14:paraId="20EC34A8" w14:textId="7C487BBF" w:rsidR="00B85E94" w:rsidRPr="00116082" w:rsidRDefault="00B85E94" w:rsidP="00B85E94">
      <w:pPr>
        <w:pStyle w:val="Body"/>
        <w:suppressAutoHyphens/>
        <w:ind w:left="227" w:hanging="227"/>
        <w:jc w:val="both"/>
        <w:rPr>
          <w:sz w:val="24"/>
          <w:szCs w:val="24"/>
        </w:rPr>
      </w:pPr>
      <w:r w:rsidRPr="00116082">
        <w:rPr>
          <w:sz w:val="24"/>
          <w:szCs w:val="24"/>
        </w:rPr>
        <w:t>•</w:t>
      </w:r>
      <w:r w:rsidRPr="00116082">
        <w:rPr>
          <w:sz w:val="24"/>
          <w:szCs w:val="24"/>
        </w:rPr>
        <w:tab/>
      </w:r>
      <w:r w:rsidRPr="00116082">
        <w:rPr>
          <w:rFonts w:ascii="ChaparralPro-Bold" w:hAnsi="ChaparralPro-Bold" w:cs="ChaparralPro-Bold"/>
          <w:b/>
          <w:bCs/>
          <w:sz w:val="24"/>
          <w:szCs w:val="24"/>
        </w:rPr>
        <w:t>Revolving Savings:</w:t>
      </w:r>
      <w:r w:rsidRPr="00116082">
        <w:rPr>
          <w:sz w:val="24"/>
          <w:szCs w:val="24"/>
        </w:rPr>
        <w:t xml:space="preserve"> Each week, an amount of money is taken out of the general offering and put into the missions “cash box</w:t>
      </w:r>
      <w:del w:id="327" w:author="Kate Azumah" w:date="2024-09-03T15:45:00Z">
        <w:r w:rsidRPr="00116082" w:rsidDel="00771A22">
          <w:rPr>
            <w:sz w:val="24"/>
            <w:szCs w:val="24"/>
          </w:rPr>
          <w:delText>.</w:delText>
        </w:r>
      </w:del>
      <w:r w:rsidRPr="00116082">
        <w:rPr>
          <w:sz w:val="24"/>
          <w:szCs w:val="24"/>
        </w:rPr>
        <w:t>”</w:t>
      </w:r>
      <w:ins w:id="328" w:author="Kate Azumah" w:date="2024-09-03T15:45:00Z">
        <w:r w:rsidR="00771A22">
          <w:rPr>
            <w:sz w:val="24"/>
            <w:szCs w:val="24"/>
          </w:rPr>
          <w:t xml:space="preserve"> to be given</w:t>
        </w:r>
      </w:ins>
      <w:r w:rsidRPr="00116082">
        <w:rPr>
          <w:sz w:val="24"/>
          <w:szCs w:val="24"/>
        </w:rPr>
        <w:t xml:space="preserve"> </w:t>
      </w:r>
      <w:del w:id="329" w:author="Kate Azumah" w:date="2024-09-03T15:45:00Z">
        <w:r w:rsidRPr="00116082" w:rsidDel="00771A22">
          <w:rPr>
            <w:sz w:val="24"/>
            <w:szCs w:val="24"/>
          </w:rPr>
          <w:delText>A</w:delText>
        </w:r>
      </w:del>
      <w:ins w:id="330" w:author="Kate Azumah" w:date="2024-09-03T15:45:00Z">
        <w:r w:rsidR="00771A22">
          <w:rPr>
            <w:sz w:val="24"/>
            <w:szCs w:val="24"/>
          </w:rPr>
          <w:t>a</w:t>
        </w:r>
      </w:ins>
      <w:r w:rsidRPr="00116082">
        <w:rPr>
          <w:sz w:val="24"/>
          <w:szCs w:val="24"/>
        </w:rPr>
        <w:t>t the end of the month</w:t>
      </w:r>
      <w:ins w:id="331" w:author="Kate Azumah" w:date="2024-09-03T15:45:00Z">
        <w:r w:rsidR="00771A22">
          <w:rPr>
            <w:sz w:val="24"/>
            <w:szCs w:val="24"/>
          </w:rPr>
          <w:t>.</w:t>
        </w:r>
      </w:ins>
      <w:del w:id="332" w:author="Kate Azumah" w:date="2024-09-03T15:45:00Z">
        <w:r w:rsidRPr="00116082" w:rsidDel="00771A22">
          <w:rPr>
            <w:sz w:val="24"/>
            <w:szCs w:val="24"/>
          </w:rPr>
          <w:delText>, the total amount is given to missions.</w:delText>
        </w:r>
      </w:del>
    </w:p>
    <w:p w14:paraId="144331BA" w14:textId="45D68213" w:rsidR="00B85E94" w:rsidRPr="00116082" w:rsidRDefault="00B85E94" w:rsidP="00B85E94">
      <w:pPr>
        <w:jc w:val="both"/>
      </w:pPr>
      <w:r w:rsidRPr="00116082">
        <w:t>•</w:t>
      </w:r>
      <w:ins w:id="333" w:author="Kate Azumah" w:date="2024-09-03T15:29:00Z">
        <w:r w:rsidR="003037FA">
          <w:t xml:space="preserve">  </w:t>
        </w:r>
      </w:ins>
      <w:del w:id="334" w:author="Kate Azumah" w:date="2024-09-03T15:29:00Z">
        <w:r w:rsidRPr="00116082" w:rsidDel="003037FA">
          <w:tab/>
        </w:r>
      </w:del>
      <w:r w:rsidRPr="00116082">
        <w:rPr>
          <w:rFonts w:ascii="ChaparralPro-Bold" w:hAnsi="ChaparralPro-Bold" w:cs="ChaparralPro-Bold"/>
          <w:b/>
          <w:bCs/>
        </w:rPr>
        <w:t>Activities and Events:</w:t>
      </w:r>
      <w:r w:rsidRPr="00116082">
        <w:t xml:space="preserve"> Churches can organize</w:t>
      </w:r>
      <w:del w:id="335" w:author="Kate Azumah" w:date="2024-09-03T15:45:00Z">
        <w:r w:rsidRPr="00116082" w:rsidDel="00771A22">
          <w:delText xml:space="preserve"> activities such as</w:delText>
        </w:r>
      </w:del>
      <w:del w:id="336" w:author="Kate Azumah" w:date="2024-09-03T15:29:00Z">
        <w:r w:rsidRPr="00116082" w:rsidDel="003037FA">
          <w:delText xml:space="preserve"> plays,</w:delText>
        </w:r>
      </w:del>
      <w:r w:rsidRPr="00116082">
        <w:t xml:space="preserve"> music concerts, missions quiz contests, cleaning services, etc. and donate the revenue to missions.</w:t>
      </w:r>
    </w:p>
    <w:p w14:paraId="14106111" w14:textId="77777777" w:rsidR="00B85E94" w:rsidRPr="00116082" w:rsidRDefault="00B85E94" w:rsidP="00FB0280">
      <w:pPr>
        <w:jc w:val="both"/>
      </w:pPr>
    </w:p>
    <w:p w14:paraId="5CF7CFF0" w14:textId="1649D7B8" w:rsidR="009C7D43" w:rsidRPr="00116082" w:rsidRDefault="009C7D43" w:rsidP="00A03C32">
      <w:pPr>
        <w:spacing w:line="360" w:lineRule="auto"/>
        <w:jc w:val="both"/>
        <w:rPr>
          <w:rFonts w:asciiTheme="minorHAnsi" w:hAnsiTheme="minorHAnsi" w:cstheme="minorHAnsi"/>
        </w:rPr>
      </w:pPr>
    </w:p>
    <w:p w14:paraId="5E8BA734" w14:textId="3BCE9F47" w:rsidR="00FB0280" w:rsidRPr="00116082" w:rsidRDefault="003D3606" w:rsidP="00FB0280">
      <w:pPr>
        <w:rPr>
          <w:b/>
          <w:bCs/>
        </w:rPr>
      </w:pPr>
      <w:r w:rsidRPr="00116082">
        <w:rPr>
          <w:b/>
          <w:bCs/>
        </w:rPr>
        <w:t>FINANCIAL INTEGRITY AND ACCOUNTABILITY IN MISSIONS</w:t>
      </w:r>
    </w:p>
    <w:p w14:paraId="2E9A58B9" w14:textId="77777777" w:rsidR="00FB0280" w:rsidRPr="00116082" w:rsidRDefault="00FB0280" w:rsidP="00FB0280">
      <w:pPr>
        <w:rPr>
          <w:b/>
          <w:bCs/>
        </w:rPr>
      </w:pPr>
      <w:del w:id="337" w:author="Kate Azumah" w:date="2024-09-03T15:45:00Z">
        <w:r w:rsidRPr="00116082" w:rsidDel="00381C54">
          <w:rPr>
            <w:b/>
            <w:bCs/>
          </w:rPr>
          <w:delText xml:space="preserve"> </w:delText>
        </w:r>
      </w:del>
      <w:r w:rsidRPr="00116082">
        <w:rPr>
          <w:b/>
          <w:bCs/>
        </w:rPr>
        <w:t>By Dan Salamu, Director, SIM West Africa Missions Office</w:t>
      </w:r>
    </w:p>
    <w:p w14:paraId="42F53D9D" w14:textId="77777777" w:rsidR="00A130A0" w:rsidRPr="00116082" w:rsidRDefault="00A130A0" w:rsidP="00FB0280">
      <w:pPr>
        <w:jc w:val="both"/>
      </w:pPr>
    </w:p>
    <w:p w14:paraId="1B102E53" w14:textId="32288CD2" w:rsidR="00A130A0" w:rsidRPr="00116082" w:rsidRDefault="006070FB" w:rsidP="00A130A0">
      <w:pPr>
        <w:pStyle w:val="Body"/>
        <w:suppressAutoHyphens/>
        <w:ind w:firstLine="0"/>
        <w:jc w:val="both"/>
        <w:rPr>
          <w:sz w:val="24"/>
          <w:szCs w:val="24"/>
        </w:rPr>
      </w:pPr>
      <w:r>
        <w:rPr>
          <w:sz w:val="24"/>
          <w:szCs w:val="24"/>
        </w:rPr>
        <w:t>A</w:t>
      </w:r>
      <w:r w:rsidR="00A130A0" w:rsidRPr="00116082">
        <w:rPr>
          <w:sz w:val="24"/>
          <w:szCs w:val="24"/>
        </w:rPr>
        <w:t>t a training for</w:t>
      </w:r>
      <w:del w:id="338" w:author="Kate Azumah" w:date="2024-09-03T15:29:00Z">
        <w:r w:rsidR="00A130A0" w:rsidRPr="00116082" w:rsidDel="003037FA">
          <w:rPr>
            <w:sz w:val="24"/>
            <w:szCs w:val="24"/>
          </w:rPr>
          <w:delText xml:space="preserve"> all</w:delText>
        </w:r>
      </w:del>
      <w:r w:rsidR="00A130A0" w:rsidRPr="00116082">
        <w:rPr>
          <w:sz w:val="24"/>
          <w:szCs w:val="24"/>
        </w:rPr>
        <w:t xml:space="preserve"> our project managers in SIM Burkina Faso, we found Paul’s advice about managing and distributing raised funds very valuable. The churches in Jerusalem were in need because of a serious famine. Over time, Paul raised money for them in Corinth and travelled with a delegation to deliver the funds (2 Cor. 8:19-21). </w:t>
      </w:r>
    </w:p>
    <w:p w14:paraId="52056B1E" w14:textId="77777777" w:rsidR="006070FB" w:rsidRDefault="006070FB" w:rsidP="006070FB">
      <w:pPr>
        <w:pStyle w:val="Body"/>
        <w:suppressAutoHyphens/>
        <w:ind w:firstLine="0"/>
        <w:jc w:val="both"/>
        <w:rPr>
          <w:spacing w:val="2"/>
          <w:sz w:val="24"/>
          <w:szCs w:val="24"/>
        </w:rPr>
      </w:pPr>
    </w:p>
    <w:p w14:paraId="56CDEFBC" w14:textId="1729B738" w:rsidR="00A130A0" w:rsidRDefault="00A130A0" w:rsidP="006070FB">
      <w:pPr>
        <w:pStyle w:val="Body"/>
        <w:suppressAutoHyphens/>
        <w:ind w:firstLine="0"/>
        <w:jc w:val="both"/>
        <w:rPr>
          <w:ins w:id="339" w:author="Kate Azumah" w:date="2024-09-03T15:49:00Z"/>
          <w:spacing w:val="2"/>
          <w:sz w:val="24"/>
          <w:szCs w:val="24"/>
        </w:rPr>
      </w:pPr>
      <w:r w:rsidRPr="00116082">
        <w:rPr>
          <w:spacing w:val="2"/>
          <w:sz w:val="24"/>
          <w:szCs w:val="24"/>
        </w:rPr>
        <w:t>Paul</w:t>
      </w:r>
      <w:del w:id="340" w:author="Kate Azumah" w:date="2024-09-03T15:30:00Z">
        <w:r w:rsidRPr="00116082" w:rsidDel="000862B6">
          <w:rPr>
            <w:spacing w:val="2"/>
            <w:sz w:val="24"/>
            <w:szCs w:val="24"/>
          </w:rPr>
          <w:delText xml:space="preserve"> demonstrated integrity and accountability by</w:delText>
        </w:r>
      </w:del>
      <w:r w:rsidRPr="00116082">
        <w:rPr>
          <w:spacing w:val="2"/>
          <w:sz w:val="24"/>
          <w:szCs w:val="24"/>
        </w:rPr>
        <w:t xml:space="preserve"> assur</w:t>
      </w:r>
      <w:ins w:id="341" w:author="Kate Azumah" w:date="2024-09-03T15:30:00Z">
        <w:r w:rsidR="000862B6">
          <w:rPr>
            <w:spacing w:val="2"/>
            <w:sz w:val="24"/>
            <w:szCs w:val="24"/>
          </w:rPr>
          <w:t>ed</w:t>
        </w:r>
      </w:ins>
      <w:del w:id="342" w:author="Kate Azumah" w:date="2024-09-03T15:30:00Z">
        <w:r w:rsidRPr="00116082" w:rsidDel="000862B6">
          <w:rPr>
            <w:spacing w:val="2"/>
            <w:sz w:val="24"/>
            <w:szCs w:val="24"/>
          </w:rPr>
          <w:delText>ing</w:delText>
        </w:r>
      </w:del>
      <w:r w:rsidRPr="00116082">
        <w:rPr>
          <w:spacing w:val="2"/>
          <w:sz w:val="24"/>
          <w:szCs w:val="24"/>
        </w:rPr>
        <w:t xml:space="preserve"> the churches at Corinth that the delegation handling the funds was trustworthy. The church chose a highly regarded member to accompany Paul and Titus to deliver the funds to Jerusalem.</w:t>
      </w:r>
      <w:del w:id="343" w:author="Kate Azumah" w:date="2024-09-03T15:30:00Z">
        <w:r w:rsidRPr="00116082" w:rsidDel="000862B6">
          <w:rPr>
            <w:spacing w:val="2"/>
            <w:sz w:val="24"/>
            <w:szCs w:val="24"/>
          </w:rPr>
          <w:delText xml:space="preserve"> One might ask:</w:delText>
        </w:r>
      </w:del>
      <w:r w:rsidRPr="00116082">
        <w:rPr>
          <w:spacing w:val="2"/>
          <w:sz w:val="24"/>
          <w:szCs w:val="24"/>
        </w:rPr>
        <w:t xml:space="preserve"> Did the church at Corinth not trust Apostle Paul?</w:t>
      </w:r>
      <w:del w:id="344" w:author="Kate Azumah" w:date="2024-09-03T15:48:00Z">
        <w:r w:rsidRPr="00116082" w:rsidDel="00331F9A">
          <w:rPr>
            <w:spacing w:val="2"/>
            <w:sz w:val="24"/>
            <w:szCs w:val="24"/>
          </w:rPr>
          <w:delText xml:space="preserve"> Is Paul not the one who initiated the fundraising?</w:delText>
        </w:r>
      </w:del>
      <w:del w:id="345" w:author="Kate Azumah" w:date="2024-09-03T15:31:00Z">
        <w:r w:rsidRPr="00116082" w:rsidDel="000862B6">
          <w:rPr>
            <w:spacing w:val="2"/>
            <w:sz w:val="24"/>
            <w:szCs w:val="24"/>
          </w:rPr>
          <w:delText xml:space="preserve"> </w:delText>
        </w:r>
      </w:del>
      <w:del w:id="346" w:author="Kate Azumah" w:date="2024-09-03T15:30:00Z">
        <w:r w:rsidRPr="00116082" w:rsidDel="000862B6">
          <w:rPr>
            <w:spacing w:val="2"/>
            <w:sz w:val="24"/>
            <w:szCs w:val="24"/>
          </w:rPr>
          <w:delText>We find answers in the passage.</w:delText>
        </w:r>
      </w:del>
    </w:p>
    <w:p w14:paraId="36668B7A" w14:textId="77777777" w:rsidR="00DE66E8" w:rsidRPr="00116082" w:rsidRDefault="00DE66E8" w:rsidP="006070FB">
      <w:pPr>
        <w:pStyle w:val="Body"/>
        <w:suppressAutoHyphens/>
        <w:ind w:firstLine="0"/>
        <w:jc w:val="both"/>
        <w:rPr>
          <w:spacing w:val="2"/>
          <w:sz w:val="24"/>
          <w:szCs w:val="24"/>
        </w:rPr>
      </w:pPr>
    </w:p>
    <w:p w14:paraId="3603B782" w14:textId="77777777" w:rsidR="00331F9A" w:rsidRDefault="00A130A0" w:rsidP="00A130A0">
      <w:pPr>
        <w:pStyle w:val="Body"/>
        <w:suppressAutoHyphens/>
        <w:ind w:left="227" w:hanging="227"/>
        <w:jc w:val="both"/>
        <w:rPr>
          <w:ins w:id="347" w:author="Kate Azumah" w:date="2024-09-03T15:48:00Z"/>
          <w:spacing w:val="2"/>
          <w:sz w:val="24"/>
          <w:szCs w:val="24"/>
        </w:rPr>
      </w:pPr>
      <w:del w:id="348" w:author="Kate Azumah" w:date="2024-09-03T15:48:00Z">
        <w:r w:rsidRPr="00116082" w:rsidDel="00331F9A">
          <w:rPr>
            <w:spacing w:val="2"/>
            <w:sz w:val="24"/>
            <w:szCs w:val="24"/>
          </w:rPr>
          <w:delText>•</w:delText>
        </w:r>
        <w:r w:rsidRPr="00116082" w:rsidDel="00331F9A">
          <w:rPr>
            <w:spacing w:val="2"/>
            <w:sz w:val="24"/>
            <w:szCs w:val="24"/>
          </w:rPr>
          <w:tab/>
          <w:delText xml:space="preserve">To avoid criticism: </w:delText>
        </w:r>
      </w:del>
      <w:ins w:id="349" w:author="Kate Azumah" w:date="2024-09-03T15:32:00Z">
        <w:r w:rsidR="006B18F0">
          <w:rPr>
            <w:spacing w:val="2"/>
            <w:sz w:val="24"/>
            <w:szCs w:val="24"/>
          </w:rPr>
          <w:t xml:space="preserve">Integrity means living above criticism, and </w:t>
        </w:r>
      </w:ins>
      <w:del w:id="350" w:author="Kate Azumah" w:date="2024-09-03T15:31:00Z">
        <w:r w:rsidRPr="00116082" w:rsidDel="00381865">
          <w:rPr>
            <w:spacing w:val="2"/>
            <w:sz w:val="24"/>
            <w:szCs w:val="24"/>
          </w:rPr>
          <w:delText xml:space="preserve">When someone has integrity, it means they live above criticism. </w:delText>
        </w:r>
      </w:del>
      <w:ins w:id="351" w:author="Kate Azumah" w:date="2024-09-03T15:32:00Z">
        <w:r w:rsidR="006B18F0">
          <w:rPr>
            <w:spacing w:val="2"/>
            <w:sz w:val="24"/>
            <w:szCs w:val="24"/>
          </w:rPr>
          <w:t>w</w:t>
        </w:r>
      </w:ins>
      <w:del w:id="352" w:author="Kate Azumah" w:date="2024-09-03T15:32:00Z">
        <w:r w:rsidRPr="00116082" w:rsidDel="006B18F0">
          <w:rPr>
            <w:spacing w:val="2"/>
            <w:sz w:val="24"/>
            <w:szCs w:val="24"/>
          </w:rPr>
          <w:delText>W</w:delText>
        </w:r>
      </w:del>
      <w:r w:rsidRPr="00116082">
        <w:rPr>
          <w:spacing w:val="2"/>
          <w:sz w:val="24"/>
          <w:szCs w:val="24"/>
        </w:rPr>
        <w:t>e can</w:t>
      </w:r>
      <w:del w:id="353" w:author="Kate Azumah" w:date="2024-09-03T15:31:00Z">
        <w:r w:rsidRPr="00116082" w:rsidDel="00381865">
          <w:rPr>
            <w:spacing w:val="2"/>
            <w:sz w:val="24"/>
            <w:szCs w:val="24"/>
          </w:rPr>
          <w:delText xml:space="preserve"> only</w:delText>
        </w:r>
      </w:del>
      <w:r w:rsidRPr="00116082">
        <w:rPr>
          <w:spacing w:val="2"/>
          <w:sz w:val="24"/>
          <w:szCs w:val="24"/>
        </w:rPr>
        <w:t xml:space="preserve"> </w:t>
      </w:r>
      <w:ins w:id="354" w:author="Kate Azumah" w:date="2024-09-03T15:32:00Z">
        <w:r w:rsidR="006B18F0">
          <w:rPr>
            <w:spacing w:val="2"/>
            <w:sz w:val="24"/>
            <w:szCs w:val="24"/>
          </w:rPr>
          <w:t>do this</w:t>
        </w:r>
      </w:ins>
      <w:del w:id="355" w:author="Kate Azumah" w:date="2024-09-03T15:32:00Z">
        <w:r w:rsidRPr="00116082" w:rsidDel="006B18F0">
          <w:rPr>
            <w:spacing w:val="2"/>
            <w:sz w:val="24"/>
            <w:szCs w:val="24"/>
          </w:rPr>
          <w:delText>live</w:delText>
        </w:r>
      </w:del>
      <w:del w:id="356" w:author="Kate Azumah" w:date="2024-09-03T15:31:00Z">
        <w:r w:rsidRPr="00116082" w:rsidDel="00381865">
          <w:rPr>
            <w:spacing w:val="2"/>
            <w:sz w:val="24"/>
            <w:szCs w:val="24"/>
          </w:rPr>
          <w:delText xml:space="preserve"> this way</w:delText>
        </w:r>
      </w:del>
      <w:r w:rsidRPr="00116082">
        <w:rPr>
          <w:spacing w:val="2"/>
          <w:sz w:val="24"/>
          <w:szCs w:val="24"/>
        </w:rPr>
        <w:t xml:space="preserve"> by being accountable to one another.</w:t>
      </w:r>
    </w:p>
    <w:p w14:paraId="6E274F56" w14:textId="33487398" w:rsidR="00DE66E8" w:rsidRPr="00116082" w:rsidDel="00DE66E8" w:rsidRDefault="00A130A0">
      <w:pPr>
        <w:pStyle w:val="Body"/>
        <w:suppressAutoHyphens/>
        <w:ind w:firstLine="0"/>
        <w:jc w:val="both"/>
        <w:rPr>
          <w:del w:id="357" w:author="Kate Azumah" w:date="2024-09-03T15:49:00Z"/>
          <w:spacing w:val="2"/>
          <w:sz w:val="24"/>
          <w:szCs w:val="24"/>
        </w:rPr>
        <w:pPrChange w:id="358" w:author="Kate Azumah" w:date="2024-09-03T15:49:00Z">
          <w:pPr>
            <w:pStyle w:val="Body"/>
            <w:suppressAutoHyphens/>
            <w:ind w:left="227" w:hanging="227"/>
            <w:jc w:val="both"/>
          </w:pPr>
        </w:pPrChange>
      </w:pPr>
      <w:del w:id="359" w:author="Kate Azumah" w:date="2024-09-03T15:48:00Z">
        <w:r w:rsidRPr="00116082" w:rsidDel="00331F9A">
          <w:rPr>
            <w:spacing w:val="2"/>
            <w:sz w:val="24"/>
            <w:szCs w:val="24"/>
          </w:rPr>
          <w:delText xml:space="preserve"> </w:delText>
        </w:r>
      </w:del>
      <w:r w:rsidRPr="00116082">
        <w:rPr>
          <w:spacing w:val="2"/>
          <w:sz w:val="24"/>
          <w:szCs w:val="24"/>
        </w:rPr>
        <w:t xml:space="preserve">Our human nature makes us prone to sin and </w:t>
      </w:r>
      <w:ins w:id="360" w:author="Kate Azumah" w:date="2024-09-03T15:50:00Z">
        <w:r w:rsidR="00DE66E8">
          <w:rPr>
            <w:spacing w:val="2"/>
            <w:sz w:val="24"/>
            <w:szCs w:val="24"/>
          </w:rPr>
          <w:t xml:space="preserve">so, </w:t>
        </w:r>
      </w:ins>
      <w:r w:rsidRPr="00116082">
        <w:rPr>
          <w:spacing w:val="2"/>
          <w:sz w:val="24"/>
          <w:szCs w:val="24"/>
        </w:rPr>
        <w:t>we need checks and balances to keep us from</w:t>
      </w:r>
      <w:ins w:id="361" w:author="Kate Azumah" w:date="2024-09-03T15:48:00Z">
        <w:r w:rsidR="00331F9A">
          <w:rPr>
            <w:spacing w:val="2"/>
            <w:sz w:val="24"/>
            <w:szCs w:val="24"/>
          </w:rPr>
          <w:t xml:space="preserve"> </w:t>
        </w:r>
      </w:ins>
      <w:del w:id="362" w:author="Kate Azumah" w:date="2024-09-03T15:48:00Z">
        <w:r w:rsidRPr="00116082" w:rsidDel="00331F9A">
          <w:rPr>
            <w:spacing w:val="2"/>
            <w:sz w:val="24"/>
            <w:szCs w:val="24"/>
          </w:rPr>
          <w:delText xml:space="preserve"> </w:delText>
        </w:r>
      </w:del>
      <w:r w:rsidRPr="00116082">
        <w:rPr>
          <w:spacing w:val="2"/>
          <w:sz w:val="24"/>
          <w:szCs w:val="24"/>
        </w:rPr>
        <w:t xml:space="preserve">falling into temptation. </w:t>
      </w:r>
    </w:p>
    <w:p w14:paraId="11D5C754" w14:textId="2B0AA046" w:rsidR="00A130A0" w:rsidRPr="00116082" w:rsidRDefault="00A130A0">
      <w:pPr>
        <w:pStyle w:val="Body"/>
        <w:suppressAutoHyphens/>
        <w:ind w:firstLine="0"/>
        <w:jc w:val="both"/>
        <w:rPr>
          <w:spacing w:val="2"/>
          <w:sz w:val="24"/>
          <w:szCs w:val="24"/>
        </w:rPr>
        <w:pPrChange w:id="363" w:author="Kate Azumah" w:date="2024-09-03T15:49:00Z">
          <w:pPr>
            <w:pStyle w:val="Body"/>
            <w:suppressAutoHyphens/>
            <w:ind w:left="227" w:hanging="227"/>
            <w:jc w:val="both"/>
          </w:pPr>
        </w:pPrChange>
      </w:pPr>
      <w:del w:id="364" w:author="Kate Azumah" w:date="2024-09-03T15:48:00Z">
        <w:r w:rsidRPr="00116082" w:rsidDel="00331F9A">
          <w:rPr>
            <w:spacing w:val="2"/>
            <w:sz w:val="24"/>
            <w:szCs w:val="24"/>
          </w:rPr>
          <w:delText>•</w:delText>
        </w:r>
        <w:r w:rsidRPr="00116082" w:rsidDel="00331F9A">
          <w:rPr>
            <w:spacing w:val="2"/>
            <w:sz w:val="24"/>
            <w:szCs w:val="24"/>
          </w:rPr>
          <w:tab/>
        </w:r>
      </w:del>
      <w:del w:id="365" w:author="Kate Azumah" w:date="2024-09-03T15:49:00Z">
        <w:r w:rsidRPr="00116082" w:rsidDel="00DE66E8">
          <w:rPr>
            <w:spacing w:val="2"/>
            <w:sz w:val="24"/>
            <w:szCs w:val="24"/>
          </w:rPr>
          <w:delText xml:space="preserve">To do what is right: </w:delText>
        </w:r>
      </w:del>
      <w:r w:rsidRPr="00116082">
        <w:rPr>
          <w:spacing w:val="2"/>
          <w:sz w:val="24"/>
          <w:szCs w:val="24"/>
        </w:rPr>
        <w:t>The usual thing, especially as Africans, is to say: “Oh, this is God’s money; no need for too much accountability.” We may feel</w:t>
      </w:r>
      <w:del w:id="366" w:author="Kate Azumah" w:date="2024-09-03T15:34:00Z">
        <w:r w:rsidRPr="00116082" w:rsidDel="00D45128">
          <w:rPr>
            <w:spacing w:val="2"/>
            <w:sz w:val="24"/>
            <w:szCs w:val="24"/>
          </w:rPr>
          <w:delText xml:space="preserve"> confident</w:delText>
        </w:r>
      </w:del>
      <w:r w:rsidRPr="00116082">
        <w:rPr>
          <w:spacing w:val="2"/>
          <w:sz w:val="24"/>
          <w:szCs w:val="24"/>
        </w:rPr>
        <w:t xml:space="preserve"> that between us and God, we will do the right thing, but </w:t>
      </w:r>
      <w:ins w:id="367" w:author="Kate Azumah" w:date="2024-09-03T15:35:00Z">
        <w:r w:rsidR="00D45128">
          <w:rPr>
            <w:spacing w:val="2"/>
            <w:sz w:val="24"/>
            <w:szCs w:val="24"/>
          </w:rPr>
          <w:t>we need</w:t>
        </w:r>
      </w:ins>
      <w:del w:id="368" w:author="Kate Azumah" w:date="2024-09-03T15:34:00Z">
        <w:r w:rsidRPr="00116082" w:rsidDel="00D45128">
          <w:rPr>
            <w:spacing w:val="2"/>
            <w:sz w:val="24"/>
            <w:szCs w:val="24"/>
          </w:rPr>
          <w:delText>an important principle is</w:delText>
        </w:r>
      </w:del>
      <w:r w:rsidRPr="00116082">
        <w:rPr>
          <w:spacing w:val="2"/>
          <w:sz w:val="24"/>
          <w:szCs w:val="24"/>
        </w:rPr>
        <w:t xml:space="preserve"> to do what is right</w:t>
      </w:r>
      <w:del w:id="369" w:author="Kate Azumah" w:date="2024-09-03T15:35:00Z">
        <w:r w:rsidRPr="00116082" w:rsidDel="00D45128">
          <w:rPr>
            <w:spacing w:val="2"/>
            <w:sz w:val="24"/>
            <w:szCs w:val="24"/>
          </w:rPr>
          <w:delText xml:space="preserve"> not only in the eyes of God but</w:delText>
        </w:r>
      </w:del>
      <w:r w:rsidRPr="00116082">
        <w:rPr>
          <w:spacing w:val="2"/>
          <w:sz w:val="24"/>
          <w:szCs w:val="24"/>
        </w:rPr>
        <w:t xml:space="preserve"> also in the eyes of men. </w:t>
      </w:r>
    </w:p>
    <w:p w14:paraId="41979EDF" w14:textId="77777777" w:rsidR="006070FB" w:rsidRDefault="006070FB" w:rsidP="006070FB">
      <w:pPr>
        <w:pStyle w:val="Body"/>
        <w:suppressAutoHyphens/>
        <w:ind w:firstLine="0"/>
        <w:jc w:val="both"/>
        <w:rPr>
          <w:sz w:val="24"/>
          <w:szCs w:val="24"/>
        </w:rPr>
      </w:pPr>
    </w:p>
    <w:p w14:paraId="514CABFE" w14:textId="50B510C6" w:rsidR="00A130A0" w:rsidRPr="00116082" w:rsidDel="005116BC" w:rsidRDefault="005763F4" w:rsidP="006070FB">
      <w:pPr>
        <w:pStyle w:val="Body"/>
        <w:suppressAutoHyphens/>
        <w:ind w:firstLine="0"/>
        <w:jc w:val="both"/>
        <w:rPr>
          <w:del w:id="370" w:author="Kate Azumah" w:date="2024-09-03T15:50:00Z"/>
          <w:sz w:val="24"/>
          <w:szCs w:val="24"/>
        </w:rPr>
      </w:pPr>
      <w:ins w:id="371" w:author="Kate Azumah" w:date="2024-09-03T15:36:00Z">
        <w:r>
          <w:rPr>
            <w:sz w:val="24"/>
            <w:szCs w:val="24"/>
          </w:rPr>
          <w:t>T</w:t>
        </w:r>
      </w:ins>
      <w:del w:id="372" w:author="Kate Azumah" w:date="2024-09-03T15:36:00Z">
        <w:r w:rsidR="00A130A0" w:rsidRPr="00116082" w:rsidDel="005763F4">
          <w:rPr>
            <w:sz w:val="24"/>
            <w:szCs w:val="24"/>
          </w:rPr>
          <w:delText>Finally, it is important to understand t</w:delText>
        </w:r>
      </w:del>
      <w:r w:rsidR="00A130A0" w:rsidRPr="00116082">
        <w:rPr>
          <w:sz w:val="24"/>
          <w:szCs w:val="24"/>
        </w:rPr>
        <w:t>he African context with its community-focused worldview</w:t>
      </w:r>
      <w:ins w:id="373" w:author="Kate Azumah" w:date="2024-09-03T15:36:00Z">
        <w:r w:rsidR="007C7633">
          <w:rPr>
            <w:sz w:val="24"/>
            <w:szCs w:val="24"/>
          </w:rPr>
          <w:t xml:space="preserve"> is an</w:t>
        </w:r>
      </w:ins>
      <w:del w:id="374" w:author="Kate Azumah" w:date="2024-09-03T15:36:00Z">
        <w:r w:rsidR="00A130A0" w:rsidRPr="00116082" w:rsidDel="007C7633">
          <w:rPr>
            <w:sz w:val="24"/>
            <w:szCs w:val="24"/>
          </w:rPr>
          <w:delText>. This</w:delText>
        </w:r>
      </w:del>
      <w:r w:rsidR="00A130A0" w:rsidRPr="00116082">
        <w:rPr>
          <w:sz w:val="24"/>
          <w:szCs w:val="24"/>
        </w:rPr>
        <w:t xml:space="preserve"> honourable</w:t>
      </w:r>
      <w:del w:id="375" w:author="Kate Azumah" w:date="2024-09-03T15:50:00Z">
        <w:r w:rsidR="00A130A0" w:rsidRPr="00116082" w:rsidDel="005116BC">
          <w:rPr>
            <w:sz w:val="24"/>
            <w:szCs w:val="24"/>
          </w:rPr>
          <w:delText xml:space="preserve"> and</w:delText>
        </w:r>
      </w:del>
      <w:r w:rsidR="00A130A0" w:rsidRPr="00116082">
        <w:rPr>
          <w:sz w:val="24"/>
          <w:szCs w:val="24"/>
        </w:rPr>
        <w:t xml:space="preserve"> biblical value</w:t>
      </w:r>
      <w:ins w:id="376" w:author="Kate Azumah" w:date="2024-09-03T15:36:00Z">
        <w:r w:rsidR="007C7633">
          <w:rPr>
            <w:sz w:val="24"/>
            <w:szCs w:val="24"/>
          </w:rPr>
          <w:t>, but</w:t>
        </w:r>
      </w:ins>
      <w:r w:rsidR="00A130A0" w:rsidRPr="00116082">
        <w:rPr>
          <w:sz w:val="24"/>
          <w:szCs w:val="24"/>
        </w:rPr>
        <w:t xml:space="preserve"> </w:t>
      </w:r>
      <w:ins w:id="377" w:author="Kate Azumah" w:date="2024-09-03T15:50:00Z">
        <w:r w:rsidR="005116BC">
          <w:rPr>
            <w:sz w:val="24"/>
            <w:szCs w:val="24"/>
          </w:rPr>
          <w:t xml:space="preserve">it </w:t>
        </w:r>
      </w:ins>
      <w:r w:rsidR="00A130A0" w:rsidRPr="00116082">
        <w:rPr>
          <w:sz w:val="24"/>
          <w:szCs w:val="24"/>
        </w:rPr>
        <w:t>can come with the te</w:t>
      </w:r>
      <w:ins w:id="378" w:author="Kate Azumah" w:date="2024-09-03T15:36:00Z">
        <w:r>
          <w:rPr>
            <w:sz w:val="24"/>
            <w:szCs w:val="24"/>
          </w:rPr>
          <w:t>ndency</w:t>
        </w:r>
      </w:ins>
      <w:del w:id="379" w:author="Kate Azumah" w:date="2024-09-03T15:36:00Z">
        <w:r w:rsidR="00A130A0" w:rsidRPr="00116082" w:rsidDel="005763F4">
          <w:rPr>
            <w:sz w:val="24"/>
            <w:szCs w:val="24"/>
          </w:rPr>
          <w:delText>mptation</w:delText>
        </w:r>
      </w:del>
      <w:r w:rsidR="00A130A0" w:rsidRPr="00116082">
        <w:rPr>
          <w:sz w:val="24"/>
          <w:szCs w:val="24"/>
        </w:rPr>
        <w:t xml:space="preserve"> to misappropriate resources in the name of helping community members</w:t>
      </w:r>
      <w:del w:id="380" w:author="Kate Azumah" w:date="2024-09-03T15:40:00Z">
        <w:r w:rsidR="00A130A0" w:rsidRPr="00116082" w:rsidDel="00A37B4A">
          <w:rPr>
            <w:sz w:val="24"/>
            <w:szCs w:val="24"/>
          </w:rPr>
          <w:delText xml:space="preserve"> </w:delText>
        </w:r>
      </w:del>
      <w:del w:id="381" w:author="Kate Azumah" w:date="2024-09-03T15:36:00Z">
        <w:r w:rsidR="00A130A0" w:rsidRPr="00116082" w:rsidDel="007C7633">
          <w:rPr>
            <w:sz w:val="24"/>
            <w:szCs w:val="24"/>
          </w:rPr>
          <w:delText>or kinsmen</w:delText>
        </w:r>
      </w:del>
      <w:r w:rsidR="00A130A0" w:rsidRPr="00116082">
        <w:rPr>
          <w:sz w:val="24"/>
          <w:szCs w:val="24"/>
        </w:rPr>
        <w:t xml:space="preserve">. </w:t>
      </w:r>
      <w:del w:id="382" w:author="Kate Azumah" w:date="2024-09-03T15:50:00Z">
        <w:r w:rsidR="00A130A0" w:rsidRPr="00116082" w:rsidDel="005116BC">
          <w:rPr>
            <w:sz w:val="24"/>
            <w:szCs w:val="24"/>
          </w:rPr>
          <w:delText xml:space="preserve">This does not result in integrity and accountability. </w:delText>
        </w:r>
      </w:del>
    </w:p>
    <w:p w14:paraId="2AEA9D30" w14:textId="1ECC42ED" w:rsidR="006070FB" w:rsidDel="005116BC" w:rsidRDefault="006070FB">
      <w:pPr>
        <w:pStyle w:val="Body"/>
        <w:suppressAutoHyphens/>
        <w:ind w:firstLine="0"/>
        <w:jc w:val="both"/>
        <w:rPr>
          <w:del w:id="383" w:author="Kate Azumah" w:date="2024-09-03T15:50:00Z"/>
        </w:rPr>
        <w:pPrChange w:id="384" w:author="Kate Azumah" w:date="2024-09-03T15:50:00Z">
          <w:pPr>
            <w:jc w:val="both"/>
          </w:pPr>
        </w:pPrChange>
      </w:pPr>
    </w:p>
    <w:p w14:paraId="03465083" w14:textId="64FBFF55" w:rsidR="00A130A0" w:rsidRPr="00116082" w:rsidRDefault="00A130A0" w:rsidP="00A130A0">
      <w:pPr>
        <w:jc w:val="both"/>
      </w:pPr>
      <w:r w:rsidRPr="00116082">
        <w:t xml:space="preserve">We must learn to use funds for their designated purposes. </w:t>
      </w:r>
      <w:ins w:id="385" w:author="Kate Azumah" w:date="2024-09-03T15:40:00Z">
        <w:r w:rsidR="0077423A">
          <w:t>S</w:t>
        </w:r>
      </w:ins>
      <w:del w:id="386" w:author="Kate Azumah" w:date="2024-09-03T15:40:00Z">
        <w:r w:rsidRPr="00116082" w:rsidDel="0077423A">
          <w:delText>We can intentionally s</w:delText>
        </w:r>
      </w:del>
      <w:r w:rsidRPr="00116082">
        <w:t>et</w:t>
      </w:r>
      <w:ins w:id="387" w:author="Kate Azumah" w:date="2024-09-03T15:40:00Z">
        <w:r w:rsidR="0077423A">
          <w:t>ting</w:t>
        </w:r>
      </w:ins>
      <w:r w:rsidRPr="00116082">
        <w:t xml:space="preserve"> up systems </w:t>
      </w:r>
      <w:ins w:id="388" w:author="Kate Azumah" w:date="2024-09-03T15:40:00Z">
        <w:r w:rsidR="0077423A">
          <w:t>and</w:t>
        </w:r>
      </w:ins>
      <w:del w:id="389" w:author="Kate Azumah" w:date="2024-09-03T15:40:00Z">
        <w:r w:rsidRPr="00116082" w:rsidDel="0077423A">
          <w:delText>to</w:delText>
        </w:r>
      </w:del>
      <w:r w:rsidRPr="00116082">
        <w:t xml:space="preserve"> involv</w:t>
      </w:r>
      <w:ins w:id="390" w:author="Kate Azumah" w:date="2024-09-03T15:40:00Z">
        <w:r w:rsidR="0077423A">
          <w:t>ing</w:t>
        </w:r>
      </w:ins>
      <w:del w:id="391" w:author="Kate Azumah" w:date="2024-09-03T15:40:00Z">
        <w:r w:rsidRPr="00116082" w:rsidDel="0077423A">
          <w:delText>e</w:delText>
        </w:r>
      </w:del>
      <w:r w:rsidRPr="00116082">
        <w:t xml:space="preserve"> others </w:t>
      </w:r>
      <w:del w:id="392" w:author="Kate Azumah" w:date="2024-09-03T15:41:00Z">
        <w:r w:rsidRPr="00116082" w:rsidDel="0077423A">
          <w:delText>who would call us to order when things are going off course. In missions, working in a team gives us the opportunity to be influenced by people from different contexts who might have the ability</w:delText>
        </w:r>
      </w:del>
      <w:ins w:id="393" w:author="Kate Azumah" w:date="2024-09-03T15:41:00Z">
        <w:r w:rsidR="0077423A">
          <w:t xml:space="preserve">can </w:t>
        </w:r>
      </w:ins>
      <w:del w:id="394" w:author="Kate Azumah" w:date="2024-09-03T15:41:00Z">
        <w:r w:rsidRPr="00116082" w:rsidDel="0077423A">
          <w:delText xml:space="preserve"> to </w:delText>
        </w:r>
      </w:del>
      <w:r w:rsidRPr="00116082">
        <w:t>help us stay in alignment with integrity and accountability.</w:t>
      </w:r>
    </w:p>
    <w:p w14:paraId="7034F1E1" w14:textId="77777777" w:rsidR="00A130A0" w:rsidRPr="00116082" w:rsidRDefault="00A130A0" w:rsidP="00FB0280">
      <w:pPr>
        <w:jc w:val="both"/>
      </w:pPr>
    </w:p>
    <w:p w14:paraId="366C5326" w14:textId="77777777" w:rsidR="000E2839" w:rsidRPr="00116082" w:rsidRDefault="000E2839" w:rsidP="00A03C32">
      <w:pPr>
        <w:jc w:val="both"/>
        <w:rPr>
          <w:rFonts w:asciiTheme="minorHAnsi" w:hAnsiTheme="minorHAnsi" w:cstheme="minorHAnsi"/>
          <w:bCs/>
          <w:iCs/>
        </w:rPr>
      </w:pPr>
    </w:p>
    <w:p w14:paraId="74BEBC15" w14:textId="495D1AD1" w:rsidR="000E2839" w:rsidRPr="00116082" w:rsidRDefault="000E2839" w:rsidP="00A03C32">
      <w:pPr>
        <w:jc w:val="both"/>
        <w:rPr>
          <w:rFonts w:asciiTheme="minorHAnsi" w:hAnsiTheme="minorHAnsi" w:cstheme="minorHAnsi"/>
          <w:bCs/>
          <w:iCs/>
        </w:rPr>
      </w:pPr>
    </w:p>
    <w:p w14:paraId="13DAA08A" w14:textId="454D9517" w:rsidR="00CC79BF" w:rsidRPr="00116082" w:rsidRDefault="00CC79BF" w:rsidP="00A03C32">
      <w:pPr>
        <w:jc w:val="both"/>
        <w:rPr>
          <w:rFonts w:asciiTheme="minorHAnsi" w:hAnsiTheme="minorHAnsi" w:cstheme="minorHAnsi"/>
          <w:bCs/>
          <w:iCs/>
        </w:rPr>
      </w:pPr>
    </w:p>
    <w:p w14:paraId="4C5D6DB8" w14:textId="374707EE" w:rsidR="00CC79BF" w:rsidRPr="00116082" w:rsidRDefault="00CC79BF" w:rsidP="00A03C32">
      <w:pPr>
        <w:jc w:val="both"/>
        <w:rPr>
          <w:rFonts w:asciiTheme="minorHAnsi" w:hAnsiTheme="minorHAnsi" w:cstheme="minorHAnsi"/>
          <w:bCs/>
          <w:iCs/>
        </w:rPr>
      </w:pPr>
    </w:p>
    <w:p w14:paraId="3B08185E" w14:textId="409B9EFF" w:rsidR="00CC79BF" w:rsidRPr="00116082" w:rsidRDefault="00CC79BF" w:rsidP="00A03C32">
      <w:pPr>
        <w:jc w:val="both"/>
        <w:rPr>
          <w:rFonts w:asciiTheme="minorHAnsi" w:hAnsiTheme="minorHAnsi" w:cstheme="minorHAnsi"/>
          <w:bCs/>
          <w:iCs/>
        </w:rPr>
      </w:pPr>
    </w:p>
    <w:p w14:paraId="2D2F761A" w14:textId="10D298A4" w:rsidR="00CC79BF" w:rsidRPr="00116082" w:rsidRDefault="00CC79BF" w:rsidP="00A03C32">
      <w:pPr>
        <w:jc w:val="both"/>
        <w:rPr>
          <w:rFonts w:asciiTheme="minorHAnsi" w:hAnsiTheme="minorHAnsi" w:cstheme="minorHAnsi"/>
          <w:bCs/>
          <w:iCs/>
        </w:rPr>
      </w:pPr>
    </w:p>
    <w:p w14:paraId="7A369335" w14:textId="1ABA4AF9" w:rsidR="00CC79BF" w:rsidRPr="00116082" w:rsidRDefault="00CC79BF" w:rsidP="00A03C32">
      <w:pPr>
        <w:jc w:val="both"/>
        <w:rPr>
          <w:rFonts w:asciiTheme="minorHAnsi" w:hAnsiTheme="minorHAnsi" w:cstheme="minorHAnsi"/>
          <w:bCs/>
          <w:iCs/>
        </w:rPr>
      </w:pPr>
    </w:p>
    <w:p w14:paraId="77DAE987" w14:textId="243DCD4A" w:rsidR="00CC79BF" w:rsidRPr="00116082" w:rsidDel="00F433CD" w:rsidRDefault="00CC79BF" w:rsidP="00A03C32">
      <w:pPr>
        <w:jc w:val="both"/>
        <w:rPr>
          <w:del w:id="395" w:author="Kate Azumah" w:date="2024-09-03T15:52:00Z"/>
          <w:rFonts w:asciiTheme="minorHAnsi" w:hAnsiTheme="minorHAnsi" w:cstheme="minorHAnsi"/>
          <w:bCs/>
          <w:iCs/>
        </w:rPr>
      </w:pPr>
    </w:p>
    <w:p w14:paraId="71F9636D" w14:textId="77777777" w:rsidR="00CC79BF" w:rsidRPr="00116082" w:rsidDel="00F433CD" w:rsidRDefault="00CC79BF" w:rsidP="00A03C32">
      <w:pPr>
        <w:jc w:val="both"/>
        <w:rPr>
          <w:del w:id="396" w:author="Kate Azumah" w:date="2024-09-03T15:52:00Z"/>
          <w:rFonts w:asciiTheme="minorHAnsi" w:hAnsiTheme="minorHAnsi" w:cstheme="minorHAnsi"/>
          <w:bCs/>
          <w:iCs/>
        </w:rPr>
      </w:pPr>
    </w:p>
    <w:p w14:paraId="54426551" w14:textId="77777777" w:rsidR="000E2839" w:rsidRPr="00116082" w:rsidDel="00F433CD" w:rsidRDefault="000E2839" w:rsidP="00A03C32">
      <w:pPr>
        <w:jc w:val="both"/>
        <w:rPr>
          <w:del w:id="397" w:author="Kate Azumah" w:date="2024-09-03T15:52:00Z"/>
          <w:rFonts w:asciiTheme="minorHAnsi" w:hAnsiTheme="minorHAnsi" w:cstheme="minorHAnsi"/>
          <w:bCs/>
          <w:iCs/>
        </w:rPr>
      </w:pPr>
    </w:p>
    <w:p w14:paraId="1235BFA7" w14:textId="77777777" w:rsidR="000E2839" w:rsidRPr="00116082" w:rsidDel="00F433CD" w:rsidRDefault="000E2839" w:rsidP="00A03C32">
      <w:pPr>
        <w:jc w:val="both"/>
        <w:rPr>
          <w:del w:id="398" w:author="Kate Azumah" w:date="2024-09-03T15:52:00Z"/>
          <w:rFonts w:asciiTheme="minorHAnsi" w:hAnsiTheme="minorHAnsi" w:cstheme="minorHAnsi"/>
          <w:color w:val="000000"/>
        </w:rPr>
      </w:pPr>
    </w:p>
    <w:p w14:paraId="33061A5F" w14:textId="77777777" w:rsidR="000E2839" w:rsidRPr="00116082" w:rsidDel="00F433CD" w:rsidRDefault="000E2839" w:rsidP="00A03C32">
      <w:pPr>
        <w:spacing w:line="245" w:lineRule="auto"/>
        <w:jc w:val="both"/>
        <w:rPr>
          <w:del w:id="399" w:author="Kate Azumah" w:date="2024-09-03T15:52:00Z"/>
          <w:rFonts w:asciiTheme="minorHAnsi" w:eastAsia="Calibri" w:hAnsiTheme="minorHAnsi" w:cstheme="minorHAnsi"/>
          <w:b/>
          <w:color w:val="4F81BD"/>
        </w:rPr>
      </w:pPr>
    </w:p>
    <w:p w14:paraId="0C2E8AE7" w14:textId="77777777" w:rsidR="000E2839" w:rsidRPr="00116082" w:rsidDel="00F433CD" w:rsidRDefault="000E2839" w:rsidP="00A03C32">
      <w:pPr>
        <w:spacing w:line="245" w:lineRule="auto"/>
        <w:jc w:val="both"/>
        <w:rPr>
          <w:del w:id="400" w:author="Kate Azumah" w:date="2024-09-03T15:52:00Z"/>
          <w:rFonts w:asciiTheme="minorHAnsi" w:eastAsia="Calibri" w:hAnsiTheme="minorHAnsi" w:cstheme="minorHAnsi"/>
          <w:b/>
          <w:color w:val="4F81BD"/>
        </w:rPr>
      </w:pPr>
    </w:p>
    <w:p w14:paraId="4634CEFA" w14:textId="77777777" w:rsidR="001805B4" w:rsidRPr="00116082" w:rsidRDefault="001805B4">
      <w:pPr>
        <w:rPr>
          <w:rFonts w:asciiTheme="minorHAnsi" w:eastAsia="Calibri" w:hAnsiTheme="minorHAnsi" w:cstheme="minorHAnsi"/>
          <w:b/>
          <w:color w:val="4F81BD"/>
        </w:rPr>
      </w:pPr>
      <w:del w:id="401" w:author="Kate Azumah" w:date="2024-09-03T15:51:00Z">
        <w:r w:rsidRPr="00116082" w:rsidDel="00F071BD">
          <w:rPr>
            <w:rFonts w:asciiTheme="minorHAnsi" w:eastAsia="Calibri" w:hAnsiTheme="minorHAnsi" w:cstheme="minorHAnsi"/>
            <w:b/>
            <w:color w:val="4F81BD"/>
          </w:rPr>
          <w:br w:type="page"/>
        </w:r>
      </w:del>
    </w:p>
    <w:p w14:paraId="709371F8" w14:textId="0BC957AA" w:rsidR="000E2839" w:rsidRPr="00116082" w:rsidRDefault="00000000" w:rsidP="001805B4">
      <w:pPr>
        <w:spacing w:line="245"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t>P.10</w:t>
      </w:r>
    </w:p>
    <w:p w14:paraId="63881DD2" w14:textId="77777777" w:rsidR="000E2839" w:rsidRPr="00116082" w:rsidRDefault="00000000" w:rsidP="004A4277">
      <w:pPr>
        <w:spacing w:line="245" w:lineRule="auto"/>
        <w:jc w:val="both"/>
        <w:rPr>
          <w:rFonts w:asciiTheme="minorHAnsi" w:eastAsia="Calibri" w:hAnsiTheme="minorHAnsi" w:cstheme="minorHAnsi"/>
          <w:b/>
          <w:color w:val="4F81BD"/>
        </w:rPr>
      </w:pPr>
      <w:r w:rsidRPr="00116082">
        <w:rPr>
          <w:rFonts w:asciiTheme="minorHAnsi" w:eastAsia="Calibri" w:hAnsiTheme="minorHAnsi" w:cstheme="minorHAnsi"/>
          <w:b/>
          <w:color w:val="4F81BD"/>
        </w:rPr>
        <w:t>NEWS &amp; REVIEWS</w:t>
      </w:r>
    </w:p>
    <w:p w14:paraId="77ECDC53" w14:textId="77777777" w:rsidR="000E2839" w:rsidRPr="00116082" w:rsidRDefault="000E2839" w:rsidP="004A4277">
      <w:pPr>
        <w:jc w:val="both"/>
        <w:rPr>
          <w:rFonts w:asciiTheme="minorHAnsi" w:hAnsiTheme="minorHAnsi" w:cstheme="minorHAnsi"/>
          <w:color w:val="000000"/>
        </w:rPr>
      </w:pPr>
    </w:p>
    <w:p w14:paraId="324297ED" w14:textId="1E239FBF" w:rsidR="004A4277" w:rsidRPr="00116082" w:rsidRDefault="00A130A0" w:rsidP="004A4277">
      <w:pPr>
        <w:spacing w:line="360" w:lineRule="auto"/>
        <w:jc w:val="both"/>
        <w:rPr>
          <w:b/>
          <w:bCs/>
        </w:rPr>
      </w:pPr>
      <w:r w:rsidRPr="00116082">
        <w:rPr>
          <w:b/>
          <w:bCs/>
        </w:rPr>
        <w:t>COMPELLING VISUALS TO INSPIRE YOUNG PEOPLE</w:t>
      </w:r>
    </w:p>
    <w:p w14:paraId="4481B58E" w14:textId="7433501F" w:rsidR="00DB7D71" w:rsidRPr="00116082" w:rsidRDefault="00DB7D71" w:rsidP="00DB7D71">
      <w:pPr>
        <w:pStyle w:val="Body"/>
        <w:suppressAutoHyphens/>
        <w:ind w:firstLine="0"/>
        <w:jc w:val="both"/>
        <w:rPr>
          <w:spacing w:val="2"/>
          <w:sz w:val="24"/>
          <w:szCs w:val="24"/>
        </w:rPr>
      </w:pPr>
      <w:r w:rsidRPr="00116082">
        <w:rPr>
          <w:spacing w:val="2"/>
          <w:sz w:val="24"/>
          <w:szCs w:val="24"/>
        </w:rPr>
        <w:t>In 2020, four young friends started a platform to inform, inspire</w:t>
      </w:r>
      <w:ins w:id="402" w:author="Kate Azumah" w:date="2024-09-03T15:52:00Z">
        <w:r w:rsidR="00F433CD">
          <w:rPr>
            <w:spacing w:val="2"/>
            <w:sz w:val="24"/>
            <w:szCs w:val="24"/>
          </w:rPr>
          <w:t>,</w:t>
        </w:r>
      </w:ins>
      <w:del w:id="403" w:author="Kate Azumah" w:date="2024-09-03T15:52:00Z">
        <w:r w:rsidRPr="00116082" w:rsidDel="00F433CD">
          <w:rPr>
            <w:spacing w:val="2"/>
            <w:sz w:val="24"/>
            <w:szCs w:val="24"/>
          </w:rPr>
          <w:delText>,</w:delText>
        </w:r>
      </w:del>
      <w:r w:rsidRPr="00116082">
        <w:rPr>
          <w:spacing w:val="2"/>
          <w:sz w:val="24"/>
          <w:szCs w:val="24"/>
        </w:rPr>
        <w:t xml:space="preserve"> and challenge other young people about missions. </w:t>
      </w:r>
      <w:del w:id="404" w:author="Kate Azumah" w:date="2024-09-03T15:52:00Z">
        <w:r w:rsidRPr="00116082" w:rsidDel="00773DAC">
          <w:rPr>
            <w:spacing w:val="2"/>
            <w:sz w:val="24"/>
            <w:szCs w:val="24"/>
          </w:rPr>
          <w:delText xml:space="preserve">Their friendship dated back as far as 2011 when they went for their National Youth Service Corps (NYSC) duties in Jos, Nigeria. </w:delText>
        </w:r>
      </w:del>
      <w:r w:rsidRPr="00116082">
        <w:rPr>
          <w:spacing w:val="2"/>
          <w:sz w:val="24"/>
          <w:szCs w:val="24"/>
        </w:rPr>
        <w:t>They all had training across different fields—Economics, Quantity Surveying, Health Education, and Mechanical Engineering—but one thing united them: God’s mission.</w:t>
      </w:r>
    </w:p>
    <w:p w14:paraId="73C9D45D" w14:textId="77777777" w:rsidR="006070FB" w:rsidRDefault="006070FB" w:rsidP="006070FB">
      <w:pPr>
        <w:pStyle w:val="Body"/>
        <w:suppressAutoHyphens/>
        <w:ind w:firstLine="0"/>
        <w:jc w:val="both"/>
        <w:rPr>
          <w:sz w:val="24"/>
          <w:szCs w:val="24"/>
        </w:rPr>
      </w:pPr>
    </w:p>
    <w:p w14:paraId="3F1EEEA3" w14:textId="4BBA2B08" w:rsidR="00DB7D71" w:rsidRPr="00116082" w:rsidRDefault="00DB7D71" w:rsidP="006070FB">
      <w:pPr>
        <w:pStyle w:val="Body"/>
        <w:suppressAutoHyphens/>
        <w:ind w:firstLine="0"/>
        <w:jc w:val="both"/>
        <w:rPr>
          <w:sz w:val="24"/>
          <w:szCs w:val="24"/>
        </w:rPr>
      </w:pPr>
      <w:r w:rsidRPr="00116082">
        <w:rPr>
          <w:sz w:val="24"/>
          <w:szCs w:val="24"/>
        </w:rPr>
        <w:t>They decided to use their talents to further missions across Africa.  Realizing that other young people would benefit from a better understanding of</w:t>
      </w:r>
      <w:del w:id="405" w:author="Kate Azumah" w:date="2024-09-03T15:56:00Z">
        <w:r w:rsidRPr="00116082" w:rsidDel="00AC76F2">
          <w:rPr>
            <w:sz w:val="24"/>
            <w:szCs w:val="24"/>
          </w:rPr>
          <w:delText xml:space="preserve"> the state of</w:delText>
        </w:r>
      </w:del>
      <w:r w:rsidRPr="00116082">
        <w:rPr>
          <w:sz w:val="24"/>
          <w:szCs w:val="24"/>
        </w:rPr>
        <w:t xml:space="preserve"> missions and Christianity in the world, they created Missionstats, a platform on </w:t>
      </w:r>
      <w:r w:rsidRPr="00116082">
        <w:rPr>
          <w:rStyle w:val="Hyperlink"/>
          <w:sz w:val="24"/>
          <w:szCs w:val="24"/>
        </w:rPr>
        <w:t>Facebook</w:t>
      </w:r>
      <w:r w:rsidRPr="00116082">
        <w:rPr>
          <w:sz w:val="24"/>
          <w:szCs w:val="24"/>
        </w:rPr>
        <w:t xml:space="preserve"> and </w:t>
      </w:r>
      <w:r w:rsidRPr="00116082">
        <w:rPr>
          <w:rStyle w:val="Hyperlink"/>
          <w:sz w:val="24"/>
          <w:szCs w:val="24"/>
        </w:rPr>
        <w:t xml:space="preserve">Instagram </w:t>
      </w:r>
      <w:r w:rsidRPr="00116082">
        <w:rPr>
          <w:sz w:val="24"/>
          <w:szCs w:val="24"/>
        </w:rPr>
        <w:t>to share</w:t>
      </w:r>
      <w:ins w:id="406" w:author="Kate Azumah" w:date="2024-09-03T15:54:00Z">
        <w:r w:rsidR="00F50675">
          <w:rPr>
            <w:sz w:val="24"/>
            <w:szCs w:val="24"/>
          </w:rPr>
          <w:t xml:space="preserve"> </w:t>
        </w:r>
      </w:ins>
      <w:del w:id="407" w:author="Kate Azumah" w:date="2024-09-03T15:55:00Z">
        <w:r w:rsidRPr="00116082" w:rsidDel="00F12F85">
          <w:rPr>
            <w:sz w:val="24"/>
            <w:szCs w:val="24"/>
          </w:rPr>
          <w:delText xml:space="preserve"> </w:delText>
        </w:r>
      </w:del>
      <w:r w:rsidRPr="00116082">
        <w:rPr>
          <w:sz w:val="24"/>
          <w:szCs w:val="24"/>
        </w:rPr>
        <w:t>graphics</w:t>
      </w:r>
      <w:ins w:id="408" w:author="Kate Azumah" w:date="2024-09-03T15:54:00Z">
        <w:r w:rsidR="00F12F85">
          <w:rPr>
            <w:sz w:val="24"/>
            <w:szCs w:val="24"/>
          </w:rPr>
          <w:t xml:space="preserve"> </w:t>
        </w:r>
      </w:ins>
      <w:del w:id="409" w:author="Kate Azumah" w:date="2024-09-03T15:55:00Z">
        <w:r w:rsidRPr="00116082" w:rsidDel="00AC76F2">
          <w:rPr>
            <w:sz w:val="24"/>
            <w:szCs w:val="24"/>
          </w:rPr>
          <w:delText xml:space="preserve"> </w:delText>
        </w:r>
      </w:del>
      <w:r w:rsidRPr="00116082">
        <w:rPr>
          <w:sz w:val="24"/>
          <w:szCs w:val="24"/>
        </w:rPr>
        <w:t xml:space="preserve">created from trusted sources like the Joshua Project.  </w:t>
      </w:r>
    </w:p>
    <w:p w14:paraId="0699EEE4" w14:textId="77777777" w:rsidR="006070FB" w:rsidRDefault="006070FB" w:rsidP="00DB7D71">
      <w:pPr>
        <w:jc w:val="both"/>
      </w:pPr>
    </w:p>
    <w:p w14:paraId="178277BD" w14:textId="0D816D73" w:rsidR="00DB7D71" w:rsidRPr="00116082" w:rsidRDefault="00DB7D71" w:rsidP="00DB7D71">
      <w:pPr>
        <w:jc w:val="both"/>
      </w:pPr>
      <w:r w:rsidRPr="00116082">
        <w:t>Today, they all work in professional jobs</w:t>
      </w:r>
      <w:ins w:id="410" w:author="Kate Azumah" w:date="2024-09-03T15:57:00Z">
        <w:r w:rsidR="00D02279">
          <w:t>, but</w:t>
        </w:r>
      </w:ins>
      <w:del w:id="411" w:author="Kate Azumah" w:date="2024-09-03T15:57:00Z">
        <w:r w:rsidRPr="00116082" w:rsidDel="00D02279">
          <w:delText xml:space="preserve"> and</w:delText>
        </w:r>
      </w:del>
      <w:r w:rsidRPr="00116082">
        <w:t xml:space="preserve"> volunteer their free time to inform and educate with high-quality graphics and text.</w:t>
      </w:r>
      <w:ins w:id="412" w:author="Kate Azumah" w:date="2024-09-03T15:57:00Z">
        <w:r w:rsidR="00D02279">
          <w:t xml:space="preserve"> </w:t>
        </w:r>
      </w:ins>
      <w:del w:id="413" w:author="Kate Azumah" w:date="2024-09-03T15:57:00Z">
        <w:r w:rsidRPr="00116082" w:rsidDel="00D02279">
          <w:delText xml:space="preserve">   The platform continues to grow and is providing quality and well-researched graphics on missions to capture the interest of young people.  </w:delText>
        </w:r>
      </w:del>
      <w:r w:rsidRPr="00116082">
        <w:t>You can follow them on Facebook and Instagram at Missionstats, and also join their daily</w:t>
      </w:r>
      <w:del w:id="414" w:author="Kate Azumah" w:date="2024-09-03T15:58:00Z">
        <w:r w:rsidRPr="00116082" w:rsidDel="00A63900">
          <w:delText xml:space="preserve"> missions infographics</w:delText>
        </w:r>
      </w:del>
      <w:r w:rsidRPr="00116082">
        <w:t xml:space="preserve"> broadcast on their WhatsApp Channel – Missionstats.</w:t>
      </w:r>
    </w:p>
    <w:p w14:paraId="1FDFD09F" w14:textId="77777777" w:rsidR="00DB7D71" w:rsidRPr="00116082" w:rsidRDefault="00DB7D71" w:rsidP="00ED5B47">
      <w:pPr>
        <w:jc w:val="both"/>
      </w:pPr>
    </w:p>
    <w:p w14:paraId="5A8F1B37" w14:textId="77777777" w:rsidR="00DB7D71" w:rsidRPr="00116082" w:rsidRDefault="00DB7D71" w:rsidP="00ED5B47">
      <w:pPr>
        <w:jc w:val="both"/>
      </w:pPr>
    </w:p>
    <w:p w14:paraId="06E5D26C" w14:textId="77777777" w:rsidR="009A64CC" w:rsidRPr="00116082" w:rsidRDefault="009A64CC" w:rsidP="003C0817">
      <w:pPr>
        <w:rPr>
          <w:rFonts w:asciiTheme="minorHAnsi" w:hAnsiTheme="minorHAnsi" w:cstheme="minorHAnsi"/>
        </w:rPr>
      </w:pPr>
    </w:p>
    <w:p w14:paraId="29C21C12" w14:textId="69ED2926" w:rsidR="009A64CC" w:rsidRPr="00116082" w:rsidRDefault="009A64CC" w:rsidP="003C0817">
      <w:pPr>
        <w:rPr>
          <w:rFonts w:asciiTheme="minorHAnsi" w:hAnsiTheme="minorHAnsi" w:cstheme="minorHAnsi"/>
          <w:b/>
          <w:bCs/>
        </w:rPr>
      </w:pPr>
      <w:r w:rsidRPr="00116082">
        <w:rPr>
          <w:rFonts w:asciiTheme="minorHAnsi" w:hAnsiTheme="minorHAnsi" w:cstheme="minorHAnsi"/>
          <w:b/>
          <w:bCs/>
        </w:rPr>
        <w:t xml:space="preserve">GLOBAL MEMBER CARE </w:t>
      </w:r>
      <w:r w:rsidR="00B82390" w:rsidRPr="00116082">
        <w:rPr>
          <w:rFonts w:asciiTheme="minorHAnsi" w:hAnsiTheme="minorHAnsi" w:cstheme="minorHAnsi"/>
          <w:b/>
          <w:bCs/>
        </w:rPr>
        <w:t>CONFERENCE</w:t>
      </w:r>
      <w:r w:rsidRPr="00116082">
        <w:rPr>
          <w:rFonts w:asciiTheme="minorHAnsi" w:hAnsiTheme="minorHAnsi" w:cstheme="minorHAnsi"/>
          <w:b/>
          <w:bCs/>
        </w:rPr>
        <w:t xml:space="preserve"> IN NAIROBI, KENYA</w:t>
      </w:r>
    </w:p>
    <w:p w14:paraId="61B515C8" w14:textId="7B117C55" w:rsidR="00744E29" w:rsidRPr="00116082" w:rsidRDefault="00744E29" w:rsidP="003C0817">
      <w:pPr>
        <w:rPr>
          <w:rFonts w:asciiTheme="minorHAnsi" w:hAnsiTheme="minorHAnsi" w:cstheme="minorHAnsi"/>
          <w:b/>
          <w:bCs/>
        </w:rPr>
      </w:pPr>
    </w:p>
    <w:p w14:paraId="48B9E6EF" w14:textId="639180E3" w:rsidR="001A6FBB" w:rsidRPr="00116082" w:rsidRDefault="001A6FBB" w:rsidP="001A6FBB">
      <w:pPr>
        <w:pStyle w:val="Body"/>
        <w:suppressAutoHyphens/>
        <w:ind w:firstLine="0"/>
        <w:jc w:val="both"/>
        <w:rPr>
          <w:sz w:val="24"/>
          <w:szCs w:val="24"/>
        </w:rPr>
      </w:pPr>
      <w:r w:rsidRPr="00116082">
        <w:rPr>
          <w:sz w:val="24"/>
          <w:szCs w:val="24"/>
        </w:rPr>
        <w:t>The Global Member Care Network (GMCN) is converging in Nairobi for their 4th GMCN Conference</w:t>
      </w:r>
      <w:r w:rsidR="0047301D">
        <w:rPr>
          <w:sz w:val="24"/>
          <w:szCs w:val="24"/>
        </w:rPr>
        <w:t xml:space="preserve"> </w:t>
      </w:r>
      <w:r w:rsidRPr="00116082">
        <w:rPr>
          <w:sz w:val="24"/>
          <w:szCs w:val="24"/>
        </w:rPr>
        <w:t>from</w:t>
      </w:r>
      <w:r w:rsidR="0047301D">
        <w:rPr>
          <w:sz w:val="24"/>
          <w:szCs w:val="24"/>
        </w:rPr>
        <w:t xml:space="preserve"> </w:t>
      </w:r>
      <w:r w:rsidRPr="00116082">
        <w:rPr>
          <w:sz w:val="24"/>
          <w:szCs w:val="24"/>
        </w:rPr>
        <w:t>28</w:t>
      </w:r>
      <w:r w:rsidR="0047301D">
        <w:rPr>
          <w:sz w:val="24"/>
          <w:szCs w:val="24"/>
        </w:rPr>
        <w:t xml:space="preserve"> </w:t>
      </w:r>
      <w:r w:rsidRPr="00116082">
        <w:rPr>
          <w:sz w:val="24"/>
          <w:szCs w:val="24"/>
        </w:rPr>
        <w:t>October</w:t>
      </w:r>
      <w:r w:rsidR="0047301D">
        <w:rPr>
          <w:sz w:val="24"/>
          <w:szCs w:val="24"/>
        </w:rPr>
        <w:t xml:space="preserve"> </w:t>
      </w:r>
      <w:r w:rsidRPr="00116082">
        <w:rPr>
          <w:sz w:val="24"/>
          <w:szCs w:val="24"/>
        </w:rPr>
        <w:t>to</w:t>
      </w:r>
      <w:r w:rsidR="0047301D">
        <w:rPr>
          <w:sz w:val="24"/>
          <w:szCs w:val="24"/>
        </w:rPr>
        <w:t xml:space="preserve"> </w:t>
      </w:r>
      <w:r w:rsidRPr="00116082">
        <w:rPr>
          <w:spacing w:val="-2"/>
          <w:sz w:val="24"/>
          <w:szCs w:val="24"/>
        </w:rPr>
        <w:t>1 November, 2024 on the theme: “Caring for the Harvest Force.”</w:t>
      </w:r>
      <w:r w:rsidRPr="00116082">
        <w:rPr>
          <w:sz w:val="24"/>
          <w:szCs w:val="24"/>
        </w:rPr>
        <w:t xml:space="preserve"> Topics to be addressed include: “Suffering and Self-care,” and “Spiritual and Rational Responses to Mental Health.”</w:t>
      </w:r>
    </w:p>
    <w:p w14:paraId="0B34EC77" w14:textId="77777777" w:rsidR="0047301D" w:rsidRDefault="0047301D" w:rsidP="0047301D">
      <w:pPr>
        <w:pStyle w:val="Body"/>
        <w:suppressAutoHyphens/>
        <w:ind w:firstLine="0"/>
        <w:jc w:val="both"/>
        <w:rPr>
          <w:sz w:val="24"/>
          <w:szCs w:val="24"/>
        </w:rPr>
      </w:pPr>
    </w:p>
    <w:p w14:paraId="63C0025C" w14:textId="086048D5" w:rsidR="001A6FBB" w:rsidRPr="0047301D" w:rsidRDefault="001A6FBB" w:rsidP="0047301D">
      <w:pPr>
        <w:pStyle w:val="Body"/>
        <w:suppressAutoHyphens/>
        <w:ind w:firstLine="0"/>
        <w:jc w:val="both"/>
        <w:rPr>
          <w:color w:val="0000FF"/>
          <w:sz w:val="24"/>
          <w:szCs w:val="24"/>
          <w:u w:val="single"/>
        </w:rPr>
      </w:pPr>
      <w:r w:rsidRPr="00116082">
        <w:rPr>
          <w:sz w:val="24"/>
          <w:szCs w:val="24"/>
        </w:rPr>
        <w:t>This year’s edition will focus on</w:t>
      </w:r>
      <w:del w:id="415" w:author="Kate Azumah" w:date="2024-09-03T15:58:00Z">
        <w:r w:rsidRPr="00116082" w:rsidDel="00462765">
          <w:rPr>
            <w:sz w:val="24"/>
            <w:szCs w:val="24"/>
          </w:rPr>
          <w:delText xml:space="preserve"> content and context of</w:delText>
        </w:r>
      </w:del>
      <w:r w:rsidRPr="00116082">
        <w:rPr>
          <w:sz w:val="24"/>
          <w:szCs w:val="24"/>
        </w:rPr>
        <w:t xml:space="preserve"> member care in Africa and the development of contextualized member care resources by authors from the Global South.  Anyone interested in member care may attend. For more information, visit </w:t>
      </w:r>
      <w:r w:rsidRPr="00116082">
        <w:rPr>
          <w:rStyle w:val="Hyperlink"/>
          <w:sz w:val="24"/>
          <w:szCs w:val="24"/>
        </w:rPr>
        <w:t>https://globalmembercare.com/conference-2024/.</w:t>
      </w:r>
    </w:p>
    <w:p w14:paraId="7E75C85B" w14:textId="77777777" w:rsidR="001A6FBB" w:rsidRPr="00116082" w:rsidRDefault="001A6FBB" w:rsidP="00AF7621">
      <w:pPr>
        <w:jc w:val="both"/>
      </w:pPr>
    </w:p>
    <w:p w14:paraId="3619A6E6" w14:textId="77777777" w:rsidR="009A64CC" w:rsidRPr="00116082" w:rsidDel="007D08CB" w:rsidRDefault="009A64CC" w:rsidP="003C0817">
      <w:pPr>
        <w:rPr>
          <w:del w:id="416" w:author="Kate Azumah" w:date="2024-09-03T16:01:00Z"/>
        </w:rPr>
      </w:pPr>
    </w:p>
    <w:p w14:paraId="657533C4" w14:textId="5D21A693" w:rsidR="00BB1BA1" w:rsidRPr="00116082" w:rsidDel="007D08CB" w:rsidRDefault="00AF6583">
      <w:pPr>
        <w:rPr>
          <w:del w:id="417" w:author="Kate Azumah" w:date="2024-09-03T16:01:00Z"/>
          <w:b/>
          <w:bCs/>
        </w:rPr>
      </w:pPr>
      <w:del w:id="418" w:author="Kate Azumah" w:date="2024-09-03T16:01:00Z">
        <w:r w:rsidRPr="00116082" w:rsidDel="007D08CB">
          <w:rPr>
            <w:b/>
            <w:bCs/>
          </w:rPr>
          <w:delText xml:space="preserve">AFRIGO </w:delText>
        </w:r>
        <w:r w:rsidR="00BB1BA1" w:rsidRPr="00116082" w:rsidDel="007D08CB">
          <w:rPr>
            <w:b/>
            <w:bCs/>
          </w:rPr>
          <w:delText>IS</w:delText>
        </w:r>
        <w:r w:rsidR="001A6FBB" w:rsidRPr="00116082" w:rsidDel="007D08CB">
          <w:rPr>
            <w:b/>
            <w:bCs/>
          </w:rPr>
          <w:delText xml:space="preserve"> NOW</w:delText>
        </w:r>
        <w:r w:rsidR="00BB1BA1" w:rsidRPr="00116082" w:rsidDel="007D08CB">
          <w:rPr>
            <w:b/>
            <w:bCs/>
          </w:rPr>
          <w:delText xml:space="preserve"> ON WHATSAPP</w:delText>
        </w:r>
      </w:del>
    </w:p>
    <w:p w14:paraId="2A1363DF" w14:textId="6F003DC6" w:rsidR="001A6FBB" w:rsidRPr="00116082" w:rsidDel="007D08CB" w:rsidRDefault="001A6FBB">
      <w:pPr>
        <w:rPr>
          <w:del w:id="419" w:author="Kate Azumah" w:date="2024-09-03T16:01:00Z"/>
        </w:rPr>
      </w:pPr>
    </w:p>
    <w:p w14:paraId="730D4E2A" w14:textId="6922574A" w:rsidR="008E6809" w:rsidRPr="0047301D" w:rsidDel="007D08CB" w:rsidRDefault="008E6809" w:rsidP="0047301D">
      <w:pPr>
        <w:pStyle w:val="Body"/>
        <w:suppressAutoHyphens/>
        <w:ind w:firstLine="0"/>
        <w:jc w:val="both"/>
        <w:rPr>
          <w:del w:id="420" w:author="Kate Azumah" w:date="2024-09-03T16:01:00Z"/>
          <w:sz w:val="24"/>
          <w:szCs w:val="24"/>
        </w:rPr>
      </w:pPr>
      <w:del w:id="421" w:author="Kate Azumah" w:date="2024-09-03T16:01:00Z">
        <w:r w:rsidRPr="00116082" w:rsidDel="007D08CB">
          <w:rPr>
            <w:sz w:val="24"/>
            <w:szCs w:val="24"/>
          </w:rPr>
          <w:delText>Join our growing community of followers on WhatsApp and keep in step with our inspiring and informative missions posts.</w:delText>
        </w:r>
        <w:r w:rsidR="0047301D" w:rsidDel="007D08CB">
          <w:rPr>
            <w:sz w:val="24"/>
            <w:szCs w:val="24"/>
          </w:rPr>
          <w:delText xml:space="preserve"> </w:delText>
        </w:r>
        <w:r w:rsidRPr="00116082" w:rsidDel="007D08CB">
          <w:rPr>
            <w:sz w:val="24"/>
            <w:szCs w:val="24"/>
          </w:rPr>
          <w:delText xml:space="preserve">Click here to join: </w:delText>
        </w:r>
        <w:r w:rsidRPr="00116082" w:rsidDel="007D08CB">
          <w:rPr>
            <w:rStyle w:val="Hyperlink"/>
            <w:sz w:val="24"/>
            <w:szCs w:val="24"/>
          </w:rPr>
          <w:delText>https://bit.ly/Afrigo-Whatsapp.</w:delText>
        </w:r>
      </w:del>
    </w:p>
    <w:p w14:paraId="24A1E7C7" w14:textId="77777777" w:rsidR="008E6809" w:rsidRPr="00116082" w:rsidRDefault="008E6809">
      <w:pPr>
        <w:rPr>
          <w:b/>
          <w:bCs/>
        </w:rPr>
      </w:pPr>
    </w:p>
    <w:p w14:paraId="04402AB7" w14:textId="72457809" w:rsidR="00656E9B" w:rsidRPr="00116082" w:rsidRDefault="008064CB">
      <w:pPr>
        <w:rPr>
          <w:b/>
          <w:bCs/>
        </w:rPr>
      </w:pPr>
      <w:r w:rsidRPr="00116082">
        <w:rPr>
          <w:b/>
          <w:bCs/>
        </w:rPr>
        <w:t>SYMPOSIUM ON THEOLOGY AND THE ARTS</w:t>
      </w:r>
    </w:p>
    <w:p w14:paraId="6E1ADAB1" w14:textId="1744A806" w:rsidR="008E6809" w:rsidRPr="00116082" w:rsidRDefault="008E6809">
      <w:pPr>
        <w:rPr>
          <w:b/>
          <w:bCs/>
        </w:rPr>
      </w:pPr>
    </w:p>
    <w:p w14:paraId="3C0B721C" w14:textId="77777777" w:rsidR="00C1016C" w:rsidRDefault="008E6809" w:rsidP="008E6809">
      <w:pPr>
        <w:pStyle w:val="Body"/>
        <w:suppressAutoHyphens/>
        <w:ind w:firstLine="0"/>
        <w:jc w:val="both"/>
        <w:rPr>
          <w:spacing w:val="2"/>
          <w:sz w:val="24"/>
          <w:szCs w:val="24"/>
        </w:rPr>
      </w:pPr>
      <w:r w:rsidRPr="00116082">
        <w:rPr>
          <w:spacing w:val="2"/>
          <w:sz w:val="24"/>
          <w:szCs w:val="24"/>
        </w:rPr>
        <w:t xml:space="preserve">The third edition of the Leonora Ewurasi Glover Symposium on Theology and the Arts came off on 10-11 May on the theme: “The Arts, Identity, and Christian Faith.” The event, a collaboration between the Akrofi-Christaller Institute of Theology, Mission, and Culture, and the University </w:t>
      </w:r>
      <w:r w:rsidRPr="00116082">
        <w:rPr>
          <w:spacing w:val="2"/>
          <w:sz w:val="24"/>
          <w:szCs w:val="24"/>
        </w:rPr>
        <w:lastRenderedPageBreak/>
        <w:t xml:space="preserve">of Ghana School of Performing Arts, brought together scholars, practitioners, and students in the fields of theology and the arts. </w:t>
      </w:r>
    </w:p>
    <w:p w14:paraId="1D4B7CF4" w14:textId="77777777" w:rsidR="00C1016C" w:rsidRDefault="00C1016C" w:rsidP="008E6809">
      <w:pPr>
        <w:pStyle w:val="Body"/>
        <w:suppressAutoHyphens/>
        <w:ind w:firstLine="0"/>
        <w:jc w:val="both"/>
        <w:rPr>
          <w:spacing w:val="2"/>
          <w:sz w:val="24"/>
          <w:szCs w:val="24"/>
        </w:rPr>
      </w:pPr>
    </w:p>
    <w:p w14:paraId="7F5E1209" w14:textId="63AF51DC" w:rsidR="008E6809" w:rsidRPr="00116082" w:rsidRDefault="008E6809" w:rsidP="008E6809">
      <w:pPr>
        <w:pStyle w:val="Body"/>
        <w:suppressAutoHyphens/>
        <w:ind w:firstLine="0"/>
        <w:jc w:val="both"/>
        <w:rPr>
          <w:spacing w:val="2"/>
          <w:sz w:val="24"/>
          <w:szCs w:val="24"/>
        </w:rPr>
      </w:pPr>
      <w:r w:rsidRPr="00116082">
        <w:rPr>
          <w:spacing w:val="2"/>
          <w:sz w:val="24"/>
          <w:szCs w:val="24"/>
        </w:rPr>
        <w:t xml:space="preserve">Discussions centred on the role and challenges of incorporating African artistic forms into Christian faith. </w:t>
      </w:r>
      <w:del w:id="422" w:author="Kate Azumah" w:date="2024-09-03T16:00:00Z">
        <w:r w:rsidRPr="00116082" w:rsidDel="001604EB">
          <w:rPr>
            <w:spacing w:val="2"/>
            <w:sz w:val="24"/>
            <w:szCs w:val="24"/>
          </w:rPr>
          <w:delText xml:space="preserve">Sessions included plenaries, scholar presentations, scripture engagement, a dance performance, and a discussion on “Discipling the soul of an artist.” </w:delText>
        </w:r>
      </w:del>
      <w:r w:rsidRPr="00116082">
        <w:rPr>
          <w:spacing w:val="2"/>
          <w:sz w:val="24"/>
          <w:szCs w:val="24"/>
        </w:rPr>
        <w:t xml:space="preserve">The annual symposium provides a forum to bridge the gap in areas of African culture that remain untouched by the gospel, particularly the arts. Read more here: </w:t>
      </w:r>
      <w:r w:rsidRPr="00116082">
        <w:rPr>
          <w:rStyle w:val="Hyperlink"/>
          <w:spacing w:val="2"/>
          <w:sz w:val="24"/>
          <w:szCs w:val="24"/>
        </w:rPr>
        <w:t>https://bit.ly/ArtsSymposium</w:t>
      </w:r>
      <w:r w:rsidRPr="00116082">
        <w:rPr>
          <w:spacing w:val="2"/>
          <w:sz w:val="24"/>
          <w:szCs w:val="24"/>
        </w:rPr>
        <w:t>.</w:t>
      </w:r>
    </w:p>
    <w:p w14:paraId="3FEE9B10" w14:textId="18E68E00" w:rsidR="008E6809" w:rsidRPr="00116082" w:rsidRDefault="008E6809">
      <w:pPr>
        <w:rPr>
          <w:lang w:val="en-US"/>
        </w:rPr>
      </w:pPr>
      <w:r w:rsidRPr="00116082">
        <w:rPr>
          <w:lang w:val="en-US"/>
        </w:rPr>
        <w:br w:type="page"/>
      </w:r>
    </w:p>
    <w:p w14:paraId="434B4C16" w14:textId="77777777" w:rsidR="000E2839" w:rsidRPr="00116082" w:rsidRDefault="00000000" w:rsidP="00241AAB">
      <w:pPr>
        <w:spacing w:after="200"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lastRenderedPageBreak/>
        <w:t>P.11</w:t>
      </w:r>
    </w:p>
    <w:p w14:paraId="3AB2BBD6" w14:textId="77777777" w:rsidR="000E2839" w:rsidRPr="00116082" w:rsidRDefault="00000000" w:rsidP="00241AAB">
      <w:pPr>
        <w:spacing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t>HOW WE DID IT</w:t>
      </w:r>
    </w:p>
    <w:p w14:paraId="75DCE465" w14:textId="65660BD1" w:rsidR="000E2839" w:rsidRPr="00116082" w:rsidRDefault="00C1016C" w:rsidP="00241AAB">
      <w:pPr>
        <w:spacing w:line="245" w:lineRule="auto"/>
        <w:jc w:val="center"/>
        <w:rPr>
          <w:rFonts w:asciiTheme="minorHAnsi" w:eastAsia="Calibri" w:hAnsiTheme="minorHAnsi" w:cstheme="minorHAnsi"/>
          <w:color w:val="BD2D26"/>
        </w:rPr>
      </w:pPr>
      <w:r>
        <w:rPr>
          <w:rFonts w:asciiTheme="minorHAnsi" w:eastAsia="Calibri" w:hAnsiTheme="minorHAnsi" w:cstheme="minorHAnsi"/>
          <w:color w:val="BD2D26"/>
        </w:rPr>
        <w:t>GIVING FROM THE BEGINNING</w:t>
      </w:r>
    </w:p>
    <w:p w14:paraId="43E48989" w14:textId="77777777" w:rsidR="005116FA" w:rsidRPr="00116082" w:rsidRDefault="005116FA" w:rsidP="00A03C32">
      <w:pPr>
        <w:autoSpaceDE w:val="0"/>
        <w:autoSpaceDN w:val="0"/>
        <w:adjustRightInd w:val="0"/>
        <w:jc w:val="both"/>
        <w:rPr>
          <w:rFonts w:asciiTheme="minorHAnsi" w:eastAsia="Calibri" w:hAnsiTheme="minorHAnsi" w:cstheme="minorHAnsi"/>
          <w:color w:val="000000"/>
        </w:rPr>
      </w:pPr>
    </w:p>
    <w:p w14:paraId="405C9852" w14:textId="0382D31E" w:rsidR="00F433A2" w:rsidRPr="00116082" w:rsidRDefault="00C1016C" w:rsidP="00F433A2">
      <w:pPr>
        <w:pStyle w:val="Body"/>
        <w:suppressAutoHyphens/>
        <w:ind w:firstLine="0"/>
        <w:jc w:val="both"/>
        <w:rPr>
          <w:sz w:val="24"/>
          <w:szCs w:val="24"/>
        </w:rPr>
      </w:pPr>
      <w:r>
        <w:rPr>
          <w:spacing w:val="-2"/>
          <w:sz w:val="24"/>
          <w:szCs w:val="24"/>
        </w:rPr>
        <w:t>Fo</w:t>
      </w:r>
      <w:r w:rsidR="00F433A2" w:rsidRPr="00116082">
        <w:rPr>
          <w:spacing w:val="-2"/>
          <w:sz w:val="24"/>
          <w:szCs w:val="24"/>
        </w:rPr>
        <w:t xml:space="preserve">unded in 1927, the Ethiopian Kale Heywet Church (EKHC) has almost 12 million members in over 12,000 local congregations. </w:t>
      </w:r>
      <w:del w:id="423" w:author="Kate Azumah" w:date="2024-09-09T17:58:00Z">
        <w:r w:rsidR="00F433A2" w:rsidRPr="00116082" w:rsidDel="000C00EE">
          <w:rPr>
            <w:spacing w:val="-2"/>
            <w:sz w:val="24"/>
            <w:szCs w:val="24"/>
          </w:rPr>
          <w:delText xml:space="preserve"> </w:delText>
        </w:r>
      </w:del>
      <w:r w:rsidR="00F433A2" w:rsidRPr="00116082">
        <w:rPr>
          <w:spacing w:val="-2"/>
          <w:sz w:val="24"/>
          <w:szCs w:val="24"/>
        </w:rPr>
        <w:t xml:space="preserve">From the church’s inception, local congregations were expected to share the gospel as soon as they began to follow Jesus, and to empower the church to send people </w:t>
      </w:r>
      <w:ins w:id="424" w:author="Kate Azumah" w:date="2024-09-03T16:02:00Z">
        <w:r w:rsidR="00357570">
          <w:rPr>
            <w:spacing w:val="-2"/>
            <w:sz w:val="24"/>
            <w:szCs w:val="24"/>
          </w:rPr>
          <w:t>out</w:t>
        </w:r>
      </w:ins>
      <w:del w:id="425" w:author="Kate Azumah" w:date="2024-09-03T16:02:00Z">
        <w:r w:rsidR="00F433A2" w:rsidRPr="00116082" w:rsidDel="00357570">
          <w:rPr>
            <w:spacing w:val="-2"/>
            <w:sz w:val="24"/>
            <w:szCs w:val="24"/>
          </w:rPr>
          <w:delText>further afield</w:delText>
        </w:r>
      </w:del>
      <w:r w:rsidR="00F433A2" w:rsidRPr="00116082">
        <w:rPr>
          <w:spacing w:val="-2"/>
          <w:sz w:val="24"/>
          <w:szCs w:val="24"/>
        </w:rPr>
        <w:t xml:space="preserve"> with the message. Pastor Tesfaye Abadura, the Global Missions Director of the EKHC says, “Missions is in our DNA.”</w:t>
      </w:r>
    </w:p>
    <w:p w14:paraId="1BEE74BB" w14:textId="77777777" w:rsidR="00C1016C" w:rsidRDefault="00C1016C" w:rsidP="00C1016C">
      <w:pPr>
        <w:pStyle w:val="Body"/>
        <w:suppressAutoHyphens/>
        <w:ind w:firstLine="0"/>
        <w:jc w:val="both"/>
        <w:rPr>
          <w:spacing w:val="2"/>
          <w:sz w:val="24"/>
          <w:szCs w:val="24"/>
        </w:rPr>
      </w:pPr>
    </w:p>
    <w:p w14:paraId="3B4C5C9A" w14:textId="2600ED13" w:rsidR="00F433A2" w:rsidRDefault="00F433A2" w:rsidP="00C1016C">
      <w:pPr>
        <w:pStyle w:val="Body"/>
        <w:suppressAutoHyphens/>
        <w:ind w:firstLine="0"/>
        <w:jc w:val="both"/>
        <w:rPr>
          <w:spacing w:val="2"/>
          <w:sz w:val="24"/>
          <w:szCs w:val="24"/>
        </w:rPr>
      </w:pPr>
      <w:r w:rsidRPr="00116082">
        <w:rPr>
          <w:spacing w:val="2"/>
          <w:sz w:val="24"/>
          <w:szCs w:val="24"/>
        </w:rPr>
        <w:t>The denomination, which in Amharic means “Word of Life,” supports 38 missionary couples working</w:t>
      </w:r>
      <w:del w:id="426" w:author="Kate Azumah" w:date="2024-09-03T16:02:00Z">
        <w:r w:rsidRPr="00116082" w:rsidDel="00357570">
          <w:rPr>
            <w:spacing w:val="2"/>
            <w:sz w:val="24"/>
            <w:szCs w:val="24"/>
          </w:rPr>
          <w:delText xml:space="preserve"> cross-culturally</w:delText>
        </w:r>
      </w:del>
      <w:r w:rsidRPr="00116082">
        <w:rPr>
          <w:spacing w:val="2"/>
          <w:sz w:val="24"/>
          <w:szCs w:val="24"/>
        </w:rPr>
        <w:t xml:space="preserve"> within Ethiopia and in Mali, Ghana, Northern Nigeria, South Sudan, Guinea, Northern Kenya, Somaliland, and other African and Asian countries. They plan to send workers to the Middle East and beyond, focusing on the 10/40 Window.</w:t>
      </w:r>
    </w:p>
    <w:p w14:paraId="0C93B2CB" w14:textId="77777777" w:rsidR="00C1016C" w:rsidRPr="00116082" w:rsidRDefault="00C1016C" w:rsidP="00C1016C">
      <w:pPr>
        <w:pStyle w:val="Body"/>
        <w:suppressAutoHyphens/>
        <w:ind w:firstLine="0"/>
        <w:jc w:val="both"/>
        <w:rPr>
          <w:spacing w:val="2"/>
          <w:sz w:val="24"/>
          <w:szCs w:val="24"/>
        </w:rPr>
      </w:pPr>
    </w:p>
    <w:p w14:paraId="7B895F7A" w14:textId="77777777" w:rsidR="00F433A2" w:rsidRPr="00C1016C" w:rsidRDefault="00F433A2" w:rsidP="00F433A2">
      <w:pPr>
        <w:pStyle w:val="Body"/>
        <w:suppressAutoHyphens/>
        <w:spacing w:before="113"/>
        <w:ind w:firstLine="0"/>
        <w:jc w:val="both"/>
        <w:rPr>
          <w:rFonts w:ascii="Avenir (T1) 95 Black" w:hAnsi="Avenir (T1) 95 Black" w:cs="Avenir (T1) 95 Black"/>
          <w:b/>
          <w:bCs/>
          <w:sz w:val="24"/>
          <w:szCs w:val="24"/>
        </w:rPr>
      </w:pPr>
      <w:r w:rsidRPr="00C1016C">
        <w:rPr>
          <w:rFonts w:ascii="Avenir (T1) 95 Black" w:hAnsi="Avenir (T1) 95 Black" w:cs="Avenir (T1) 95 Black"/>
          <w:b/>
          <w:bCs/>
          <w:sz w:val="24"/>
          <w:szCs w:val="24"/>
        </w:rPr>
        <w:t>The Gospel Association</w:t>
      </w:r>
    </w:p>
    <w:p w14:paraId="6020BBDC" w14:textId="31437A94" w:rsidR="00F433A2" w:rsidRPr="00116082" w:rsidRDefault="00F433A2" w:rsidP="00F433A2">
      <w:pPr>
        <w:pStyle w:val="Body"/>
        <w:suppressAutoHyphens/>
        <w:ind w:firstLine="0"/>
        <w:jc w:val="both"/>
        <w:rPr>
          <w:spacing w:val="-2"/>
          <w:sz w:val="24"/>
          <w:szCs w:val="24"/>
        </w:rPr>
      </w:pPr>
      <w:r w:rsidRPr="00116082">
        <w:rPr>
          <w:spacing w:val="-2"/>
          <w:sz w:val="24"/>
          <w:szCs w:val="24"/>
        </w:rPr>
        <w:t xml:space="preserve">The EKHC funds its missionary activity through the Gospel Association. Every church member becomes a part of this association and family members are registered from birth.  The EKHC believes that the first ministry of the Church is always missions; therefore, every congregant should contribute towards the spread of the gospel. </w:t>
      </w:r>
      <w:del w:id="427" w:author="Kate Azumah" w:date="2024-09-09T17:59:00Z">
        <w:r w:rsidRPr="00116082" w:rsidDel="00F47F62">
          <w:rPr>
            <w:spacing w:val="-2"/>
            <w:sz w:val="24"/>
            <w:szCs w:val="24"/>
          </w:rPr>
          <w:delText>They see this obligation as a privilege.</w:delText>
        </w:r>
      </w:del>
    </w:p>
    <w:p w14:paraId="1A750D77" w14:textId="77777777" w:rsidR="00C1016C" w:rsidRDefault="00C1016C" w:rsidP="00C1016C">
      <w:pPr>
        <w:pStyle w:val="Body"/>
        <w:suppressAutoHyphens/>
        <w:ind w:firstLine="0"/>
        <w:jc w:val="both"/>
        <w:rPr>
          <w:sz w:val="24"/>
          <w:szCs w:val="24"/>
        </w:rPr>
      </w:pPr>
    </w:p>
    <w:p w14:paraId="62D3E087" w14:textId="08F2411A" w:rsidR="00F433A2" w:rsidRPr="00116082" w:rsidRDefault="00F433A2" w:rsidP="00C1016C">
      <w:pPr>
        <w:pStyle w:val="Body"/>
        <w:suppressAutoHyphens/>
        <w:ind w:firstLine="0"/>
        <w:jc w:val="both"/>
        <w:rPr>
          <w:sz w:val="24"/>
          <w:szCs w:val="24"/>
        </w:rPr>
      </w:pPr>
      <w:r w:rsidRPr="00116082">
        <w:rPr>
          <w:sz w:val="24"/>
          <w:szCs w:val="24"/>
        </w:rPr>
        <w:t xml:space="preserve">Throughout the country, at the monthly Lord’s Supper, members come with their Gospel Association ID cards and their gifts for missions.  </w:t>
      </w:r>
      <w:del w:id="428" w:author="Kate Azumah" w:date="2024-09-03T16:03:00Z">
        <w:r w:rsidRPr="00116082" w:rsidDel="00911A60">
          <w:rPr>
            <w:sz w:val="24"/>
            <w:szCs w:val="24"/>
          </w:rPr>
          <w:delText xml:space="preserve">A regular contribution is expected in the name of each family member. </w:delText>
        </w:r>
      </w:del>
      <w:del w:id="429" w:author="Kate Azumah" w:date="2024-09-09T18:01:00Z">
        <w:r w:rsidRPr="00116082" w:rsidDel="003F4165">
          <w:rPr>
            <w:sz w:val="24"/>
            <w:szCs w:val="24"/>
          </w:rPr>
          <w:delText xml:space="preserve">The church joyfully collects these gifts and funds missionaries with them. </w:delText>
        </w:r>
      </w:del>
      <w:r w:rsidRPr="00116082">
        <w:rPr>
          <w:sz w:val="24"/>
          <w:szCs w:val="24"/>
        </w:rPr>
        <w:t>Some churches have special funding days, or use the Christmas holidays, New Year, or Easter to take special collections. Churches also send part of their tithes for missions</w:t>
      </w:r>
      <w:ins w:id="430" w:author="Kate Azumah" w:date="2024-09-03T16:04:00Z">
        <w:r w:rsidR="00911A60">
          <w:rPr>
            <w:sz w:val="24"/>
            <w:szCs w:val="24"/>
          </w:rPr>
          <w:t>.</w:t>
        </w:r>
      </w:ins>
      <w:del w:id="431" w:author="Kate Azumah" w:date="2024-09-03T16:03:00Z">
        <w:r w:rsidRPr="00116082" w:rsidDel="00911A60">
          <w:rPr>
            <w:sz w:val="24"/>
            <w:szCs w:val="24"/>
          </w:rPr>
          <w:delText xml:space="preserve">, but it is the Gospel Association which powers missions at the EKHC.  </w:delText>
        </w:r>
      </w:del>
    </w:p>
    <w:p w14:paraId="637EF0F0" w14:textId="77777777" w:rsidR="00C1016C" w:rsidRDefault="00C1016C" w:rsidP="00F433A2">
      <w:pPr>
        <w:pStyle w:val="Body"/>
        <w:suppressAutoHyphens/>
        <w:spacing w:before="57"/>
        <w:ind w:firstLine="0"/>
        <w:jc w:val="both"/>
        <w:rPr>
          <w:rFonts w:ascii="Avenir (T1) 95 Black" w:hAnsi="Avenir (T1) 95 Black" w:cs="Avenir (T1) 95 Black"/>
          <w:sz w:val="24"/>
          <w:szCs w:val="24"/>
        </w:rPr>
      </w:pPr>
    </w:p>
    <w:p w14:paraId="755993AD" w14:textId="179252CB" w:rsidR="00F433A2" w:rsidRPr="00D73586" w:rsidRDefault="00F433A2" w:rsidP="00F433A2">
      <w:pPr>
        <w:pStyle w:val="Body"/>
        <w:suppressAutoHyphens/>
        <w:spacing w:before="57"/>
        <w:ind w:firstLine="0"/>
        <w:jc w:val="both"/>
        <w:rPr>
          <w:b/>
          <w:bCs/>
          <w:sz w:val="24"/>
          <w:szCs w:val="24"/>
        </w:rPr>
      </w:pPr>
      <w:r w:rsidRPr="00D73586">
        <w:rPr>
          <w:rFonts w:ascii="Avenir (T1) 95 Black" w:hAnsi="Avenir (T1) 95 Black" w:cs="Avenir (T1) 95 Black"/>
          <w:b/>
          <w:bCs/>
          <w:sz w:val="24"/>
          <w:szCs w:val="24"/>
        </w:rPr>
        <w:t>A funding culture</w:t>
      </w:r>
    </w:p>
    <w:p w14:paraId="08833EA0" w14:textId="77777777" w:rsidR="00F433A2" w:rsidRPr="00116082" w:rsidRDefault="00F433A2" w:rsidP="00F433A2">
      <w:pPr>
        <w:pStyle w:val="Body"/>
        <w:suppressAutoHyphens/>
        <w:ind w:firstLine="0"/>
        <w:jc w:val="both"/>
        <w:rPr>
          <w:sz w:val="24"/>
          <w:szCs w:val="24"/>
        </w:rPr>
      </w:pPr>
      <w:r w:rsidRPr="00116082">
        <w:rPr>
          <w:sz w:val="24"/>
          <w:szCs w:val="24"/>
        </w:rPr>
        <w:t xml:space="preserve">It’s not </w:t>
      </w:r>
      <w:r w:rsidRPr="00116082">
        <w:rPr>
          <w:spacing w:val="-2"/>
          <w:sz w:val="24"/>
          <w:szCs w:val="24"/>
        </w:rPr>
        <w:t>just</w:t>
      </w:r>
      <w:r w:rsidRPr="00116082">
        <w:rPr>
          <w:sz w:val="24"/>
          <w:szCs w:val="24"/>
        </w:rPr>
        <w:t xml:space="preserve"> the big churches who are collecting for missions, either. When a new church is planted, it is expected to send out and fund a local evangelist.  As the church matures, it should send missionaries to unreached people groups near them, and aim at sending missionaries globally.  These global missionaries are chosen and sent at the national level, though up to 10 churches may specifically support one global missionary. Some district leaders have a full-time job to oversee the missions programs and giving at their zonal churches.  Pastor Abadura says, “It goes from the bottom to the top.”</w:t>
      </w:r>
    </w:p>
    <w:p w14:paraId="226B1626" w14:textId="77777777" w:rsidR="00D70BCF" w:rsidRDefault="00D70BCF" w:rsidP="00F433A2">
      <w:pPr>
        <w:pStyle w:val="Body"/>
        <w:suppressAutoHyphens/>
        <w:spacing w:before="57"/>
        <w:ind w:firstLine="0"/>
        <w:jc w:val="both"/>
        <w:rPr>
          <w:ins w:id="432" w:author="Kate Azumah" w:date="2024-09-03T16:04:00Z"/>
          <w:rFonts w:ascii="Avenir (T1) 95 Black" w:hAnsi="Avenir (T1) 95 Black" w:cs="Avenir (T1) 95 Black"/>
          <w:b/>
          <w:bCs/>
          <w:sz w:val="24"/>
          <w:szCs w:val="24"/>
        </w:rPr>
      </w:pPr>
    </w:p>
    <w:p w14:paraId="2E062D75" w14:textId="2D189078" w:rsidR="00F433A2" w:rsidRPr="00D73586" w:rsidRDefault="00F433A2" w:rsidP="00F433A2">
      <w:pPr>
        <w:pStyle w:val="Body"/>
        <w:suppressAutoHyphens/>
        <w:spacing w:before="57"/>
        <w:ind w:firstLine="0"/>
        <w:jc w:val="both"/>
        <w:rPr>
          <w:b/>
          <w:bCs/>
          <w:sz w:val="24"/>
          <w:szCs w:val="24"/>
        </w:rPr>
      </w:pPr>
      <w:r w:rsidRPr="00D73586">
        <w:rPr>
          <w:rFonts w:ascii="Avenir (T1) 95 Black" w:hAnsi="Avenir (T1) 95 Black" w:cs="Avenir (T1) 95 Black"/>
          <w:b/>
          <w:bCs/>
          <w:sz w:val="24"/>
          <w:szCs w:val="24"/>
        </w:rPr>
        <w:lastRenderedPageBreak/>
        <w:t>Motivation</w:t>
      </w:r>
    </w:p>
    <w:p w14:paraId="3E0AB739" w14:textId="74B92AAD" w:rsidR="00F433A2" w:rsidRPr="00116082" w:rsidRDefault="00F433A2" w:rsidP="00F433A2">
      <w:pPr>
        <w:pStyle w:val="Body"/>
        <w:suppressAutoHyphens/>
        <w:ind w:firstLine="0"/>
        <w:jc w:val="both"/>
        <w:rPr>
          <w:spacing w:val="-3"/>
          <w:sz w:val="24"/>
          <w:szCs w:val="24"/>
        </w:rPr>
      </w:pPr>
      <w:r w:rsidRPr="00116082">
        <w:rPr>
          <w:spacing w:val="-3"/>
          <w:sz w:val="24"/>
          <w:szCs w:val="24"/>
        </w:rPr>
        <w:t>In Ethiopia, it is culturally inappropriate for a missionary to raise funds for himself or herself; therefore, the leaders do it. The EKHC encourages pastors to speak on missions every week</w:t>
      </w:r>
      <w:del w:id="433" w:author="Kate Azumah" w:date="2024-09-03T16:04:00Z">
        <w:r w:rsidRPr="00116082" w:rsidDel="00D70BCF">
          <w:rPr>
            <w:spacing w:val="-3"/>
            <w:sz w:val="24"/>
            <w:szCs w:val="24"/>
          </w:rPr>
          <w:delText xml:space="preserve"> in some manner</w:delText>
        </w:r>
      </w:del>
      <w:ins w:id="434" w:author="Kate Azumah" w:date="2024-09-09T18:03:00Z">
        <w:r w:rsidR="009A0EB1">
          <w:rPr>
            <w:spacing w:val="-3"/>
            <w:sz w:val="24"/>
            <w:szCs w:val="24"/>
          </w:rPr>
          <w:t>.</w:t>
        </w:r>
      </w:ins>
      <w:del w:id="435" w:author="Kate Azumah" w:date="2024-09-09T18:03:00Z">
        <w:r w:rsidRPr="00116082" w:rsidDel="009A0EB1">
          <w:rPr>
            <w:spacing w:val="-3"/>
            <w:sz w:val="24"/>
            <w:szCs w:val="24"/>
          </w:rPr>
          <w:delText>, so that people will not forget to reach the lost.</w:delText>
        </w:r>
      </w:del>
      <w:del w:id="436" w:author="Kate Azumah" w:date="2024-09-03T16:05:00Z">
        <w:r w:rsidRPr="00116082" w:rsidDel="00D70BCF">
          <w:rPr>
            <w:spacing w:val="-3"/>
            <w:sz w:val="24"/>
            <w:szCs w:val="24"/>
          </w:rPr>
          <w:delText xml:space="preserve"> </w:delText>
        </w:r>
      </w:del>
      <w:r w:rsidRPr="00116082">
        <w:rPr>
          <w:spacing w:val="-3"/>
          <w:sz w:val="24"/>
          <w:szCs w:val="24"/>
        </w:rPr>
        <w:t xml:space="preserve"> Three principles underpin their teaching:  firstly, the belief that the</w:t>
      </w:r>
      <w:del w:id="437" w:author="Kate Azumah" w:date="2024-09-09T18:04:00Z">
        <w:r w:rsidRPr="00116082" w:rsidDel="009A0EB1">
          <w:rPr>
            <w:spacing w:val="-3"/>
            <w:sz w:val="24"/>
            <w:szCs w:val="24"/>
          </w:rPr>
          <w:delText xml:space="preserve"> main</w:delText>
        </w:r>
      </w:del>
      <w:r w:rsidRPr="00116082">
        <w:rPr>
          <w:spacing w:val="-3"/>
          <w:sz w:val="24"/>
          <w:szCs w:val="24"/>
        </w:rPr>
        <w:t xml:space="preserve"> purpose of the Church is to do the mission that Jesus commanded.  Secondly, Pastor Abadura asks, “How do we express God’s love for others</w:t>
      </w:r>
      <w:del w:id="438" w:author="Kate Azumah" w:date="2024-09-09T18:04:00Z">
        <w:r w:rsidRPr="00116082" w:rsidDel="00007942">
          <w:rPr>
            <w:spacing w:val="-3"/>
            <w:sz w:val="24"/>
            <w:szCs w:val="24"/>
          </w:rPr>
          <w:delText xml:space="preserve"> if we don’t bring the gospel</w:delText>
        </w:r>
      </w:del>
      <w:r w:rsidRPr="00116082">
        <w:rPr>
          <w:spacing w:val="-3"/>
          <w:sz w:val="24"/>
          <w:szCs w:val="24"/>
        </w:rPr>
        <w:t>? If we don’t preach the gospel, then we are not loving God and expressing God’s love.”</w:t>
      </w:r>
      <w:del w:id="439" w:author="Kate Azumah" w:date="2024-09-03T16:05:00Z">
        <w:r w:rsidRPr="00116082" w:rsidDel="007F75D0">
          <w:rPr>
            <w:spacing w:val="-3"/>
            <w:sz w:val="24"/>
            <w:szCs w:val="24"/>
          </w:rPr>
          <w:delText xml:space="preserve">  The church understands that withdrawing from doing missions is withdrawing from the love of God.</w:delText>
        </w:r>
      </w:del>
      <w:r w:rsidRPr="00116082">
        <w:rPr>
          <w:spacing w:val="-3"/>
          <w:sz w:val="24"/>
          <w:szCs w:val="24"/>
        </w:rPr>
        <w:t xml:space="preserve"> </w:t>
      </w:r>
      <w:del w:id="440" w:author="Kate Azumah" w:date="2024-09-03T16:05:00Z">
        <w:r w:rsidRPr="00116082" w:rsidDel="007F75D0">
          <w:rPr>
            <w:spacing w:val="-3"/>
            <w:sz w:val="24"/>
            <w:szCs w:val="24"/>
          </w:rPr>
          <w:delText xml:space="preserve"> </w:delText>
        </w:r>
      </w:del>
      <w:r w:rsidRPr="00116082">
        <w:rPr>
          <w:spacing w:val="-3"/>
          <w:sz w:val="24"/>
          <w:szCs w:val="24"/>
        </w:rPr>
        <w:t xml:space="preserve">Lastly is the hastening of Christ’s return. </w:t>
      </w:r>
      <w:del w:id="441" w:author="Kate Azumah" w:date="2024-09-09T18:04:00Z">
        <w:r w:rsidRPr="00116082" w:rsidDel="00007942">
          <w:rPr>
            <w:spacing w:val="-3"/>
            <w:sz w:val="24"/>
            <w:szCs w:val="24"/>
          </w:rPr>
          <w:delText xml:space="preserve"> </w:delText>
        </w:r>
      </w:del>
      <w:r w:rsidRPr="00116082">
        <w:rPr>
          <w:spacing w:val="-3"/>
          <w:sz w:val="24"/>
          <w:szCs w:val="24"/>
        </w:rPr>
        <w:t>According to 2 Peter 3:9, Christ wants everyone to come to repentance</w:t>
      </w:r>
      <w:ins w:id="442" w:author="Kate Azumah" w:date="2024-09-09T18:05:00Z">
        <w:r w:rsidR="00007942">
          <w:rPr>
            <w:spacing w:val="-3"/>
            <w:sz w:val="24"/>
            <w:szCs w:val="24"/>
          </w:rPr>
          <w:t>;</w:t>
        </w:r>
      </w:ins>
      <w:del w:id="443" w:author="Kate Azumah" w:date="2024-09-09T18:05:00Z">
        <w:r w:rsidRPr="00116082" w:rsidDel="00007942">
          <w:rPr>
            <w:spacing w:val="-3"/>
            <w:sz w:val="24"/>
            <w:szCs w:val="24"/>
          </w:rPr>
          <w:delText>,</w:delText>
        </w:r>
      </w:del>
      <w:r w:rsidRPr="00116082">
        <w:rPr>
          <w:spacing w:val="-3"/>
          <w:sz w:val="24"/>
          <w:szCs w:val="24"/>
        </w:rPr>
        <w:t xml:space="preserve"> </w:t>
      </w:r>
      <w:del w:id="444" w:author="Kate Azumah" w:date="2024-09-09T18:05:00Z">
        <w:r w:rsidRPr="00116082" w:rsidDel="00007942">
          <w:rPr>
            <w:spacing w:val="-3"/>
            <w:sz w:val="24"/>
            <w:szCs w:val="24"/>
          </w:rPr>
          <w:delText xml:space="preserve">and he will not return until every people group has heard the gospel.  </w:delText>
        </w:r>
      </w:del>
      <w:ins w:id="445" w:author="Kate Azumah" w:date="2024-09-09T18:05:00Z">
        <w:r w:rsidR="00007942">
          <w:rPr>
            <w:spacing w:val="-3"/>
            <w:sz w:val="24"/>
            <w:szCs w:val="24"/>
          </w:rPr>
          <w:t>t</w:t>
        </w:r>
      </w:ins>
      <w:del w:id="446" w:author="Kate Azumah" w:date="2024-09-09T18:05:00Z">
        <w:r w:rsidRPr="00116082" w:rsidDel="00007942">
          <w:rPr>
            <w:spacing w:val="-3"/>
            <w:sz w:val="24"/>
            <w:szCs w:val="24"/>
          </w:rPr>
          <w:delText>T</w:delText>
        </w:r>
      </w:del>
      <w:r w:rsidRPr="00116082">
        <w:rPr>
          <w:spacing w:val="-3"/>
          <w:sz w:val="24"/>
          <w:szCs w:val="24"/>
        </w:rPr>
        <w:t>herefore, they do their best to give everyone a chance to know Jesus before he returns.</w:t>
      </w:r>
    </w:p>
    <w:p w14:paraId="152238EE" w14:textId="77777777" w:rsidR="00D73586" w:rsidRDefault="00D73586" w:rsidP="00D73586">
      <w:pPr>
        <w:pStyle w:val="Body"/>
        <w:suppressAutoHyphens/>
        <w:ind w:firstLine="0"/>
        <w:jc w:val="both"/>
        <w:rPr>
          <w:sz w:val="24"/>
          <w:szCs w:val="24"/>
        </w:rPr>
      </w:pPr>
    </w:p>
    <w:p w14:paraId="3C23D7C1" w14:textId="141C1A1B" w:rsidR="00F433A2" w:rsidRPr="00116082" w:rsidRDefault="00F433A2" w:rsidP="00D73586">
      <w:pPr>
        <w:pStyle w:val="Body"/>
        <w:suppressAutoHyphens/>
        <w:ind w:firstLine="0"/>
        <w:jc w:val="both"/>
        <w:rPr>
          <w:sz w:val="24"/>
          <w:szCs w:val="24"/>
        </w:rPr>
      </w:pPr>
      <w:r w:rsidRPr="00116082">
        <w:rPr>
          <w:sz w:val="24"/>
          <w:szCs w:val="24"/>
        </w:rPr>
        <w:t xml:space="preserve">Pastor Abadura has this advice for other denominations to see an increase in their missions giving: </w:t>
      </w:r>
    </w:p>
    <w:p w14:paraId="4618DCFB" w14:textId="60DC2E41" w:rsidR="00F433A2" w:rsidRPr="00116082" w:rsidRDefault="00F433A2" w:rsidP="00F433A2">
      <w:pPr>
        <w:pStyle w:val="Body"/>
        <w:suppressAutoHyphens/>
        <w:ind w:left="227" w:hanging="227"/>
        <w:jc w:val="both"/>
        <w:rPr>
          <w:sz w:val="24"/>
          <w:szCs w:val="24"/>
        </w:rPr>
      </w:pPr>
      <w:r w:rsidRPr="00116082">
        <w:rPr>
          <w:spacing w:val="2"/>
          <w:sz w:val="24"/>
          <w:szCs w:val="24"/>
          <w:u w:color="BC2C25"/>
        </w:rPr>
        <w:t>•</w:t>
      </w:r>
      <w:r w:rsidRPr="00116082">
        <w:rPr>
          <w:spacing w:val="2"/>
          <w:sz w:val="24"/>
          <w:szCs w:val="24"/>
          <w:u w:color="BC2C25"/>
        </w:rPr>
        <w:tab/>
      </w:r>
      <w:r w:rsidRPr="00116082">
        <w:rPr>
          <w:sz w:val="24"/>
          <w:szCs w:val="24"/>
        </w:rPr>
        <w:t>Make mission the first ministry of the church.</w:t>
      </w:r>
      <w:ins w:id="447" w:author="Kate Azumah" w:date="2024-09-09T18:12:00Z">
        <w:r w:rsidR="00C03011">
          <w:rPr>
            <w:sz w:val="24"/>
            <w:szCs w:val="24"/>
          </w:rPr>
          <w:t xml:space="preserve"> </w:t>
        </w:r>
      </w:ins>
      <w:r w:rsidRPr="00116082">
        <w:rPr>
          <w:sz w:val="24"/>
          <w:szCs w:val="24"/>
        </w:rPr>
        <w:t xml:space="preserve">It is not an option, but an obligation.  </w:t>
      </w:r>
    </w:p>
    <w:p w14:paraId="42E2692B" w14:textId="5758C91C" w:rsidR="00F433A2" w:rsidRPr="00116082" w:rsidRDefault="00F433A2" w:rsidP="00F433A2">
      <w:pPr>
        <w:pStyle w:val="Body"/>
        <w:suppressAutoHyphens/>
        <w:ind w:left="227" w:hanging="227"/>
        <w:jc w:val="both"/>
        <w:rPr>
          <w:sz w:val="24"/>
          <w:szCs w:val="24"/>
        </w:rPr>
      </w:pPr>
      <w:r w:rsidRPr="00116082">
        <w:rPr>
          <w:spacing w:val="2"/>
          <w:sz w:val="24"/>
          <w:szCs w:val="24"/>
          <w:u w:color="BC2C25"/>
        </w:rPr>
        <w:t>•</w:t>
      </w:r>
      <w:r w:rsidRPr="00116082">
        <w:rPr>
          <w:spacing w:val="2"/>
          <w:sz w:val="24"/>
          <w:szCs w:val="24"/>
          <w:u w:color="BC2C25"/>
        </w:rPr>
        <w:tab/>
      </w:r>
      <w:r w:rsidRPr="00116082">
        <w:rPr>
          <w:sz w:val="24"/>
          <w:szCs w:val="24"/>
        </w:rPr>
        <w:t>Ensure a strong prayer team is focusing on missions, because prayer opens</w:t>
      </w:r>
      <w:ins w:id="448" w:author="Kate Azumah" w:date="2024-09-03T16:06:00Z">
        <w:r w:rsidR="009A0FE9">
          <w:rPr>
            <w:sz w:val="24"/>
            <w:szCs w:val="24"/>
          </w:rPr>
          <w:t xml:space="preserve"> God’s hands and people’s hearts.</w:t>
        </w:r>
      </w:ins>
      <w:del w:id="449" w:author="Kate Azumah" w:date="2024-09-03T16:06:00Z">
        <w:r w:rsidRPr="00116082" w:rsidDel="009A0FE9">
          <w:rPr>
            <w:sz w:val="24"/>
            <w:szCs w:val="24"/>
          </w:rPr>
          <w:delText xml:space="preserve"> the hands of God and the hearts of people.</w:delText>
        </w:r>
      </w:del>
    </w:p>
    <w:p w14:paraId="02E96440" w14:textId="79FA516F" w:rsidR="00F433A2" w:rsidRPr="00116082" w:rsidRDefault="00F433A2" w:rsidP="00F433A2">
      <w:pPr>
        <w:pStyle w:val="Body"/>
        <w:suppressAutoHyphens/>
        <w:ind w:left="227" w:hanging="227"/>
        <w:jc w:val="both"/>
        <w:rPr>
          <w:sz w:val="24"/>
          <w:szCs w:val="24"/>
        </w:rPr>
      </w:pPr>
      <w:r w:rsidRPr="00116082">
        <w:rPr>
          <w:spacing w:val="2"/>
          <w:sz w:val="24"/>
          <w:szCs w:val="24"/>
          <w:u w:color="BC2C25"/>
        </w:rPr>
        <w:t>•</w:t>
      </w:r>
      <w:r w:rsidRPr="00116082">
        <w:rPr>
          <w:spacing w:val="2"/>
          <w:sz w:val="24"/>
          <w:szCs w:val="24"/>
          <w:u w:color="BC2C25"/>
        </w:rPr>
        <w:tab/>
      </w:r>
      <w:ins w:id="450" w:author="Kate Azumah" w:date="2024-09-09T18:06:00Z">
        <w:r w:rsidR="00F151DA">
          <w:rPr>
            <w:sz w:val="24"/>
            <w:szCs w:val="24"/>
          </w:rPr>
          <w:t>C</w:t>
        </w:r>
      </w:ins>
      <w:ins w:id="451" w:author="Kate Azumah" w:date="2024-09-09T18:05:00Z">
        <w:r w:rsidR="00F151DA">
          <w:rPr>
            <w:sz w:val="24"/>
            <w:szCs w:val="24"/>
          </w:rPr>
          <w:t>hurch</w:t>
        </w:r>
      </w:ins>
      <w:del w:id="452" w:author="Kate Azumah" w:date="2024-09-09T18:05:00Z">
        <w:r w:rsidRPr="00116082" w:rsidDel="00F151DA">
          <w:rPr>
            <w:sz w:val="24"/>
            <w:szCs w:val="24"/>
          </w:rPr>
          <w:delText>Key</w:delText>
        </w:r>
      </w:del>
      <w:r w:rsidRPr="00116082">
        <w:rPr>
          <w:sz w:val="24"/>
          <w:szCs w:val="24"/>
        </w:rPr>
        <w:t xml:space="preserve"> leaders</w:t>
      </w:r>
      <w:del w:id="453" w:author="Kate Azumah" w:date="2024-09-09T18:06:00Z">
        <w:r w:rsidRPr="00116082" w:rsidDel="00F151DA">
          <w:rPr>
            <w:sz w:val="24"/>
            <w:szCs w:val="24"/>
          </w:rPr>
          <w:delText xml:space="preserve"> of the church</w:delText>
        </w:r>
      </w:del>
      <w:r w:rsidRPr="00116082">
        <w:rPr>
          <w:sz w:val="24"/>
          <w:szCs w:val="24"/>
        </w:rPr>
        <w:t xml:space="preserve"> should continuously teach</w:t>
      </w:r>
      <w:del w:id="454" w:author="Kate Azumah" w:date="2024-09-09T18:06:00Z">
        <w:r w:rsidRPr="00116082" w:rsidDel="00F151DA">
          <w:rPr>
            <w:sz w:val="24"/>
            <w:szCs w:val="24"/>
          </w:rPr>
          <w:delText xml:space="preserve"> the Word of God</w:delText>
        </w:r>
      </w:del>
      <w:r w:rsidRPr="00116082">
        <w:rPr>
          <w:sz w:val="24"/>
          <w:szCs w:val="24"/>
        </w:rPr>
        <w:t xml:space="preserve"> about </w:t>
      </w:r>
      <w:ins w:id="455" w:author="Kate Azumah" w:date="2024-09-09T18:06:00Z">
        <w:r w:rsidR="00F151DA">
          <w:rPr>
            <w:sz w:val="24"/>
            <w:szCs w:val="24"/>
          </w:rPr>
          <w:t>God’s</w:t>
        </w:r>
      </w:ins>
      <w:del w:id="456" w:author="Kate Azumah" w:date="2024-09-09T18:06:00Z">
        <w:r w:rsidRPr="00116082" w:rsidDel="00F151DA">
          <w:rPr>
            <w:sz w:val="24"/>
            <w:szCs w:val="24"/>
          </w:rPr>
          <w:delText>his</w:delText>
        </w:r>
      </w:del>
      <w:r w:rsidRPr="00116082">
        <w:rPr>
          <w:sz w:val="24"/>
          <w:szCs w:val="24"/>
        </w:rPr>
        <w:t xml:space="preserve"> mission.</w:t>
      </w:r>
      <w:del w:id="457" w:author="Kate Azumah" w:date="2024-09-03T16:07:00Z">
        <w:r w:rsidRPr="00116082" w:rsidDel="00E037EC">
          <w:rPr>
            <w:sz w:val="24"/>
            <w:szCs w:val="24"/>
          </w:rPr>
          <w:delText xml:space="preserve"> </w:delText>
        </w:r>
        <w:r w:rsidRPr="00116082" w:rsidDel="009A0FE9">
          <w:rPr>
            <w:sz w:val="24"/>
            <w:szCs w:val="24"/>
          </w:rPr>
          <w:delText>If missions is not preached every Sunday, people will not focus on it.</w:delText>
        </w:r>
      </w:del>
    </w:p>
    <w:p w14:paraId="4EB7A59E" w14:textId="77777777" w:rsidR="00F433A2" w:rsidRPr="00116082" w:rsidRDefault="00F433A2" w:rsidP="00F433A2">
      <w:pPr>
        <w:pStyle w:val="Body"/>
        <w:suppressAutoHyphens/>
        <w:ind w:left="227" w:hanging="227"/>
        <w:jc w:val="both"/>
        <w:rPr>
          <w:sz w:val="24"/>
          <w:szCs w:val="24"/>
        </w:rPr>
      </w:pPr>
      <w:r w:rsidRPr="00116082">
        <w:rPr>
          <w:spacing w:val="2"/>
          <w:sz w:val="24"/>
          <w:szCs w:val="24"/>
          <w:u w:color="BC2C25"/>
        </w:rPr>
        <w:t>•</w:t>
      </w:r>
      <w:r w:rsidRPr="00116082">
        <w:rPr>
          <w:spacing w:val="2"/>
          <w:sz w:val="24"/>
          <w:szCs w:val="24"/>
          <w:u w:color="BC2C25"/>
        </w:rPr>
        <w:tab/>
      </w:r>
      <w:r w:rsidRPr="00116082">
        <w:rPr>
          <w:sz w:val="24"/>
          <w:szCs w:val="24"/>
        </w:rPr>
        <w:t xml:space="preserve">Unity is important. </w:t>
      </w:r>
      <w:del w:id="458" w:author="Kate Azumah" w:date="2024-09-03T16:07:00Z">
        <w:r w:rsidRPr="00116082" w:rsidDel="00E037EC">
          <w:rPr>
            <w:sz w:val="24"/>
            <w:szCs w:val="24"/>
          </w:rPr>
          <w:delText xml:space="preserve"> </w:delText>
        </w:r>
      </w:del>
      <w:r w:rsidRPr="00116082">
        <w:rPr>
          <w:sz w:val="24"/>
          <w:szCs w:val="24"/>
        </w:rPr>
        <w:t>When churches are united</w:t>
      </w:r>
      <w:del w:id="459" w:author="Kate Azumah" w:date="2024-09-09T18:06:00Z">
        <w:r w:rsidRPr="00116082" w:rsidDel="00926E39">
          <w:rPr>
            <w:sz w:val="24"/>
            <w:szCs w:val="24"/>
          </w:rPr>
          <w:delText xml:space="preserve"> locally and globally</w:delText>
        </w:r>
      </w:del>
      <w:r w:rsidRPr="00116082">
        <w:rPr>
          <w:sz w:val="24"/>
          <w:szCs w:val="24"/>
        </w:rPr>
        <w:t>, mission</w:t>
      </w:r>
      <w:del w:id="460" w:author="Kate Azumah" w:date="2024-09-09T18:06:00Z">
        <w:r w:rsidRPr="00116082" w:rsidDel="00926E39">
          <w:rPr>
            <w:sz w:val="24"/>
            <w:szCs w:val="24"/>
          </w:rPr>
          <w:delText>s</w:delText>
        </w:r>
      </w:del>
      <w:r w:rsidRPr="00116082">
        <w:rPr>
          <w:sz w:val="24"/>
          <w:szCs w:val="24"/>
        </w:rPr>
        <w:t xml:space="preserve"> work becomes easy. </w:t>
      </w:r>
    </w:p>
    <w:p w14:paraId="78CA0AE8" w14:textId="7C74DAA9" w:rsidR="00F433A2" w:rsidRPr="00116082" w:rsidRDefault="00F433A2" w:rsidP="00F433A2">
      <w:pPr>
        <w:autoSpaceDE w:val="0"/>
        <w:autoSpaceDN w:val="0"/>
        <w:adjustRightInd w:val="0"/>
        <w:spacing w:line="201" w:lineRule="atLeast"/>
        <w:jc w:val="both"/>
        <w:rPr>
          <w:rFonts w:asciiTheme="minorHAnsi" w:eastAsia="Calibri" w:hAnsiTheme="minorHAnsi" w:cstheme="minorHAnsi"/>
        </w:rPr>
      </w:pPr>
      <w:r w:rsidRPr="00116082">
        <w:rPr>
          <w:spacing w:val="2"/>
          <w:u w:color="BC2C25"/>
        </w:rPr>
        <w:t>•</w:t>
      </w:r>
      <w:r w:rsidR="00D73586">
        <w:rPr>
          <w:spacing w:val="2"/>
          <w:u w:color="BC2C25"/>
        </w:rPr>
        <w:t xml:space="preserve"> </w:t>
      </w:r>
      <w:r w:rsidRPr="00116082">
        <w:rPr>
          <w:spacing w:val="-4"/>
        </w:rPr>
        <w:t>Teach that God rewards those who give to missions</w:t>
      </w:r>
      <w:ins w:id="461" w:author="Kate Azumah" w:date="2024-09-09T18:53:00Z">
        <w:r w:rsidR="00E30BD4">
          <w:rPr>
            <w:spacing w:val="-4"/>
          </w:rPr>
          <w:t xml:space="preserve"> </w:t>
        </w:r>
      </w:ins>
      <w:del w:id="462" w:author="Kate Azumah" w:date="2024-09-09T18:07:00Z">
        <w:r w:rsidRPr="00116082" w:rsidDel="00926E39">
          <w:rPr>
            <w:spacing w:val="-4"/>
          </w:rPr>
          <w:delText>.</w:delText>
        </w:r>
      </w:del>
      <w:del w:id="463" w:author="Kate Azumah" w:date="2024-09-03T16:08:00Z">
        <w:r w:rsidRPr="00116082" w:rsidDel="00E037EC">
          <w:rPr>
            <w:spacing w:val="-4"/>
          </w:rPr>
          <w:delText xml:space="preserve">  According to Revelation 22:12,</w:delText>
        </w:r>
      </w:del>
      <w:del w:id="464" w:author="Kate Azumah" w:date="2024-09-09T18:07:00Z">
        <w:r w:rsidRPr="00116082" w:rsidDel="00926E39">
          <w:rPr>
            <w:spacing w:val="-4"/>
          </w:rPr>
          <w:delText xml:space="preserve"> God will give to each person according to what he or she has done</w:delText>
        </w:r>
      </w:del>
      <w:ins w:id="465" w:author="Kate Azumah" w:date="2024-09-03T16:07:00Z">
        <w:r w:rsidR="00E037EC">
          <w:rPr>
            <w:spacing w:val="-4"/>
          </w:rPr>
          <w:t>(Rev. 22:12)</w:t>
        </w:r>
      </w:ins>
      <w:r w:rsidRPr="00116082">
        <w:rPr>
          <w:spacing w:val="-4"/>
        </w:rPr>
        <w:t>.  God is generous and we should be generous by giving to missions.</w:t>
      </w:r>
    </w:p>
    <w:p w14:paraId="05BB55A5" w14:textId="77777777" w:rsidR="00F433A2" w:rsidRPr="00116082" w:rsidRDefault="00F433A2" w:rsidP="00A03C32">
      <w:pPr>
        <w:autoSpaceDE w:val="0"/>
        <w:autoSpaceDN w:val="0"/>
        <w:adjustRightInd w:val="0"/>
        <w:spacing w:line="201" w:lineRule="atLeast"/>
        <w:jc w:val="both"/>
        <w:rPr>
          <w:rFonts w:asciiTheme="minorHAnsi" w:eastAsia="Calibri" w:hAnsiTheme="minorHAnsi" w:cstheme="minorHAnsi"/>
        </w:rPr>
      </w:pPr>
    </w:p>
    <w:p w14:paraId="415AD248" w14:textId="77777777" w:rsidR="00F433A2" w:rsidRPr="00116082" w:rsidRDefault="00F433A2" w:rsidP="00A03C32">
      <w:pPr>
        <w:autoSpaceDE w:val="0"/>
        <w:autoSpaceDN w:val="0"/>
        <w:adjustRightInd w:val="0"/>
        <w:spacing w:line="201" w:lineRule="atLeast"/>
        <w:jc w:val="both"/>
        <w:rPr>
          <w:rFonts w:asciiTheme="minorHAnsi" w:eastAsia="Calibri" w:hAnsiTheme="minorHAnsi" w:cstheme="minorHAnsi"/>
        </w:rPr>
      </w:pPr>
    </w:p>
    <w:p w14:paraId="6A98D614" w14:textId="77777777" w:rsidR="000E2839" w:rsidRPr="00116082" w:rsidRDefault="000E2839" w:rsidP="00A03C32">
      <w:pPr>
        <w:spacing w:line="360" w:lineRule="auto"/>
        <w:jc w:val="both"/>
        <w:rPr>
          <w:rFonts w:asciiTheme="minorHAnsi" w:eastAsia="Calibri" w:hAnsiTheme="minorHAnsi" w:cstheme="minorHAnsi"/>
        </w:rPr>
      </w:pPr>
    </w:p>
    <w:p w14:paraId="0459B9F3" w14:textId="77777777" w:rsidR="000E2839" w:rsidRPr="00116082" w:rsidRDefault="000E2839" w:rsidP="00A03C32">
      <w:pPr>
        <w:spacing w:line="201" w:lineRule="atLeast"/>
        <w:jc w:val="both"/>
        <w:rPr>
          <w:rFonts w:asciiTheme="minorHAnsi" w:hAnsiTheme="minorHAnsi" w:cstheme="minorHAnsi"/>
          <w:color w:val="000000"/>
        </w:rPr>
      </w:pPr>
    </w:p>
    <w:p w14:paraId="013F5C59" w14:textId="77777777" w:rsidR="000E2839" w:rsidRPr="00116082" w:rsidRDefault="000E2839" w:rsidP="00A03C32">
      <w:pPr>
        <w:spacing w:line="201" w:lineRule="atLeast"/>
        <w:jc w:val="both"/>
        <w:rPr>
          <w:rFonts w:asciiTheme="minorHAnsi" w:hAnsiTheme="minorHAnsi" w:cstheme="minorHAnsi"/>
          <w:color w:val="000000"/>
        </w:rPr>
      </w:pPr>
    </w:p>
    <w:p w14:paraId="76C6773A" w14:textId="77777777" w:rsidR="000E2839" w:rsidRPr="00116082" w:rsidRDefault="000E2839" w:rsidP="00A03C32">
      <w:pPr>
        <w:spacing w:line="201" w:lineRule="atLeast"/>
        <w:jc w:val="both"/>
        <w:rPr>
          <w:rFonts w:asciiTheme="minorHAnsi" w:hAnsiTheme="minorHAnsi" w:cstheme="minorHAnsi"/>
          <w:color w:val="000000"/>
        </w:rPr>
      </w:pPr>
    </w:p>
    <w:p w14:paraId="36D8F56A" w14:textId="77777777" w:rsidR="000E2839" w:rsidRPr="00116082" w:rsidRDefault="000E2839" w:rsidP="00A03C32">
      <w:pPr>
        <w:spacing w:line="201" w:lineRule="atLeast"/>
        <w:jc w:val="both"/>
        <w:rPr>
          <w:rFonts w:asciiTheme="minorHAnsi" w:hAnsiTheme="minorHAnsi" w:cstheme="minorHAnsi"/>
          <w:color w:val="000000"/>
        </w:rPr>
      </w:pPr>
    </w:p>
    <w:p w14:paraId="3C4BC6F0" w14:textId="77777777" w:rsidR="000E2839" w:rsidRPr="00116082" w:rsidRDefault="000E2839" w:rsidP="00A03C32">
      <w:pPr>
        <w:spacing w:line="201" w:lineRule="atLeast"/>
        <w:jc w:val="both"/>
        <w:rPr>
          <w:rFonts w:asciiTheme="minorHAnsi" w:hAnsiTheme="minorHAnsi" w:cstheme="minorHAnsi"/>
          <w:color w:val="000000"/>
        </w:rPr>
      </w:pPr>
    </w:p>
    <w:p w14:paraId="421BC073" w14:textId="77777777" w:rsidR="000E2839" w:rsidRPr="00116082" w:rsidRDefault="000E2839" w:rsidP="00A03C32">
      <w:pPr>
        <w:spacing w:line="201" w:lineRule="atLeast"/>
        <w:jc w:val="both"/>
        <w:rPr>
          <w:rFonts w:asciiTheme="minorHAnsi" w:hAnsiTheme="minorHAnsi" w:cstheme="minorHAnsi"/>
          <w:color w:val="000000"/>
        </w:rPr>
      </w:pPr>
    </w:p>
    <w:p w14:paraId="3DB2DEC2" w14:textId="77777777" w:rsidR="000E2839" w:rsidRPr="00116082" w:rsidRDefault="000E2839" w:rsidP="00A03C32">
      <w:pPr>
        <w:spacing w:line="201" w:lineRule="atLeast"/>
        <w:jc w:val="both"/>
        <w:rPr>
          <w:rFonts w:asciiTheme="minorHAnsi" w:hAnsiTheme="minorHAnsi" w:cstheme="minorHAnsi"/>
          <w:color w:val="000000"/>
        </w:rPr>
      </w:pPr>
    </w:p>
    <w:p w14:paraId="1218904C" w14:textId="77777777" w:rsidR="000E2839" w:rsidRPr="00116082" w:rsidRDefault="000E2839" w:rsidP="00A03C32">
      <w:pPr>
        <w:spacing w:line="201" w:lineRule="atLeast"/>
        <w:jc w:val="both"/>
        <w:rPr>
          <w:rFonts w:asciiTheme="minorHAnsi" w:hAnsiTheme="minorHAnsi" w:cstheme="minorHAnsi"/>
          <w:color w:val="000000"/>
        </w:rPr>
      </w:pPr>
    </w:p>
    <w:p w14:paraId="53646297" w14:textId="77777777" w:rsidR="000E2839" w:rsidRPr="00116082" w:rsidRDefault="000E2839" w:rsidP="00A03C32">
      <w:pPr>
        <w:spacing w:line="201" w:lineRule="atLeast"/>
        <w:jc w:val="both"/>
        <w:rPr>
          <w:rFonts w:asciiTheme="minorHAnsi" w:hAnsiTheme="minorHAnsi" w:cstheme="minorHAnsi"/>
          <w:color w:val="000000"/>
        </w:rPr>
      </w:pPr>
    </w:p>
    <w:p w14:paraId="4D27106C" w14:textId="77777777" w:rsidR="000E2839" w:rsidRPr="00116082" w:rsidRDefault="00000000" w:rsidP="00A03C32">
      <w:pPr>
        <w:spacing w:line="201" w:lineRule="atLeast"/>
        <w:jc w:val="both"/>
        <w:rPr>
          <w:rFonts w:asciiTheme="minorHAnsi" w:hAnsiTheme="minorHAnsi" w:cstheme="minorHAnsi"/>
          <w:color w:val="000000"/>
        </w:rPr>
      </w:pPr>
      <w:r w:rsidRPr="00116082">
        <w:rPr>
          <w:rFonts w:asciiTheme="minorHAnsi" w:hAnsiTheme="minorHAnsi" w:cstheme="minorHAnsi"/>
        </w:rPr>
        <w:br w:type="page"/>
      </w:r>
    </w:p>
    <w:p w14:paraId="62BDC5DE" w14:textId="701288B9" w:rsidR="000E2839" w:rsidRPr="00116082" w:rsidRDefault="00000000" w:rsidP="00393B6C">
      <w:pPr>
        <w:spacing w:line="276" w:lineRule="auto"/>
        <w:jc w:val="center"/>
        <w:rPr>
          <w:rFonts w:asciiTheme="minorHAnsi" w:eastAsia="Calibri" w:hAnsiTheme="minorHAnsi" w:cstheme="minorHAnsi"/>
          <w:b/>
          <w:color w:val="4F81BD"/>
        </w:rPr>
      </w:pPr>
      <w:r w:rsidRPr="00116082">
        <w:rPr>
          <w:rFonts w:asciiTheme="minorHAnsi" w:eastAsia="Calibri" w:hAnsiTheme="minorHAnsi" w:cstheme="minorHAnsi"/>
          <w:b/>
          <w:color w:val="4F81BD"/>
        </w:rPr>
        <w:lastRenderedPageBreak/>
        <w:t xml:space="preserve">PEOPLE GROUP: </w:t>
      </w:r>
      <w:r w:rsidR="00BC262A" w:rsidRPr="00116082">
        <w:rPr>
          <w:rFonts w:asciiTheme="minorHAnsi" w:eastAsia="Calibri" w:hAnsiTheme="minorHAnsi" w:cstheme="minorHAnsi"/>
          <w:b/>
          <w:color w:val="4F81BD"/>
        </w:rPr>
        <w:t>CHINESE IMMIGRANTS TO AFRICA</w:t>
      </w:r>
    </w:p>
    <w:p w14:paraId="69159495" w14:textId="7BF2194D" w:rsidR="000B1699" w:rsidRPr="00116082" w:rsidRDefault="000B1699" w:rsidP="00A03C32">
      <w:pPr>
        <w:jc w:val="both"/>
        <w:rPr>
          <w:rFonts w:asciiTheme="minorHAnsi" w:hAnsiTheme="minorHAnsi" w:cstheme="minorHAnsi"/>
          <w:b/>
          <w:bCs/>
        </w:rPr>
      </w:pPr>
    </w:p>
    <w:p w14:paraId="3DD07ED6" w14:textId="4A8C9399" w:rsidR="00E94FB7" w:rsidRPr="00116082" w:rsidRDefault="0046691F" w:rsidP="00E94FB7">
      <w:pPr>
        <w:pStyle w:val="Body"/>
        <w:suppressAutoHyphens/>
        <w:ind w:firstLine="0"/>
        <w:jc w:val="both"/>
        <w:rPr>
          <w:sz w:val="24"/>
          <w:szCs w:val="24"/>
        </w:rPr>
      </w:pPr>
      <w:bookmarkStart w:id="466" w:name="_Hlk166792504"/>
      <w:r>
        <w:rPr>
          <w:sz w:val="24"/>
          <w:szCs w:val="24"/>
        </w:rPr>
        <w:t>Ac</w:t>
      </w:r>
      <w:r w:rsidR="00E94FB7" w:rsidRPr="00116082">
        <w:rPr>
          <w:sz w:val="24"/>
          <w:szCs w:val="24"/>
        </w:rPr>
        <w:t>ross Africa, Chinese nationals are arriving to do business. Many</w:t>
      </w:r>
      <w:del w:id="467" w:author="Kate Azumah" w:date="2024-09-09T18:19:00Z">
        <w:r w:rsidR="00E94FB7" w:rsidRPr="00116082" w:rsidDel="001B6B5B">
          <w:rPr>
            <w:sz w:val="24"/>
            <w:szCs w:val="24"/>
          </w:rPr>
          <w:delText xml:space="preserve"> are middle class people who</w:delText>
        </w:r>
      </w:del>
      <w:r w:rsidR="00E94FB7" w:rsidRPr="00116082">
        <w:rPr>
          <w:sz w:val="24"/>
          <w:szCs w:val="24"/>
        </w:rPr>
        <w:t xml:space="preserve"> have come to invest and make money, though some have been hired by other Chinese to work as labourers, factory workers, or even prostitutes. </w:t>
      </w:r>
      <w:del w:id="468" w:author="Kate Azumah" w:date="2024-09-09T18:16:00Z">
        <w:r w:rsidR="00E94FB7" w:rsidRPr="00116082" w:rsidDel="003D019B">
          <w:rPr>
            <w:sz w:val="24"/>
            <w:szCs w:val="24"/>
          </w:rPr>
          <w:delText>Most come to Africa only for limited periods of time or are highly mobile, traveling back and forth.</w:delText>
        </w:r>
      </w:del>
    </w:p>
    <w:p w14:paraId="55D3481D" w14:textId="77777777" w:rsidR="0046691F" w:rsidRDefault="0046691F" w:rsidP="0046691F">
      <w:pPr>
        <w:pStyle w:val="Body"/>
        <w:suppressAutoHyphens/>
        <w:ind w:firstLine="0"/>
        <w:jc w:val="both"/>
        <w:rPr>
          <w:sz w:val="24"/>
          <w:szCs w:val="24"/>
        </w:rPr>
      </w:pPr>
    </w:p>
    <w:p w14:paraId="029EA153" w14:textId="0BA29099" w:rsidR="00E94FB7" w:rsidRPr="00116082" w:rsidRDefault="00E94FB7" w:rsidP="0046691F">
      <w:pPr>
        <w:pStyle w:val="Body"/>
        <w:suppressAutoHyphens/>
        <w:ind w:firstLine="0"/>
        <w:jc w:val="both"/>
        <w:rPr>
          <w:sz w:val="24"/>
          <w:szCs w:val="24"/>
        </w:rPr>
      </w:pPr>
      <w:r w:rsidRPr="00116082">
        <w:rPr>
          <w:sz w:val="24"/>
          <w:szCs w:val="24"/>
        </w:rPr>
        <w:t>The presence of Chinese people in Africa has not been greeted positively across the board, with concerns arising over instances of corruption with local governments facilitating exploitative practices detrimental</w:t>
      </w:r>
      <w:del w:id="469" w:author="Kate Azumah" w:date="2024-09-09T18:20:00Z">
        <w:r w:rsidRPr="00116082" w:rsidDel="001023E0">
          <w:rPr>
            <w:sz w:val="24"/>
            <w:szCs w:val="24"/>
          </w:rPr>
          <w:delText xml:space="preserve"> to the environment, natural resources, and</w:delText>
        </w:r>
      </w:del>
      <w:r w:rsidRPr="00116082">
        <w:rPr>
          <w:sz w:val="24"/>
          <w:szCs w:val="24"/>
        </w:rPr>
        <w:t xml:space="preserve"> the rights</w:t>
      </w:r>
      <w:ins w:id="470" w:author="Kate Azumah" w:date="2024-09-09T18:20:00Z">
        <w:r w:rsidR="001023E0">
          <w:rPr>
            <w:sz w:val="24"/>
            <w:szCs w:val="24"/>
          </w:rPr>
          <w:t xml:space="preserve"> and welfare</w:t>
        </w:r>
      </w:ins>
      <w:r w:rsidRPr="00116082">
        <w:rPr>
          <w:sz w:val="24"/>
          <w:szCs w:val="24"/>
        </w:rPr>
        <w:t xml:space="preserve"> of local people. They arrive in Africa, however, as non-religious people who need Jesus.</w:t>
      </w:r>
    </w:p>
    <w:p w14:paraId="152DE269" w14:textId="77777777" w:rsidR="0046691F" w:rsidRDefault="0046691F" w:rsidP="0046691F">
      <w:pPr>
        <w:pStyle w:val="Body"/>
        <w:suppressAutoHyphens/>
        <w:ind w:firstLine="0"/>
        <w:jc w:val="both"/>
        <w:rPr>
          <w:spacing w:val="3"/>
          <w:sz w:val="24"/>
          <w:szCs w:val="24"/>
        </w:rPr>
      </w:pPr>
    </w:p>
    <w:p w14:paraId="1A9FAEDE" w14:textId="117A539F" w:rsidR="00E94FB7" w:rsidRPr="00116082" w:rsidRDefault="00E94FB7" w:rsidP="0046691F">
      <w:pPr>
        <w:pStyle w:val="Body"/>
        <w:suppressAutoHyphens/>
        <w:ind w:firstLine="0"/>
        <w:jc w:val="both"/>
        <w:rPr>
          <w:spacing w:val="3"/>
          <w:sz w:val="24"/>
          <w:szCs w:val="24"/>
        </w:rPr>
      </w:pPr>
      <w:r w:rsidRPr="00116082">
        <w:rPr>
          <w:spacing w:val="3"/>
          <w:sz w:val="24"/>
          <w:szCs w:val="24"/>
        </w:rPr>
        <w:t>Chinese people often consider religious people to be illogical and impractical</w:t>
      </w:r>
      <w:del w:id="471" w:author="Kate Azumah" w:date="2024-09-09T18:20:00Z">
        <w:r w:rsidRPr="00116082" w:rsidDel="00A74947">
          <w:rPr>
            <w:spacing w:val="3"/>
            <w:sz w:val="24"/>
            <w:szCs w:val="24"/>
          </w:rPr>
          <w:delText xml:space="preserve">.  Practicality is a high value in Chinese culture, and working hard to make money </w:delText>
        </w:r>
      </w:del>
      <w:del w:id="472" w:author="Kate Azumah" w:date="2024-09-09T18:15:00Z">
        <w:r w:rsidRPr="00116082" w:rsidDel="003D019B">
          <w:rPr>
            <w:spacing w:val="3"/>
            <w:sz w:val="24"/>
            <w:szCs w:val="24"/>
          </w:rPr>
          <w:delText xml:space="preserve">and ensure stability </w:delText>
        </w:r>
      </w:del>
      <w:del w:id="473" w:author="Kate Azumah" w:date="2024-09-09T18:20:00Z">
        <w:r w:rsidRPr="00116082" w:rsidDel="00A74947">
          <w:rPr>
            <w:spacing w:val="3"/>
            <w:sz w:val="24"/>
            <w:szCs w:val="24"/>
          </w:rPr>
          <w:delText>is a common goal. Surprisingly</w:delText>
        </w:r>
      </w:del>
      <w:ins w:id="474" w:author="Kate Azumah" w:date="2024-09-09T18:20:00Z">
        <w:r w:rsidR="00A74947">
          <w:rPr>
            <w:spacing w:val="3"/>
            <w:sz w:val="24"/>
            <w:szCs w:val="24"/>
          </w:rPr>
          <w:t>; however</w:t>
        </w:r>
      </w:ins>
      <w:r w:rsidRPr="00116082">
        <w:rPr>
          <w:spacing w:val="3"/>
          <w:sz w:val="24"/>
          <w:szCs w:val="24"/>
        </w:rPr>
        <w:t>, superstitions like lucky numbers and colours have a deep hold in Chinese thinking</w:t>
      </w:r>
      <w:ins w:id="475" w:author="Kate Azumah" w:date="2024-09-09T18:17:00Z">
        <w:r w:rsidR="0086109A">
          <w:rPr>
            <w:spacing w:val="3"/>
            <w:sz w:val="24"/>
            <w:szCs w:val="24"/>
          </w:rPr>
          <w:t>.</w:t>
        </w:r>
      </w:ins>
      <w:del w:id="476" w:author="Kate Azumah" w:date="2024-09-09T18:17:00Z">
        <w:r w:rsidRPr="00116082" w:rsidDel="0086109A">
          <w:rPr>
            <w:spacing w:val="3"/>
            <w:sz w:val="24"/>
            <w:szCs w:val="24"/>
          </w:rPr>
          <w:delText>, and</w:delText>
        </w:r>
      </w:del>
      <w:r w:rsidRPr="00116082">
        <w:rPr>
          <w:spacing w:val="3"/>
          <w:sz w:val="24"/>
          <w:szCs w:val="24"/>
        </w:rPr>
        <w:t xml:space="preserve"> </w:t>
      </w:r>
      <w:del w:id="477" w:author="Kate Azumah" w:date="2024-09-09T18:17:00Z">
        <w:r w:rsidRPr="00116082" w:rsidDel="0086109A">
          <w:rPr>
            <w:spacing w:val="3"/>
            <w:sz w:val="24"/>
            <w:szCs w:val="24"/>
          </w:rPr>
          <w:delText>v</w:delText>
        </w:r>
      </w:del>
      <w:ins w:id="478" w:author="Kate Azumah" w:date="2024-09-09T18:17:00Z">
        <w:r w:rsidR="0086109A">
          <w:rPr>
            <w:spacing w:val="3"/>
            <w:sz w:val="24"/>
            <w:szCs w:val="24"/>
          </w:rPr>
          <w:t>V</w:t>
        </w:r>
      </w:ins>
      <w:r w:rsidRPr="00116082">
        <w:rPr>
          <w:spacing w:val="3"/>
          <w:sz w:val="24"/>
          <w:szCs w:val="24"/>
        </w:rPr>
        <w:t xml:space="preserve">eneration and rituals related to the ancestors are ingrained in the culture.  Belief in the spirit world is </w:t>
      </w:r>
      <w:ins w:id="479" w:author="Kate Azumah" w:date="2024-09-09T18:22:00Z">
        <w:r w:rsidR="00FF1E42">
          <w:rPr>
            <w:spacing w:val="3"/>
            <w:sz w:val="24"/>
            <w:szCs w:val="24"/>
          </w:rPr>
          <w:t xml:space="preserve">also </w:t>
        </w:r>
      </w:ins>
      <w:r w:rsidRPr="00116082">
        <w:rPr>
          <w:spacing w:val="3"/>
          <w:sz w:val="24"/>
          <w:szCs w:val="24"/>
        </w:rPr>
        <w:t>common</w:t>
      </w:r>
      <w:ins w:id="480" w:author="Kate Azumah" w:date="2024-09-09T18:54:00Z">
        <w:r w:rsidR="00E30BD4">
          <w:rPr>
            <w:spacing w:val="3"/>
            <w:sz w:val="24"/>
            <w:szCs w:val="24"/>
          </w:rPr>
          <w:t>.</w:t>
        </w:r>
      </w:ins>
      <w:del w:id="481" w:author="Kate Azumah" w:date="2024-09-09T18:23:00Z">
        <w:r w:rsidRPr="00116082" w:rsidDel="00FF1E42">
          <w:rPr>
            <w:spacing w:val="3"/>
            <w:sz w:val="24"/>
            <w:szCs w:val="24"/>
          </w:rPr>
          <w:delText>, though not necessarily related to an organized religion.</w:delText>
        </w:r>
      </w:del>
    </w:p>
    <w:p w14:paraId="4EFE05F7" w14:textId="77777777" w:rsidR="0046691F" w:rsidRDefault="0046691F" w:rsidP="00E94FB7">
      <w:pPr>
        <w:jc w:val="both"/>
      </w:pPr>
    </w:p>
    <w:p w14:paraId="61E50FAA" w14:textId="1C539EC1" w:rsidR="00E94FB7" w:rsidRPr="00116082" w:rsidRDefault="00E94FB7" w:rsidP="00E94FB7">
      <w:pPr>
        <w:jc w:val="both"/>
        <w:rPr>
          <w:lang w:val="en-US"/>
        </w:rPr>
      </w:pPr>
      <w:r w:rsidRPr="00116082">
        <w:t>Many Chinese individuals may hold prejudiced views toward Africans, but they can still be reached by Africans with the gospel. For many, the Christians whom they meet in Africa may be the only ones they ever meet, and our kindness may open their eyes to God’s love for them.</w:t>
      </w:r>
    </w:p>
    <w:p w14:paraId="54309787" w14:textId="77777777" w:rsidR="00E94FB7" w:rsidRPr="00116082" w:rsidRDefault="00E94FB7" w:rsidP="004D39F9">
      <w:pPr>
        <w:jc w:val="both"/>
        <w:rPr>
          <w:lang w:val="en-US"/>
        </w:rPr>
      </w:pPr>
    </w:p>
    <w:p w14:paraId="7507ADB8" w14:textId="77777777" w:rsidR="004D39F9" w:rsidRPr="00116082" w:rsidRDefault="004D39F9" w:rsidP="004D39F9">
      <w:pPr>
        <w:jc w:val="both"/>
        <w:rPr>
          <w:lang w:val="en-US"/>
        </w:rPr>
      </w:pPr>
    </w:p>
    <w:p w14:paraId="42A054BE" w14:textId="5AE3868A" w:rsidR="004D39F9" w:rsidRPr="00116082" w:rsidRDefault="004D39F9" w:rsidP="004D39F9">
      <w:pPr>
        <w:jc w:val="both"/>
        <w:rPr>
          <w:b/>
          <w:bCs/>
          <w:lang w:val="en-US"/>
        </w:rPr>
      </w:pPr>
      <w:r w:rsidRPr="00116082">
        <w:rPr>
          <w:b/>
          <w:bCs/>
          <w:lang w:val="en-US"/>
        </w:rPr>
        <w:t>At a glance:</w:t>
      </w:r>
    </w:p>
    <w:p w14:paraId="65AD4644" w14:textId="436D970A" w:rsidR="00A716DA" w:rsidRPr="00116082" w:rsidRDefault="00A716DA" w:rsidP="004D39F9">
      <w:pPr>
        <w:jc w:val="both"/>
        <w:rPr>
          <w:b/>
          <w:bCs/>
          <w:lang w:val="en-US"/>
        </w:rPr>
      </w:pPr>
    </w:p>
    <w:p w14:paraId="110626D3" w14:textId="7C3E1308" w:rsidR="008715F4" w:rsidRPr="00116082" w:rsidRDefault="008715F4" w:rsidP="008715F4">
      <w:pPr>
        <w:pStyle w:val="Body"/>
        <w:suppressAutoHyphens/>
        <w:ind w:left="340" w:hanging="340"/>
        <w:rPr>
          <w:spacing w:val="2"/>
          <w:sz w:val="24"/>
          <w:szCs w:val="24"/>
          <w:u w:color="BC2C25"/>
        </w:rPr>
      </w:pPr>
      <w:r w:rsidRPr="00116082">
        <w:rPr>
          <w:spacing w:val="2"/>
          <w:sz w:val="24"/>
          <w:szCs w:val="24"/>
          <w:u w:color="BC2C25"/>
        </w:rPr>
        <w:t>•</w:t>
      </w:r>
      <w:r w:rsidRPr="00116082">
        <w:rPr>
          <w:spacing w:val="2"/>
          <w:sz w:val="24"/>
          <w:szCs w:val="24"/>
          <w:u w:color="BC2C25"/>
        </w:rPr>
        <w:tab/>
        <w:t>China’s population was 1.4 billion in 2022</w:t>
      </w:r>
      <w:ins w:id="482" w:author="Kate Azumah" w:date="2024-09-09T18:23:00Z">
        <w:r w:rsidR="00FF1E42">
          <w:rPr>
            <w:spacing w:val="2"/>
            <w:sz w:val="24"/>
            <w:szCs w:val="24"/>
            <w:u w:color="BC2C25"/>
          </w:rPr>
          <w:t>.</w:t>
        </w:r>
      </w:ins>
      <w:del w:id="483" w:author="Kate Azumah" w:date="2024-09-09T18:23:00Z">
        <w:r w:rsidRPr="00116082" w:rsidDel="00FF1E42">
          <w:rPr>
            <w:spacing w:val="2"/>
            <w:sz w:val="24"/>
            <w:szCs w:val="24"/>
            <w:u w:color="BC2C25"/>
          </w:rPr>
          <w:delText>, which means that</w:delText>
        </w:r>
      </w:del>
      <w:r w:rsidRPr="00116082">
        <w:rPr>
          <w:spacing w:val="2"/>
          <w:sz w:val="24"/>
          <w:szCs w:val="24"/>
          <w:u w:color="BC2C25"/>
        </w:rPr>
        <w:t xml:space="preserve"> </w:t>
      </w:r>
      <w:ins w:id="484" w:author="Kate Azumah" w:date="2024-09-09T18:23:00Z">
        <w:r w:rsidR="00FF1E42">
          <w:rPr>
            <w:spacing w:val="2"/>
            <w:sz w:val="24"/>
            <w:szCs w:val="24"/>
            <w:u w:color="BC2C25"/>
          </w:rPr>
          <w:t>T</w:t>
        </w:r>
      </w:ins>
      <w:del w:id="485" w:author="Kate Azumah" w:date="2024-09-09T18:23:00Z">
        <w:r w:rsidRPr="00116082" w:rsidDel="00FF1E42">
          <w:rPr>
            <w:spacing w:val="2"/>
            <w:sz w:val="24"/>
            <w:szCs w:val="24"/>
            <w:u w:color="BC2C25"/>
          </w:rPr>
          <w:delText>t</w:delText>
        </w:r>
      </w:del>
      <w:r w:rsidRPr="00116082">
        <w:rPr>
          <w:spacing w:val="2"/>
          <w:sz w:val="24"/>
          <w:szCs w:val="24"/>
          <w:u w:color="BC2C25"/>
        </w:rPr>
        <w:t>here are about 28 million Christians, many in underground churches.</w:t>
      </w:r>
    </w:p>
    <w:p w14:paraId="340C2CA4" w14:textId="77777777" w:rsidR="008715F4" w:rsidRPr="00116082" w:rsidRDefault="008715F4" w:rsidP="008715F4">
      <w:pPr>
        <w:pStyle w:val="Body"/>
        <w:suppressAutoHyphens/>
        <w:ind w:left="340" w:hanging="340"/>
        <w:rPr>
          <w:spacing w:val="2"/>
          <w:sz w:val="24"/>
          <w:szCs w:val="24"/>
          <w:u w:color="BC2C25"/>
        </w:rPr>
      </w:pPr>
      <w:r w:rsidRPr="00116082">
        <w:rPr>
          <w:spacing w:val="2"/>
          <w:sz w:val="24"/>
          <w:szCs w:val="24"/>
          <w:u w:color="BC2C25"/>
        </w:rPr>
        <w:t>•</w:t>
      </w:r>
      <w:r w:rsidRPr="00116082">
        <w:rPr>
          <w:spacing w:val="2"/>
          <w:sz w:val="24"/>
          <w:szCs w:val="24"/>
          <w:u w:color="BC2C25"/>
        </w:rPr>
        <w:tab/>
        <w:t xml:space="preserve">China is one of the least religious countries in the world, but her people are still </w:t>
      </w:r>
      <w:del w:id="486" w:author="Kate Azumah" w:date="2024-09-09T18:23:00Z">
        <w:r w:rsidRPr="00116082" w:rsidDel="00FF1E42">
          <w:rPr>
            <w:spacing w:val="2"/>
            <w:sz w:val="24"/>
            <w:szCs w:val="24"/>
            <w:u w:color="BC2C25"/>
          </w:rPr>
          <w:delText xml:space="preserve">deeply </w:delText>
        </w:r>
      </w:del>
      <w:r w:rsidRPr="00116082">
        <w:rPr>
          <w:spacing w:val="2"/>
          <w:sz w:val="24"/>
          <w:szCs w:val="24"/>
          <w:u w:color="BC2C25"/>
        </w:rPr>
        <w:t xml:space="preserve">involved in superstitious and spiritual practices. </w:t>
      </w:r>
    </w:p>
    <w:p w14:paraId="52196E10" w14:textId="46334C7B" w:rsidR="008715F4" w:rsidRPr="00116082" w:rsidRDefault="008715F4" w:rsidP="008715F4">
      <w:pPr>
        <w:pStyle w:val="Body"/>
        <w:suppressAutoHyphens/>
        <w:ind w:left="340" w:hanging="340"/>
        <w:rPr>
          <w:sz w:val="24"/>
          <w:szCs w:val="24"/>
          <w:u w:color="BC2C25"/>
        </w:rPr>
      </w:pPr>
      <w:r w:rsidRPr="00116082">
        <w:rPr>
          <w:spacing w:val="2"/>
          <w:sz w:val="24"/>
          <w:szCs w:val="24"/>
          <w:u w:color="BC2C25"/>
        </w:rPr>
        <w:t>•</w:t>
      </w:r>
      <w:r w:rsidRPr="00116082">
        <w:rPr>
          <w:spacing w:val="2"/>
          <w:sz w:val="24"/>
          <w:szCs w:val="24"/>
          <w:u w:color="BC2C25"/>
        </w:rPr>
        <w:tab/>
        <w:t>Youth camps, Sunday Schools, and other outreaches to young people are forbidden</w:t>
      </w:r>
      <w:ins w:id="487" w:author="Kate Azumah" w:date="2024-09-09T18:24:00Z">
        <w:r w:rsidR="00221C03">
          <w:rPr>
            <w:spacing w:val="2"/>
            <w:sz w:val="24"/>
            <w:szCs w:val="24"/>
            <w:u w:color="BC2C25"/>
          </w:rPr>
          <w:t>.</w:t>
        </w:r>
      </w:ins>
      <w:del w:id="488" w:author="Kate Azumah" w:date="2024-09-09T18:24:00Z">
        <w:r w:rsidRPr="00116082" w:rsidDel="00221C03">
          <w:rPr>
            <w:spacing w:val="2"/>
            <w:sz w:val="24"/>
            <w:szCs w:val="24"/>
            <w:u w:color="BC2C25"/>
          </w:rPr>
          <w:delText xml:space="preserve"> in China, and</w:delText>
        </w:r>
      </w:del>
      <w:r w:rsidRPr="00116082">
        <w:rPr>
          <w:spacing w:val="2"/>
          <w:sz w:val="24"/>
          <w:szCs w:val="24"/>
          <w:u w:color="BC2C25"/>
        </w:rPr>
        <w:t xml:space="preserve"> </w:t>
      </w:r>
      <w:ins w:id="489" w:author="Kate Azumah" w:date="2024-09-09T18:24:00Z">
        <w:r w:rsidR="00221C03">
          <w:rPr>
            <w:spacing w:val="2"/>
            <w:sz w:val="24"/>
            <w:szCs w:val="24"/>
            <w:u w:color="BC2C25"/>
          </w:rPr>
          <w:t>I</w:t>
        </w:r>
      </w:ins>
      <w:del w:id="490" w:author="Kate Azumah" w:date="2024-09-09T18:24:00Z">
        <w:r w:rsidRPr="00116082" w:rsidDel="00221C03">
          <w:rPr>
            <w:spacing w:val="2"/>
            <w:sz w:val="24"/>
            <w:szCs w:val="24"/>
            <w:u w:color="BC2C25"/>
          </w:rPr>
          <w:delText>i</w:delText>
        </w:r>
      </w:del>
      <w:r w:rsidRPr="00116082">
        <w:rPr>
          <w:spacing w:val="2"/>
          <w:sz w:val="24"/>
          <w:szCs w:val="24"/>
          <w:u w:color="BC2C25"/>
        </w:rPr>
        <w:t>n some regions, children are not allowed to attend church</w:t>
      </w:r>
      <w:r w:rsidRPr="00116082">
        <w:rPr>
          <w:sz w:val="24"/>
          <w:szCs w:val="24"/>
          <w:u w:color="BC2C25"/>
        </w:rPr>
        <w:t>.</w:t>
      </w:r>
    </w:p>
    <w:p w14:paraId="219EEDE0" w14:textId="77777777" w:rsidR="008715F4" w:rsidRPr="00116082" w:rsidRDefault="008715F4" w:rsidP="004D39F9">
      <w:pPr>
        <w:jc w:val="both"/>
        <w:rPr>
          <w:b/>
          <w:bCs/>
          <w:lang w:val="en-US"/>
        </w:rPr>
      </w:pPr>
    </w:p>
    <w:p w14:paraId="69BDC45F" w14:textId="77777777" w:rsidR="008715F4" w:rsidRPr="00116082" w:rsidRDefault="008715F4" w:rsidP="004D39F9">
      <w:pPr>
        <w:jc w:val="both"/>
        <w:rPr>
          <w:b/>
          <w:bCs/>
          <w:lang w:val="en-US"/>
        </w:rPr>
      </w:pPr>
    </w:p>
    <w:p w14:paraId="2DFE6D60" w14:textId="77777777" w:rsidR="0046691F" w:rsidRDefault="004D39F9" w:rsidP="0046691F">
      <w:pPr>
        <w:jc w:val="both"/>
        <w:rPr>
          <w:b/>
          <w:bCs/>
          <w:lang w:val="en-US"/>
        </w:rPr>
      </w:pPr>
      <w:r w:rsidRPr="00116082">
        <w:rPr>
          <w:b/>
          <w:bCs/>
          <w:lang w:val="en-US"/>
        </w:rPr>
        <w:t>Pray for:</w:t>
      </w:r>
    </w:p>
    <w:p w14:paraId="09867615" w14:textId="77777777" w:rsidR="0046691F" w:rsidRPr="0046691F" w:rsidRDefault="008715F4" w:rsidP="0046691F">
      <w:pPr>
        <w:pStyle w:val="ListParagraph"/>
        <w:numPr>
          <w:ilvl w:val="0"/>
          <w:numId w:val="34"/>
        </w:numPr>
        <w:jc w:val="both"/>
        <w:rPr>
          <w:b/>
          <w:bCs/>
          <w:lang w:val="en-US"/>
        </w:rPr>
      </w:pPr>
      <w:r w:rsidRPr="0046691F">
        <w:rPr>
          <w:u w:color="BC2C25"/>
        </w:rPr>
        <w:t>The Holy Spirit to show Chinese people that their feeling of self-sufficiency is false, and that they need Jesus.</w:t>
      </w:r>
    </w:p>
    <w:p w14:paraId="3BB5BA8A" w14:textId="2730785E" w:rsidR="008715F4" w:rsidRPr="0046691F" w:rsidRDefault="008715F4" w:rsidP="0046691F">
      <w:pPr>
        <w:pStyle w:val="ListParagraph"/>
        <w:numPr>
          <w:ilvl w:val="0"/>
          <w:numId w:val="34"/>
        </w:numPr>
        <w:jc w:val="both"/>
        <w:rPr>
          <w:b/>
          <w:bCs/>
          <w:lang w:val="en-US"/>
        </w:rPr>
      </w:pPr>
      <w:r w:rsidRPr="0046691F">
        <w:rPr>
          <w:u w:color="BC2C25"/>
        </w:rPr>
        <w:t>Africans living near Chinese people</w:t>
      </w:r>
      <w:del w:id="491" w:author="Kate Azumah" w:date="2024-09-09T18:18:00Z">
        <w:r w:rsidRPr="0046691F" w:rsidDel="001B6B5B">
          <w:rPr>
            <w:u w:color="BC2C25"/>
          </w:rPr>
          <w:delText xml:space="preserve"> in Africa</w:delText>
        </w:r>
      </w:del>
      <w:r w:rsidRPr="0046691F">
        <w:rPr>
          <w:u w:color="BC2C25"/>
        </w:rPr>
        <w:t xml:space="preserve"> to honour God in their lifestyles and practices so that Chinese people may see the difference.</w:t>
      </w:r>
    </w:p>
    <w:p w14:paraId="45C2195F" w14:textId="77777777" w:rsidR="008715F4" w:rsidRPr="00116082" w:rsidRDefault="008715F4" w:rsidP="008715F4">
      <w:pPr>
        <w:pStyle w:val="Body"/>
        <w:suppressAutoHyphens/>
        <w:ind w:left="340" w:hanging="340"/>
        <w:rPr>
          <w:sz w:val="24"/>
          <w:szCs w:val="24"/>
          <w:u w:color="BC2C25"/>
        </w:rPr>
      </w:pPr>
      <w:r w:rsidRPr="00116082">
        <w:rPr>
          <w:sz w:val="24"/>
          <w:szCs w:val="24"/>
          <w:u w:color="BC2C25"/>
        </w:rPr>
        <w:t>•</w:t>
      </w:r>
      <w:r w:rsidRPr="00116082">
        <w:rPr>
          <w:sz w:val="24"/>
          <w:szCs w:val="24"/>
          <w:u w:color="BC2C25"/>
        </w:rPr>
        <w:tab/>
        <w:t>African people learning Chinese for business opportunities to be called by God to reach out to the Chinese.</w:t>
      </w:r>
    </w:p>
    <w:p w14:paraId="01769616" w14:textId="417E8162" w:rsidR="00116082" w:rsidRPr="00116082" w:rsidDel="0001588F" w:rsidRDefault="008715F4" w:rsidP="003E1508">
      <w:pPr>
        <w:jc w:val="both"/>
        <w:rPr>
          <w:del w:id="492" w:author="Kate Azumah" w:date="2024-09-09T18:25:00Z"/>
          <w:u w:color="BC2C25"/>
        </w:rPr>
      </w:pPr>
      <w:del w:id="493" w:author="Kate Azumah" w:date="2024-09-09T18:25:00Z">
        <w:r w:rsidRPr="00116082" w:rsidDel="0001588F">
          <w:rPr>
            <w:u w:color="BC2C25"/>
          </w:rPr>
          <w:delText>•</w:delText>
        </w:r>
        <w:r w:rsidR="003E1508" w:rsidRPr="00116082" w:rsidDel="0001588F">
          <w:rPr>
            <w:u w:color="BC2C25"/>
          </w:rPr>
          <w:delText xml:space="preserve"> </w:delText>
        </w:r>
        <w:r w:rsidRPr="00116082" w:rsidDel="0001588F">
          <w:rPr>
            <w:u w:color="BC2C25"/>
          </w:rPr>
          <w:delText>Chinese people to be open to the gospel.</w:delText>
        </w:r>
        <w:r w:rsidR="003E1508" w:rsidRPr="00116082" w:rsidDel="0001588F">
          <w:rPr>
            <w:u w:color="BC2C25"/>
          </w:rPr>
          <w:delText xml:space="preserve"> </w:delText>
        </w:r>
        <w:bookmarkEnd w:id="466"/>
      </w:del>
    </w:p>
    <w:p w14:paraId="6C743855" w14:textId="77777777" w:rsidR="00116082" w:rsidRPr="00116082" w:rsidRDefault="00116082" w:rsidP="003E1508">
      <w:pPr>
        <w:jc w:val="both"/>
        <w:rPr>
          <w:u w:color="BC2C25"/>
        </w:rPr>
      </w:pPr>
    </w:p>
    <w:p w14:paraId="2FBE3970" w14:textId="3D687C45" w:rsidR="00E908D9" w:rsidRPr="00116082" w:rsidRDefault="00E908D9" w:rsidP="003E1508">
      <w:pPr>
        <w:jc w:val="both"/>
        <w:rPr>
          <w:b/>
          <w:bCs/>
        </w:rPr>
      </w:pPr>
      <w:r w:rsidRPr="00116082">
        <w:rPr>
          <w:b/>
          <w:bCs/>
        </w:rPr>
        <w:lastRenderedPageBreak/>
        <w:t>Sources:</w:t>
      </w:r>
    </w:p>
    <w:p w14:paraId="2FAE5B20" w14:textId="77777777" w:rsidR="00E908D9" w:rsidRPr="00116082" w:rsidRDefault="00E908D9" w:rsidP="00E908D9">
      <w:pPr>
        <w:jc w:val="both"/>
      </w:pPr>
      <w:r w:rsidRPr="00116082">
        <w:t>Dr. Mrs. Pauline Chiu Settles, mission mobilizer with USA Care Ministries International</w:t>
      </w:r>
    </w:p>
    <w:p w14:paraId="4EEAA182" w14:textId="77777777" w:rsidR="00E908D9" w:rsidRPr="00116082" w:rsidRDefault="00E908D9" w:rsidP="00E908D9">
      <w:pPr>
        <w:jc w:val="both"/>
      </w:pPr>
      <w:r w:rsidRPr="00116082">
        <w:t>Mission Network News</w:t>
      </w:r>
    </w:p>
    <w:p w14:paraId="1A42CBA0" w14:textId="77777777" w:rsidR="00E908D9" w:rsidRPr="00116082" w:rsidRDefault="00E908D9" w:rsidP="00E908D9">
      <w:pPr>
        <w:jc w:val="both"/>
      </w:pPr>
    </w:p>
    <w:p w14:paraId="255CC6DE" w14:textId="77777777" w:rsidR="000E2839" w:rsidRPr="00116082" w:rsidRDefault="000E2839" w:rsidP="00E908D9">
      <w:pPr>
        <w:autoSpaceDE w:val="0"/>
        <w:autoSpaceDN w:val="0"/>
        <w:adjustRightInd w:val="0"/>
        <w:spacing w:line="201" w:lineRule="atLeast"/>
        <w:jc w:val="both"/>
        <w:rPr>
          <w:rFonts w:asciiTheme="minorHAnsi" w:hAnsiTheme="minorHAnsi" w:cstheme="minorHAnsi"/>
          <w:iCs/>
        </w:rPr>
      </w:pPr>
    </w:p>
    <w:sectPr w:rsidR="000E2839" w:rsidRPr="00116082">
      <w:endnotePr>
        <w:numFmt w:val="decimal"/>
      </w:endnotePr>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haparral Pro Ligh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venir Light">
    <w:altName w:val="Calibri"/>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BL Greek">
    <w:charset w:val="00"/>
    <w:family w:val="auto"/>
    <w:pitch w:val="default"/>
  </w:font>
  <w:font w:name="SBL Hebrew">
    <w:charset w:val="00"/>
    <w:family w:val="auto"/>
    <w:pitch w:val="default"/>
  </w:font>
  <w:font w:name="Hallo sans">
    <w:altName w:val="Hallo sans"/>
    <w:panose1 w:val="00000000000000000000"/>
    <w:charset w:val="00"/>
    <w:family w:val="swiss"/>
    <w:notTrueType/>
    <w:pitch w:val="default"/>
    <w:sig w:usb0="00000003" w:usb1="00000000" w:usb2="00000000" w:usb3="00000000" w:csb0="00000001" w:csb1="00000000"/>
  </w:font>
  <w:font w:name="Avenir Black">
    <w:altName w:val="Calibri"/>
    <w:panose1 w:val="00000000000000000000"/>
    <w:charset w:val="00"/>
    <w:family w:val="swiss"/>
    <w:notTrueType/>
    <w:pitch w:val="default"/>
    <w:sig w:usb0="00000003" w:usb1="00000000" w:usb2="00000000" w:usb3="00000000" w:csb0="00000001" w:csb1="00000000"/>
  </w:font>
  <w:font w:name="Avenir Medium">
    <w:altName w:val="Calibri"/>
    <w:panose1 w:val="00000000000000000000"/>
    <w:charset w:val="00"/>
    <w:family w:val="swiss"/>
    <w:notTrueType/>
    <w:pitch w:val="default"/>
    <w:sig w:usb0="00000003" w:usb1="00000000" w:usb2="00000000" w:usb3="00000000" w:csb0="00000001" w:csb1="00000000"/>
  </w:font>
  <w:font w:name="Avenir Heavy">
    <w:altName w:val="Calibri"/>
    <w:panose1 w:val="00000000000000000000"/>
    <w:charset w:val="00"/>
    <w:family w:val="swiss"/>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ChaparralPro-Light">
    <w:altName w:val="Calibri"/>
    <w:panose1 w:val="00000000000000000000"/>
    <w:charset w:val="00"/>
    <w:family w:val="auto"/>
    <w:notTrueType/>
    <w:pitch w:val="default"/>
    <w:sig w:usb0="00000003" w:usb1="00000000" w:usb2="00000000" w:usb3="00000000" w:csb0="00000001" w:csb1="00000000"/>
  </w:font>
  <w:font w:name="ChaparralPro-LightIt">
    <w:altName w:val="Calibri"/>
    <w:panose1 w:val="00000000000000000000"/>
    <w:charset w:val="00"/>
    <w:family w:val="auto"/>
    <w:notTrueType/>
    <w:pitch w:val="default"/>
    <w:sig w:usb0="00000003" w:usb1="00000000" w:usb2="00000000" w:usb3="00000000" w:csb0="00000001" w:csb1="00000000"/>
  </w:font>
  <w:font w:name="Avenir (T1) 95 Black">
    <w:altName w:val="Calibri"/>
    <w:panose1 w:val="00000000000000000000"/>
    <w:charset w:val="00"/>
    <w:family w:val="auto"/>
    <w:notTrueType/>
    <w:pitch w:val="default"/>
    <w:sig w:usb0="00000003" w:usb1="00000000" w:usb2="00000000" w:usb3="00000000" w:csb0="00000001" w:csb1="00000000"/>
  </w:font>
  <w:font w:name="ChaparralPro-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F4"/>
    <w:multiLevelType w:val="hybridMultilevel"/>
    <w:tmpl w:val="8EF2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E5AB7"/>
    <w:multiLevelType w:val="hybridMultilevel"/>
    <w:tmpl w:val="E2B03318"/>
    <w:name w:val="Numbered list 1"/>
    <w:lvl w:ilvl="0" w:tplc="7152CA16">
      <w:numFmt w:val="bullet"/>
      <w:lvlText w:val=""/>
      <w:lvlJc w:val="left"/>
      <w:pPr>
        <w:ind w:left="360" w:firstLine="0"/>
      </w:pPr>
      <w:rPr>
        <w:rFonts w:ascii="Symbol" w:hAnsi="Symbol"/>
      </w:rPr>
    </w:lvl>
    <w:lvl w:ilvl="1" w:tplc="42A8A15A">
      <w:numFmt w:val="bullet"/>
      <w:lvlText w:val="o"/>
      <w:lvlJc w:val="left"/>
      <w:pPr>
        <w:ind w:left="1080" w:firstLine="0"/>
      </w:pPr>
      <w:rPr>
        <w:rFonts w:ascii="Courier New" w:hAnsi="Courier New" w:cs="Courier New"/>
      </w:rPr>
    </w:lvl>
    <w:lvl w:ilvl="2" w:tplc="73608C34">
      <w:numFmt w:val="bullet"/>
      <w:lvlText w:val=""/>
      <w:lvlJc w:val="left"/>
      <w:pPr>
        <w:ind w:left="1800" w:firstLine="0"/>
      </w:pPr>
      <w:rPr>
        <w:rFonts w:ascii="Wingdings" w:eastAsia="Wingdings" w:hAnsi="Wingdings" w:cs="Wingdings"/>
      </w:rPr>
    </w:lvl>
    <w:lvl w:ilvl="3" w:tplc="172C7B22">
      <w:numFmt w:val="bullet"/>
      <w:lvlText w:val=""/>
      <w:lvlJc w:val="left"/>
      <w:pPr>
        <w:ind w:left="2520" w:firstLine="0"/>
      </w:pPr>
      <w:rPr>
        <w:rFonts w:ascii="Symbol" w:hAnsi="Symbol"/>
      </w:rPr>
    </w:lvl>
    <w:lvl w:ilvl="4" w:tplc="4C780BA4">
      <w:numFmt w:val="bullet"/>
      <w:lvlText w:val="o"/>
      <w:lvlJc w:val="left"/>
      <w:pPr>
        <w:ind w:left="3240" w:firstLine="0"/>
      </w:pPr>
      <w:rPr>
        <w:rFonts w:ascii="Courier New" w:hAnsi="Courier New" w:cs="Courier New"/>
      </w:rPr>
    </w:lvl>
    <w:lvl w:ilvl="5" w:tplc="159A185A">
      <w:numFmt w:val="bullet"/>
      <w:lvlText w:val=""/>
      <w:lvlJc w:val="left"/>
      <w:pPr>
        <w:ind w:left="3960" w:firstLine="0"/>
      </w:pPr>
      <w:rPr>
        <w:rFonts w:ascii="Wingdings" w:eastAsia="Wingdings" w:hAnsi="Wingdings" w:cs="Wingdings"/>
      </w:rPr>
    </w:lvl>
    <w:lvl w:ilvl="6" w:tplc="A0044EF8">
      <w:numFmt w:val="bullet"/>
      <w:lvlText w:val=""/>
      <w:lvlJc w:val="left"/>
      <w:pPr>
        <w:ind w:left="4680" w:firstLine="0"/>
      </w:pPr>
      <w:rPr>
        <w:rFonts w:ascii="Symbol" w:hAnsi="Symbol"/>
      </w:rPr>
    </w:lvl>
    <w:lvl w:ilvl="7" w:tplc="01DCD446">
      <w:numFmt w:val="bullet"/>
      <w:lvlText w:val="o"/>
      <w:lvlJc w:val="left"/>
      <w:pPr>
        <w:ind w:left="5400" w:firstLine="0"/>
      </w:pPr>
      <w:rPr>
        <w:rFonts w:ascii="Courier New" w:hAnsi="Courier New" w:cs="Courier New"/>
      </w:rPr>
    </w:lvl>
    <w:lvl w:ilvl="8" w:tplc="26CCC09C">
      <w:numFmt w:val="bullet"/>
      <w:lvlText w:val=""/>
      <w:lvlJc w:val="left"/>
      <w:pPr>
        <w:ind w:left="6120" w:firstLine="0"/>
      </w:pPr>
      <w:rPr>
        <w:rFonts w:ascii="Wingdings" w:eastAsia="Wingdings" w:hAnsi="Wingdings" w:cs="Wingdings"/>
      </w:rPr>
    </w:lvl>
  </w:abstractNum>
  <w:abstractNum w:abstractNumId="2" w15:restartNumberingAfterBreak="0">
    <w:nsid w:val="03F32892"/>
    <w:multiLevelType w:val="hybridMultilevel"/>
    <w:tmpl w:val="631A7622"/>
    <w:name w:val="Numbered list 13"/>
    <w:lvl w:ilvl="0" w:tplc="6EBED3DE">
      <w:start w:val="1"/>
      <w:numFmt w:val="decimal"/>
      <w:lvlText w:val="%1."/>
      <w:lvlJc w:val="left"/>
      <w:pPr>
        <w:ind w:left="360" w:firstLine="0"/>
      </w:pPr>
    </w:lvl>
    <w:lvl w:ilvl="1" w:tplc="6430075C">
      <w:start w:val="1"/>
      <w:numFmt w:val="lowerLetter"/>
      <w:lvlText w:val="%2."/>
      <w:lvlJc w:val="left"/>
      <w:pPr>
        <w:ind w:left="1080" w:firstLine="0"/>
      </w:pPr>
    </w:lvl>
    <w:lvl w:ilvl="2" w:tplc="976A3016">
      <w:start w:val="1"/>
      <w:numFmt w:val="lowerRoman"/>
      <w:lvlText w:val="%3."/>
      <w:lvlJc w:val="left"/>
      <w:pPr>
        <w:ind w:left="1980" w:firstLine="0"/>
      </w:pPr>
    </w:lvl>
    <w:lvl w:ilvl="3" w:tplc="0422D7B8">
      <w:start w:val="1"/>
      <w:numFmt w:val="decimal"/>
      <w:lvlText w:val="%4."/>
      <w:lvlJc w:val="left"/>
      <w:pPr>
        <w:ind w:left="2520" w:firstLine="0"/>
      </w:pPr>
    </w:lvl>
    <w:lvl w:ilvl="4" w:tplc="5220035A">
      <w:start w:val="1"/>
      <w:numFmt w:val="lowerLetter"/>
      <w:lvlText w:val="%5."/>
      <w:lvlJc w:val="left"/>
      <w:pPr>
        <w:ind w:left="3240" w:firstLine="0"/>
      </w:pPr>
    </w:lvl>
    <w:lvl w:ilvl="5" w:tplc="D298AD36">
      <w:start w:val="1"/>
      <w:numFmt w:val="lowerRoman"/>
      <w:lvlText w:val="%6."/>
      <w:lvlJc w:val="left"/>
      <w:pPr>
        <w:ind w:left="4140" w:firstLine="0"/>
      </w:pPr>
    </w:lvl>
    <w:lvl w:ilvl="6" w:tplc="97DEC702">
      <w:start w:val="1"/>
      <w:numFmt w:val="decimal"/>
      <w:lvlText w:val="%7."/>
      <w:lvlJc w:val="left"/>
      <w:pPr>
        <w:ind w:left="4680" w:firstLine="0"/>
      </w:pPr>
    </w:lvl>
    <w:lvl w:ilvl="7" w:tplc="3EF82E32">
      <w:start w:val="1"/>
      <w:numFmt w:val="lowerLetter"/>
      <w:lvlText w:val="%8."/>
      <w:lvlJc w:val="left"/>
      <w:pPr>
        <w:ind w:left="5400" w:firstLine="0"/>
      </w:pPr>
    </w:lvl>
    <w:lvl w:ilvl="8" w:tplc="ADB2F150">
      <w:start w:val="1"/>
      <w:numFmt w:val="lowerRoman"/>
      <w:lvlText w:val="%9."/>
      <w:lvlJc w:val="left"/>
      <w:pPr>
        <w:ind w:left="6300" w:firstLine="0"/>
      </w:pPr>
    </w:lvl>
  </w:abstractNum>
  <w:abstractNum w:abstractNumId="3" w15:restartNumberingAfterBreak="0">
    <w:nsid w:val="077D7368"/>
    <w:multiLevelType w:val="multilevel"/>
    <w:tmpl w:val="7E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461A3"/>
    <w:multiLevelType w:val="hybridMultilevel"/>
    <w:tmpl w:val="075E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2E3FD4"/>
    <w:multiLevelType w:val="multilevel"/>
    <w:tmpl w:val="CB5A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153360"/>
    <w:multiLevelType w:val="hybridMultilevel"/>
    <w:tmpl w:val="58D2D0DA"/>
    <w:name w:val="Numbered list 4"/>
    <w:lvl w:ilvl="0" w:tplc="F18E7964">
      <w:numFmt w:val="bullet"/>
      <w:lvlText w:val=""/>
      <w:lvlJc w:val="left"/>
      <w:pPr>
        <w:ind w:left="360" w:firstLine="0"/>
      </w:pPr>
      <w:rPr>
        <w:rFonts w:ascii="Symbol" w:hAnsi="Symbol"/>
      </w:rPr>
    </w:lvl>
    <w:lvl w:ilvl="1" w:tplc="541C12F8">
      <w:numFmt w:val="bullet"/>
      <w:lvlText w:val="o"/>
      <w:lvlJc w:val="left"/>
      <w:pPr>
        <w:ind w:left="1080" w:firstLine="0"/>
      </w:pPr>
      <w:rPr>
        <w:rFonts w:ascii="Courier New" w:hAnsi="Courier New" w:cs="Courier New"/>
      </w:rPr>
    </w:lvl>
    <w:lvl w:ilvl="2" w:tplc="127C668A">
      <w:numFmt w:val="bullet"/>
      <w:lvlText w:val=""/>
      <w:lvlJc w:val="left"/>
      <w:pPr>
        <w:ind w:left="1800" w:firstLine="0"/>
      </w:pPr>
      <w:rPr>
        <w:rFonts w:ascii="Wingdings" w:eastAsia="Wingdings" w:hAnsi="Wingdings" w:cs="Wingdings"/>
      </w:rPr>
    </w:lvl>
    <w:lvl w:ilvl="3" w:tplc="2CD4124A">
      <w:numFmt w:val="bullet"/>
      <w:lvlText w:val=""/>
      <w:lvlJc w:val="left"/>
      <w:pPr>
        <w:ind w:left="2520" w:firstLine="0"/>
      </w:pPr>
      <w:rPr>
        <w:rFonts w:ascii="Symbol" w:hAnsi="Symbol"/>
      </w:rPr>
    </w:lvl>
    <w:lvl w:ilvl="4" w:tplc="ECFAB434">
      <w:numFmt w:val="bullet"/>
      <w:lvlText w:val="o"/>
      <w:lvlJc w:val="left"/>
      <w:pPr>
        <w:ind w:left="3240" w:firstLine="0"/>
      </w:pPr>
      <w:rPr>
        <w:rFonts w:ascii="Courier New" w:hAnsi="Courier New" w:cs="Courier New"/>
      </w:rPr>
    </w:lvl>
    <w:lvl w:ilvl="5" w:tplc="C44E861A">
      <w:numFmt w:val="bullet"/>
      <w:lvlText w:val=""/>
      <w:lvlJc w:val="left"/>
      <w:pPr>
        <w:ind w:left="3960" w:firstLine="0"/>
      </w:pPr>
      <w:rPr>
        <w:rFonts w:ascii="Wingdings" w:eastAsia="Wingdings" w:hAnsi="Wingdings" w:cs="Wingdings"/>
      </w:rPr>
    </w:lvl>
    <w:lvl w:ilvl="6" w:tplc="F39438DA">
      <w:numFmt w:val="bullet"/>
      <w:lvlText w:val=""/>
      <w:lvlJc w:val="left"/>
      <w:pPr>
        <w:ind w:left="4680" w:firstLine="0"/>
      </w:pPr>
      <w:rPr>
        <w:rFonts w:ascii="Symbol" w:hAnsi="Symbol"/>
      </w:rPr>
    </w:lvl>
    <w:lvl w:ilvl="7" w:tplc="77BE2AE4">
      <w:numFmt w:val="bullet"/>
      <w:lvlText w:val="o"/>
      <w:lvlJc w:val="left"/>
      <w:pPr>
        <w:ind w:left="5400" w:firstLine="0"/>
      </w:pPr>
      <w:rPr>
        <w:rFonts w:ascii="Courier New" w:hAnsi="Courier New" w:cs="Courier New"/>
      </w:rPr>
    </w:lvl>
    <w:lvl w:ilvl="8" w:tplc="B80C3B3E">
      <w:numFmt w:val="bullet"/>
      <w:lvlText w:val=""/>
      <w:lvlJc w:val="left"/>
      <w:pPr>
        <w:ind w:left="6120" w:firstLine="0"/>
      </w:pPr>
      <w:rPr>
        <w:rFonts w:ascii="Wingdings" w:eastAsia="Wingdings" w:hAnsi="Wingdings" w:cs="Wingdings"/>
      </w:rPr>
    </w:lvl>
  </w:abstractNum>
  <w:abstractNum w:abstractNumId="7" w15:restartNumberingAfterBreak="0">
    <w:nsid w:val="0C414AFF"/>
    <w:multiLevelType w:val="hybridMultilevel"/>
    <w:tmpl w:val="BFF82186"/>
    <w:name w:val="Numbered list 11"/>
    <w:lvl w:ilvl="0" w:tplc="90F6BD8A">
      <w:numFmt w:val="bullet"/>
      <w:lvlText w:val=""/>
      <w:lvlJc w:val="left"/>
      <w:pPr>
        <w:ind w:left="1080" w:firstLine="0"/>
      </w:pPr>
      <w:rPr>
        <w:rFonts w:ascii="Symbol" w:hAnsi="Symbol"/>
      </w:rPr>
    </w:lvl>
    <w:lvl w:ilvl="1" w:tplc="E8686EEE">
      <w:numFmt w:val="bullet"/>
      <w:lvlText w:val="•"/>
      <w:lvlJc w:val="left"/>
      <w:pPr>
        <w:ind w:left="1800" w:firstLine="0"/>
      </w:pPr>
      <w:rPr>
        <w:rFonts w:ascii="Calibri" w:eastAsia="SimSun" w:hAnsi="Calibri"/>
      </w:rPr>
    </w:lvl>
    <w:lvl w:ilvl="2" w:tplc="1F64A376">
      <w:numFmt w:val="bullet"/>
      <w:lvlText w:val=""/>
      <w:lvlJc w:val="left"/>
      <w:pPr>
        <w:ind w:left="2520" w:firstLine="0"/>
      </w:pPr>
      <w:rPr>
        <w:rFonts w:ascii="Wingdings" w:eastAsia="Wingdings" w:hAnsi="Wingdings" w:cs="Wingdings"/>
      </w:rPr>
    </w:lvl>
    <w:lvl w:ilvl="3" w:tplc="8374701A">
      <w:numFmt w:val="bullet"/>
      <w:lvlText w:val=""/>
      <w:lvlJc w:val="left"/>
      <w:pPr>
        <w:ind w:left="3240" w:firstLine="0"/>
      </w:pPr>
      <w:rPr>
        <w:rFonts w:ascii="Symbol" w:hAnsi="Symbol"/>
      </w:rPr>
    </w:lvl>
    <w:lvl w:ilvl="4" w:tplc="0E4604E2">
      <w:numFmt w:val="bullet"/>
      <w:lvlText w:val="o"/>
      <w:lvlJc w:val="left"/>
      <w:pPr>
        <w:ind w:left="3960" w:firstLine="0"/>
      </w:pPr>
      <w:rPr>
        <w:rFonts w:ascii="Courier New" w:hAnsi="Courier New" w:cs="Courier New"/>
      </w:rPr>
    </w:lvl>
    <w:lvl w:ilvl="5" w:tplc="B28639C6">
      <w:numFmt w:val="bullet"/>
      <w:lvlText w:val=""/>
      <w:lvlJc w:val="left"/>
      <w:pPr>
        <w:ind w:left="4680" w:firstLine="0"/>
      </w:pPr>
      <w:rPr>
        <w:rFonts w:ascii="Wingdings" w:eastAsia="Wingdings" w:hAnsi="Wingdings" w:cs="Wingdings"/>
      </w:rPr>
    </w:lvl>
    <w:lvl w:ilvl="6" w:tplc="EAF8A924">
      <w:numFmt w:val="bullet"/>
      <w:lvlText w:val=""/>
      <w:lvlJc w:val="left"/>
      <w:pPr>
        <w:ind w:left="5400" w:firstLine="0"/>
      </w:pPr>
      <w:rPr>
        <w:rFonts w:ascii="Symbol" w:hAnsi="Symbol"/>
      </w:rPr>
    </w:lvl>
    <w:lvl w:ilvl="7" w:tplc="509623A0">
      <w:numFmt w:val="bullet"/>
      <w:lvlText w:val="o"/>
      <w:lvlJc w:val="left"/>
      <w:pPr>
        <w:ind w:left="6120" w:firstLine="0"/>
      </w:pPr>
      <w:rPr>
        <w:rFonts w:ascii="Courier New" w:hAnsi="Courier New" w:cs="Courier New"/>
      </w:rPr>
    </w:lvl>
    <w:lvl w:ilvl="8" w:tplc="F5E4F6DA">
      <w:numFmt w:val="bullet"/>
      <w:lvlText w:val=""/>
      <w:lvlJc w:val="left"/>
      <w:pPr>
        <w:ind w:left="6840" w:firstLine="0"/>
      </w:pPr>
      <w:rPr>
        <w:rFonts w:ascii="Wingdings" w:eastAsia="Wingdings" w:hAnsi="Wingdings" w:cs="Wingdings"/>
      </w:rPr>
    </w:lvl>
  </w:abstractNum>
  <w:abstractNum w:abstractNumId="8" w15:restartNumberingAfterBreak="0">
    <w:nsid w:val="15767691"/>
    <w:multiLevelType w:val="hybridMultilevel"/>
    <w:tmpl w:val="CB18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88132B"/>
    <w:multiLevelType w:val="multilevel"/>
    <w:tmpl w:val="03A6594C"/>
    <w:name w:val="111111"/>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0" w15:restartNumberingAfterBreak="0">
    <w:nsid w:val="1B2A5623"/>
    <w:multiLevelType w:val="hybridMultilevel"/>
    <w:tmpl w:val="A112D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6222AA"/>
    <w:multiLevelType w:val="hybridMultilevel"/>
    <w:tmpl w:val="2FD2E914"/>
    <w:name w:val="Numbered list 10"/>
    <w:lvl w:ilvl="0" w:tplc="511069B0">
      <w:numFmt w:val="bullet"/>
      <w:lvlText w:val=""/>
      <w:lvlJc w:val="left"/>
      <w:pPr>
        <w:ind w:left="360" w:firstLine="0"/>
      </w:pPr>
      <w:rPr>
        <w:rFonts w:ascii="Symbol" w:eastAsia="Calibri" w:hAnsi="Symbol"/>
      </w:rPr>
    </w:lvl>
    <w:lvl w:ilvl="1" w:tplc="FF421728">
      <w:numFmt w:val="bullet"/>
      <w:lvlText w:val="o"/>
      <w:lvlJc w:val="left"/>
      <w:pPr>
        <w:ind w:left="1080" w:firstLine="0"/>
      </w:pPr>
      <w:rPr>
        <w:rFonts w:ascii="Courier New" w:hAnsi="Courier New" w:cs="Courier New"/>
      </w:rPr>
    </w:lvl>
    <w:lvl w:ilvl="2" w:tplc="CE90FE1C">
      <w:numFmt w:val="bullet"/>
      <w:lvlText w:val=""/>
      <w:lvlJc w:val="left"/>
      <w:pPr>
        <w:ind w:left="1800" w:firstLine="0"/>
      </w:pPr>
      <w:rPr>
        <w:rFonts w:ascii="Wingdings" w:eastAsia="Wingdings" w:hAnsi="Wingdings" w:cs="Wingdings"/>
      </w:rPr>
    </w:lvl>
    <w:lvl w:ilvl="3" w:tplc="3D2E635C">
      <w:numFmt w:val="bullet"/>
      <w:lvlText w:val=""/>
      <w:lvlJc w:val="left"/>
      <w:pPr>
        <w:ind w:left="2520" w:firstLine="0"/>
      </w:pPr>
      <w:rPr>
        <w:rFonts w:ascii="Symbol" w:hAnsi="Symbol"/>
      </w:rPr>
    </w:lvl>
    <w:lvl w:ilvl="4" w:tplc="430465B0">
      <w:numFmt w:val="bullet"/>
      <w:lvlText w:val="o"/>
      <w:lvlJc w:val="left"/>
      <w:pPr>
        <w:ind w:left="3240" w:firstLine="0"/>
      </w:pPr>
      <w:rPr>
        <w:rFonts w:ascii="Courier New" w:hAnsi="Courier New" w:cs="Courier New"/>
      </w:rPr>
    </w:lvl>
    <w:lvl w:ilvl="5" w:tplc="9B3A924A">
      <w:numFmt w:val="bullet"/>
      <w:lvlText w:val=""/>
      <w:lvlJc w:val="left"/>
      <w:pPr>
        <w:ind w:left="3960" w:firstLine="0"/>
      </w:pPr>
      <w:rPr>
        <w:rFonts w:ascii="Wingdings" w:eastAsia="Wingdings" w:hAnsi="Wingdings" w:cs="Wingdings"/>
      </w:rPr>
    </w:lvl>
    <w:lvl w:ilvl="6" w:tplc="AA9A80BA">
      <w:numFmt w:val="bullet"/>
      <w:lvlText w:val=""/>
      <w:lvlJc w:val="left"/>
      <w:pPr>
        <w:ind w:left="4680" w:firstLine="0"/>
      </w:pPr>
      <w:rPr>
        <w:rFonts w:ascii="Symbol" w:hAnsi="Symbol"/>
      </w:rPr>
    </w:lvl>
    <w:lvl w:ilvl="7" w:tplc="F8429DDC">
      <w:numFmt w:val="bullet"/>
      <w:lvlText w:val="o"/>
      <w:lvlJc w:val="left"/>
      <w:pPr>
        <w:ind w:left="5400" w:firstLine="0"/>
      </w:pPr>
      <w:rPr>
        <w:rFonts w:ascii="Courier New" w:hAnsi="Courier New" w:cs="Courier New"/>
      </w:rPr>
    </w:lvl>
    <w:lvl w:ilvl="8" w:tplc="95404780">
      <w:numFmt w:val="bullet"/>
      <w:lvlText w:val=""/>
      <w:lvlJc w:val="left"/>
      <w:pPr>
        <w:ind w:left="6120" w:firstLine="0"/>
      </w:pPr>
      <w:rPr>
        <w:rFonts w:ascii="Wingdings" w:eastAsia="Wingdings" w:hAnsi="Wingdings" w:cs="Wingdings"/>
      </w:rPr>
    </w:lvl>
  </w:abstractNum>
  <w:abstractNum w:abstractNumId="12" w15:restartNumberingAfterBreak="0">
    <w:nsid w:val="1B745A77"/>
    <w:multiLevelType w:val="hybridMultilevel"/>
    <w:tmpl w:val="79623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670F46"/>
    <w:multiLevelType w:val="hybridMultilevel"/>
    <w:tmpl w:val="6C965520"/>
    <w:name w:val="Numbered list 5"/>
    <w:lvl w:ilvl="0" w:tplc="FDC6560A">
      <w:numFmt w:val="bullet"/>
      <w:lvlText w:val=""/>
      <w:lvlJc w:val="left"/>
      <w:pPr>
        <w:ind w:left="360" w:firstLine="0"/>
      </w:pPr>
      <w:rPr>
        <w:rFonts w:ascii="Symbol" w:hAnsi="Symbol"/>
      </w:rPr>
    </w:lvl>
    <w:lvl w:ilvl="1" w:tplc="342CF766">
      <w:numFmt w:val="bullet"/>
      <w:lvlText w:val="o"/>
      <w:lvlJc w:val="left"/>
      <w:pPr>
        <w:ind w:left="1080" w:firstLine="0"/>
      </w:pPr>
      <w:rPr>
        <w:rFonts w:ascii="Courier New" w:hAnsi="Courier New" w:cs="Courier New"/>
      </w:rPr>
    </w:lvl>
    <w:lvl w:ilvl="2" w:tplc="B09E237A">
      <w:numFmt w:val="bullet"/>
      <w:lvlText w:val=""/>
      <w:lvlJc w:val="left"/>
      <w:pPr>
        <w:ind w:left="1800" w:firstLine="0"/>
      </w:pPr>
      <w:rPr>
        <w:rFonts w:ascii="Wingdings" w:eastAsia="Wingdings" w:hAnsi="Wingdings" w:cs="Wingdings"/>
      </w:rPr>
    </w:lvl>
    <w:lvl w:ilvl="3" w:tplc="72907F16">
      <w:numFmt w:val="bullet"/>
      <w:lvlText w:val=""/>
      <w:lvlJc w:val="left"/>
      <w:pPr>
        <w:ind w:left="2520" w:firstLine="0"/>
      </w:pPr>
      <w:rPr>
        <w:rFonts w:ascii="Symbol" w:hAnsi="Symbol"/>
      </w:rPr>
    </w:lvl>
    <w:lvl w:ilvl="4" w:tplc="D864EF22">
      <w:numFmt w:val="bullet"/>
      <w:lvlText w:val="o"/>
      <w:lvlJc w:val="left"/>
      <w:pPr>
        <w:ind w:left="3240" w:firstLine="0"/>
      </w:pPr>
      <w:rPr>
        <w:rFonts w:ascii="Courier New" w:hAnsi="Courier New" w:cs="Courier New"/>
      </w:rPr>
    </w:lvl>
    <w:lvl w:ilvl="5" w:tplc="85B8765E">
      <w:numFmt w:val="bullet"/>
      <w:lvlText w:val=""/>
      <w:lvlJc w:val="left"/>
      <w:pPr>
        <w:ind w:left="3960" w:firstLine="0"/>
      </w:pPr>
      <w:rPr>
        <w:rFonts w:ascii="Wingdings" w:eastAsia="Wingdings" w:hAnsi="Wingdings" w:cs="Wingdings"/>
      </w:rPr>
    </w:lvl>
    <w:lvl w:ilvl="6" w:tplc="6C3CB166">
      <w:numFmt w:val="bullet"/>
      <w:lvlText w:val=""/>
      <w:lvlJc w:val="left"/>
      <w:pPr>
        <w:ind w:left="4680" w:firstLine="0"/>
      </w:pPr>
      <w:rPr>
        <w:rFonts w:ascii="Symbol" w:hAnsi="Symbol"/>
      </w:rPr>
    </w:lvl>
    <w:lvl w:ilvl="7" w:tplc="2CA8949E">
      <w:numFmt w:val="bullet"/>
      <w:lvlText w:val="o"/>
      <w:lvlJc w:val="left"/>
      <w:pPr>
        <w:ind w:left="5400" w:firstLine="0"/>
      </w:pPr>
      <w:rPr>
        <w:rFonts w:ascii="Courier New" w:hAnsi="Courier New" w:cs="Courier New"/>
      </w:rPr>
    </w:lvl>
    <w:lvl w:ilvl="8" w:tplc="1DAEFBC2">
      <w:numFmt w:val="bullet"/>
      <w:lvlText w:val=""/>
      <w:lvlJc w:val="left"/>
      <w:pPr>
        <w:ind w:left="6120" w:firstLine="0"/>
      </w:pPr>
      <w:rPr>
        <w:rFonts w:ascii="Wingdings" w:eastAsia="Wingdings" w:hAnsi="Wingdings" w:cs="Wingdings"/>
      </w:rPr>
    </w:lvl>
  </w:abstractNum>
  <w:abstractNum w:abstractNumId="14" w15:restartNumberingAfterBreak="0">
    <w:nsid w:val="23C44F93"/>
    <w:multiLevelType w:val="hybridMultilevel"/>
    <w:tmpl w:val="018E267A"/>
    <w:name w:val="Numbered list 14"/>
    <w:lvl w:ilvl="0" w:tplc="9A94B3C4">
      <w:numFmt w:val="bullet"/>
      <w:lvlText w:val=""/>
      <w:lvlJc w:val="left"/>
      <w:pPr>
        <w:ind w:left="360" w:firstLine="0"/>
      </w:pPr>
      <w:rPr>
        <w:rFonts w:ascii="Symbol" w:hAnsi="Symbol"/>
      </w:rPr>
    </w:lvl>
    <w:lvl w:ilvl="1" w:tplc="143C9D7A">
      <w:numFmt w:val="bullet"/>
      <w:lvlText w:val="o"/>
      <w:lvlJc w:val="left"/>
      <w:pPr>
        <w:ind w:left="1080" w:firstLine="0"/>
      </w:pPr>
      <w:rPr>
        <w:rFonts w:ascii="Courier New" w:hAnsi="Courier New" w:cs="Courier New"/>
      </w:rPr>
    </w:lvl>
    <w:lvl w:ilvl="2" w:tplc="DEBEE3E2">
      <w:numFmt w:val="bullet"/>
      <w:lvlText w:val=""/>
      <w:lvlJc w:val="left"/>
      <w:pPr>
        <w:ind w:left="1800" w:firstLine="0"/>
      </w:pPr>
      <w:rPr>
        <w:rFonts w:ascii="Wingdings" w:eastAsia="Wingdings" w:hAnsi="Wingdings" w:cs="Wingdings"/>
      </w:rPr>
    </w:lvl>
    <w:lvl w:ilvl="3" w:tplc="1758DBC6">
      <w:numFmt w:val="bullet"/>
      <w:lvlText w:val=""/>
      <w:lvlJc w:val="left"/>
      <w:pPr>
        <w:ind w:left="2520" w:firstLine="0"/>
      </w:pPr>
      <w:rPr>
        <w:rFonts w:ascii="Symbol" w:hAnsi="Symbol"/>
      </w:rPr>
    </w:lvl>
    <w:lvl w:ilvl="4" w:tplc="EC6A3EE0">
      <w:numFmt w:val="bullet"/>
      <w:lvlText w:val="o"/>
      <w:lvlJc w:val="left"/>
      <w:pPr>
        <w:ind w:left="3240" w:firstLine="0"/>
      </w:pPr>
      <w:rPr>
        <w:rFonts w:ascii="Courier New" w:hAnsi="Courier New" w:cs="Courier New"/>
      </w:rPr>
    </w:lvl>
    <w:lvl w:ilvl="5" w:tplc="A9D4B076">
      <w:numFmt w:val="bullet"/>
      <w:lvlText w:val=""/>
      <w:lvlJc w:val="left"/>
      <w:pPr>
        <w:ind w:left="3960" w:firstLine="0"/>
      </w:pPr>
      <w:rPr>
        <w:rFonts w:ascii="Wingdings" w:eastAsia="Wingdings" w:hAnsi="Wingdings" w:cs="Wingdings"/>
      </w:rPr>
    </w:lvl>
    <w:lvl w:ilvl="6" w:tplc="137A9ACC">
      <w:numFmt w:val="bullet"/>
      <w:lvlText w:val=""/>
      <w:lvlJc w:val="left"/>
      <w:pPr>
        <w:ind w:left="4680" w:firstLine="0"/>
      </w:pPr>
      <w:rPr>
        <w:rFonts w:ascii="Symbol" w:hAnsi="Symbol"/>
      </w:rPr>
    </w:lvl>
    <w:lvl w:ilvl="7" w:tplc="2B42DB32">
      <w:numFmt w:val="bullet"/>
      <w:lvlText w:val="o"/>
      <w:lvlJc w:val="left"/>
      <w:pPr>
        <w:ind w:left="5400" w:firstLine="0"/>
      </w:pPr>
      <w:rPr>
        <w:rFonts w:ascii="Courier New" w:hAnsi="Courier New" w:cs="Courier New"/>
      </w:rPr>
    </w:lvl>
    <w:lvl w:ilvl="8" w:tplc="9ECA41F2">
      <w:numFmt w:val="bullet"/>
      <w:lvlText w:val=""/>
      <w:lvlJc w:val="left"/>
      <w:pPr>
        <w:ind w:left="6120" w:firstLine="0"/>
      </w:pPr>
      <w:rPr>
        <w:rFonts w:ascii="Wingdings" w:eastAsia="Wingdings" w:hAnsi="Wingdings" w:cs="Wingdings"/>
      </w:rPr>
    </w:lvl>
  </w:abstractNum>
  <w:abstractNum w:abstractNumId="15" w15:restartNumberingAfterBreak="0">
    <w:nsid w:val="262F011D"/>
    <w:multiLevelType w:val="hybridMultilevel"/>
    <w:tmpl w:val="AB7C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657A9D"/>
    <w:multiLevelType w:val="hybridMultilevel"/>
    <w:tmpl w:val="7E34F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9533D0"/>
    <w:multiLevelType w:val="hybridMultilevel"/>
    <w:tmpl w:val="E0047A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6F7482"/>
    <w:multiLevelType w:val="hybridMultilevel"/>
    <w:tmpl w:val="D42C2834"/>
    <w:name w:val="Numbered list 7"/>
    <w:lvl w:ilvl="0" w:tplc="C0287900">
      <w:numFmt w:val="bullet"/>
      <w:pStyle w:val="OILBulletedlist"/>
      <w:lvlText w:val=""/>
      <w:lvlJc w:val="left"/>
      <w:pPr>
        <w:ind w:left="720" w:firstLine="0"/>
      </w:pPr>
      <w:rPr>
        <w:rFonts w:ascii="Wingdings" w:hAnsi="Wingdings"/>
      </w:rPr>
    </w:lvl>
    <w:lvl w:ilvl="1" w:tplc="785E3790">
      <w:numFmt w:val="bullet"/>
      <w:lvlText w:val=""/>
      <w:lvlJc w:val="left"/>
      <w:pPr>
        <w:ind w:left="1080" w:firstLine="0"/>
      </w:pPr>
      <w:rPr>
        <w:rFonts w:ascii="Wingdings" w:hAnsi="Wingdings"/>
      </w:rPr>
    </w:lvl>
    <w:lvl w:ilvl="2" w:tplc="13AAB0D2">
      <w:numFmt w:val="bullet"/>
      <w:lvlText w:val=""/>
      <w:lvlJc w:val="left"/>
      <w:pPr>
        <w:ind w:left="1440" w:firstLine="0"/>
      </w:pPr>
      <w:rPr>
        <w:rFonts w:ascii="Wingdings" w:eastAsia="Wingdings" w:hAnsi="Wingdings" w:cs="Wingdings"/>
      </w:rPr>
    </w:lvl>
    <w:lvl w:ilvl="3" w:tplc="17F69FFE">
      <w:numFmt w:val="bullet"/>
      <w:lvlText w:val=""/>
      <w:lvlJc w:val="left"/>
      <w:pPr>
        <w:ind w:left="1800" w:firstLine="0"/>
      </w:pPr>
      <w:rPr>
        <w:rFonts w:ascii="Symbol" w:hAnsi="Symbol"/>
      </w:rPr>
    </w:lvl>
    <w:lvl w:ilvl="4" w:tplc="626ADAEC">
      <w:numFmt w:val="bullet"/>
      <w:lvlText w:val=""/>
      <w:lvlJc w:val="left"/>
      <w:pPr>
        <w:ind w:left="2160" w:firstLine="0"/>
      </w:pPr>
      <w:rPr>
        <w:rFonts w:ascii="Symbol" w:hAnsi="Symbol"/>
      </w:rPr>
    </w:lvl>
    <w:lvl w:ilvl="5" w:tplc="1F02D6C8">
      <w:numFmt w:val="bullet"/>
      <w:lvlText w:val=""/>
      <w:lvlJc w:val="left"/>
      <w:pPr>
        <w:ind w:left="2520" w:firstLine="0"/>
      </w:pPr>
      <w:rPr>
        <w:rFonts w:ascii="Wingdings" w:hAnsi="Wingdings"/>
      </w:rPr>
    </w:lvl>
    <w:lvl w:ilvl="6" w:tplc="40D47964">
      <w:numFmt w:val="bullet"/>
      <w:lvlText w:val=""/>
      <w:lvlJc w:val="left"/>
      <w:pPr>
        <w:ind w:left="2880" w:firstLine="0"/>
      </w:pPr>
      <w:rPr>
        <w:rFonts w:ascii="Wingdings" w:eastAsia="Wingdings" w:hAnsi="Wingdings" w:cs="Wingdings"/>
      </w:rPr>
    </w:lvl>
    <w:lvl w:ilvl="7" w:tplc="6C9E778C">
      <w:numFmt w:val="bullet"/>
      <w:lvlText w:val=""/>
      <w:lvlJc w:val="left"/>
      <w:pPr>
        <w:ind w:left="3240" w:firstLine="0"/>
      </w:pPr>
      <w:rPr>
        <w:rFonts w:ascii="Symbol" w:hAnsi="Symbol"/>
      </w:rPr>
    </w:lvl>
    <w:lvl w:ilvl="8" w:tplc="AC9A0E46">
      <w:numFmt w:val="bullet"/>
      <w:lvlText w:val=""/>
      <w:lvlJc w:val="left"/>
      <w:pPr>
        <w:ind w:left="3600" w:firstLine="0"/>
      </w:pPr>
      <w:rPr>
        <w:rFonts w:ascii="Symbol" w:hAnsi="Symbol"/>
      </w:rPr>
    </w:lvl>
  </w:abstractNum>
  <w:abstractNum w:abstractNumId="19" w15:restartNumberingAfterBreak="0">
    <w:nsid w:val="357806BE"/>
    <w:multiLevelType w:val="hybridMultilevel"/>
    <w:tmpl w:val="8E247918"/>
    <w:name w:val="Numbered list 3"/>
    <w:lvl w:ilvl="0" w:tplc="32D46E48">
      <w:numFmt w:val="bullet"/>
      <w:lvlText w:val=""/>
      <w:lvlJc w:val="left"/>
      <w:pPr>
        <w:ind w:left="360" w:firstLine="0"/>
      </w:pPr>
      <w:rPr>
        <w:rFonts w:ascii="Symbol" w:hAnsi="Symbol"/>
      </w:rPr>
    </w:lvl>
    <w:lvl w:ilvl="1" w:tplc="46C461B6">
      <w:numFmt w:val="bullet"/>
      <w:lvlText w:val="o"/>
      <w:lvlJc w:val="left"/>
      <w:pPr>
        <w:ind w:left="1080" w:firstLine="0"/>
      </w:pPr>
      <w:rPr>
        <w:rFonts w:ascii="Courier New" w:hAnsi="Courier New" w:cs="Courier New"/>
      </w:rPr>
    </w:lvl>
    <w:lvl w:ilvl="2" w:tplc="E7CE8724">
      <w:numFmt w:val="bullet"/>
      <w:lvlText w:val=""/>
      <w:lvlJc w:val="left"/>
      <w:pPr>
        <w:ind w:left="1800" w:firstLine="0"/>
      </w:pPr>
      <w:rPr>
        <w:rFonts w:ascii="Wingdings" w:eastAsia="Wingdings" w:hAnsi="Wingdings" w:cs="Wingdings"/>
      </w:rPr>
    </w:lvl>
    <w:lvl w:ilvl="3" w:tplc="DCBEF610">
      <w:numFmt w:val="bullet"/>
      <w:lvlText w:val=""/>
      <w:lvlJc w:val="left"/>
      <w:pPr>
        <w:ind w:left="2520" w:firstLine="0"/>
      </w:pPr>
      <w:rPr>
        <w:rFonts w:ascii="Symbol" w:hAnsi="Symbol"/>
      </w:rPr>
    </w:lvl>
    <w:lvl w:ilvl="4" w:tplc="57302D18">
      <w:numFmt w:val="bullet"/>
      <w:lvlText w:val="o"/>
      <w:lvlJc w:val="left"/>
      <w:pPr>
        <w:ind w:left="3240" w:firstLine="0"/>
      </w:pPr>
      <w:rPr>
        <w:rFonts w:ascii="Courier New" w:hAnsi="Courier New" w:cs="Courier New"/>
      </w:rPr>
    </w:lvl>
    <w:lvl w:ilvl="5" w:tplc="4E00EC90">
      <w:numFmt w:val="bullet"/>
      <w:lvlText w:val=""/>
      <w:lvlJc w:val="left"/>
      <w:pPr>
        <w:ind w:left="3960" w:firstLine="0"/>
      </w:pPr>
      <w:rPr>
        <w:rFonts w:ascii="Wingdings" w:eastAsia="Wingdings" w:hAnsi="Wingdings" w:cs="Wingdings"/>
      </w:rPr>
    </w:lvl>
    <w:lvl w:ilvl="6" w:tplc="DD00F612">
      <w:numFmt w:val="bullet"/>
      <w:lvlText w:val=""/>
      <w:lvlJc w:val="left"/>
      <w:pPr>
        <w:ind w:left="4680" w:firstLine="0"/>
      </w:pPr>
      <w:rPr>
        <w:rFonts w:ascii="Symbol" w:hAnsi="Symbol"/>
      </w:rPr>
    </w:lvl>
    <w:lvl w:ilvl="7" w:tplc="9B72D3F2">
      <w:numFmt w:val="bullet"/>
      <w:lvlText w:val="o"/>
      <w:lvlJc w:val="left"/>
      <w:pPr>
        <w:ind w:left="5400" w:firstLine="0"/>
      </w:pPr>
      <w:rPr>
        <w:rFonts w:ascii="Courier New" w:hAnsi="Courier New" w:cs="Courier New"/>
      </w:rPr>
    </w:lvl>
    <w:lvl w:ilvl="8" w:tplc="9EFA850C">
      <w:numFmt w:val="bullet"/>
      <w:lvlText w:val=""/>
      <w:lvlJc w:val="left"/>
      <w:pPr>
        <w:ind w:left="6120" w:firstLine="0"/>
      </w:pPr>
      <w:rPr>
        <w:rFonts w:ascii="Wingdings" w:eastAsia="Wingdings" w:hAnsi="Wingdings" w:cs="Wingdings"/>
      </w:rPr>
    </w:lvl>
  </w:abstractNum>
  <w:abstractNum w:abstractNumId="20" w15:restartNumberingAfterBreak="0">
    <w:nsid w:val="35E01911"/>
    <w:multiLevelType w:val="multilevel"/>
    <w:tmpl w:val="CFF80BFA"/>
    <w:name w:val="Numbered list 6"/>
    <w:lvl w:ilvl="0">
      <w:start w:val="1"/>
      <w:numFmt w:val="decimal"/>
      <w:lvlText w:val="%1."/>
      <w:lvlJc w:val="left"/>
      <w:pPr>
        <w:ind w:left="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1" w15:restartNumberingAfterBreak="0">
    <w:nsid w:val="39CE523A"/>
    <w:multiLevelType w:val="hybridMultilevel"/>
    <w:tmpl w:val="80A83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A93172"/>
    <w:multiLevelType w:val="hybridMultilevel"/>
    <w:tmpl w:val="39EEAF80"/>
    <w:name w:val="Numbered list 9"/>
    <w:lvl w:ilvl="0" w:tplc="5F666998">
      <w:numFmt w:val="bullet"/>
      <w:lvlText w:val=""/>
      <w:lvlJc w:val="left"/>
      <w:pPr>
        <w:ind w:left="360" w:firstLine="0"/>
      </w:pPr>
      <w:rPr>
        <w:rFonts w:ascii="Symbol" w:hAnsi="Symbol"/>
      </w:rPr>
    </w:lvl>
    <w:lvl w:ilvl="1" w:tplc="7F4E7A10">
      <w:numFmt w:val="bullet"/>
      <w:lvlText w:val="o"/>
      <w:lvlJc w:val="left"/>
      <w:pPr>
        <w:ind w:left="1080" w:firstLine="0"/>
      </w:pPr>
      <w:rPr>
        <w:rFonts w:ascii="Courier New" w:hAnsi="Courier New" w:cs="Courier New"/>
      </w:rPr>
    </w:lvl>
    <w:lvl w:ilvl="2" w:tplc="16CE4276">
      <w:numFmt w:val="bullet"/>
      <w:lvlText w:val=""/>
      <w:lvlJc w:val="left"/>
      <w:pPr>
        <w:ind w:left="1800" w:firstLine="0"/>
      </w:pPr>
      <w:rPr>
        <w:rFonts w:ascii="Wingdings" w:eastAsia="Wingdings" w:hAnsi="Wingdings" w:cs="Wingdings"/>
      </w:rPr>
    </w:lvl>
    <w:lvl w:ilvl="3" w:tplc="13760B72">
      <w:numFmt w:val="bullet"/>
      <w:lvlText w:val=""/>
      <w:lvlJc w:val="left"/>
      <w:pPr>
        <w:ind w:left="2520" w:firstLine="0"/>
      </w:pPr>
      <w:rPr>
        <w:rFonts w:ascii="Symbol" w:hAnsi="Symbol"/>
      </w:rPr>
    </w:lvl>
    <w:lvl w:ilvl="4" w:tplc="951CB722">
      <w:numFmt w:val="bullet"/>
      <w:lvlText w:val="o"/>
      <w:lvlJc w:val="left"/>
      <w:pPr>
        <w:ind w:left="3240" w:firstLine="0"/>
      </w:pPr>
      <w:rPr>
        <w:rFonts w:ascii="Courier New" w:hAnsi="Courier New" w:cs="Courier New"/>
      </w:rPr>
    </w:lvl>
    <w:lvl w:ilvl="5" w:tplc="2B7CB242">
      <w:numFmt w:val="bullet"/>
      <w:lvlText w:val=""/>
      <w:lvlJc w:val="left"/>
      <w:pPr>
        <w:ind w:left="3960" w:firstLine="0"/>
      </w:pPr>
      <w:rPr>
        <w:rFonts w:ascii="Wingdings" w:eastAsia="Wingdings" w:hAnsi="Wingdings" w:cs="Wingdings"/>
      </w:rPr>
    </w:lvl>
    <w:lvl w:ilvl="6" w:tplc="336C3C9A">
      <w:numFmt w:val="bullet"/>
      <w:lvlText w:val=""/>
      <w:lvlJc w:val="left"/>
      <w:pPr>
        <w:ind w:left="4680" w:firstLine="0"/>
      </w:pPr>
      <w:rPr>
        <w:rFonts w:ascii="Symbol" w:hAnsi="Symbol"/>
      </w:rPr>
    </w:lvl>
    <w:lvl w:ilvl="7" w:tplc="5CC6892C">
      <w:numFmt w:val="bullet"/>
      <w:lvlText w:val="o"/>
      <w:lvlJc w:val="left"/>
      <w:pPr>
        <w:ind w:left="5400" w:firstLine="0"/>
      </w:pPr>
      <w:rPr>
        <w:rFonts w:ascii="Courier New" w:hAnsi="Courier New" w:cs="Courier New"/>
      </w:rPr>
    </w:lvl>
    <w:lvl w:ilvl="8" w:tplc="C0DE94C4">
      <w:numFmt w:val="bullet"/>
      <w:lvlText w:val=""/>
      <w:lvlJc w:val="left"/>
      <w:pPr>
        <w:ind w:left="6120" w:firstLine="0"/>
      </w:pPr>
      <w:rPr>
        <w:rFonts w:ascii="Wingdings" w:eastAsia="Wingdings" w:hAnsi="Wingdings" w:cs="Wingdings"/>
      </w:rPr>
    </w:lvl>
  </w:abstractNum>
  <w:abstractNum w:abstractNumId="23" w15:restartNumberingAfterBreak="0">
    <w:nsid w:val="4A933852"/>
    <w:multiLevelType w:val="hybridMultilevel"/>
    <w:tmpl w:val="E7B010AC"/>
    <w:name w:val="Numbered list 2"/>
    <w:lvl w:ilvl="0" w:tplc="07685FC8">
      <w:numFmt w:val="bullet"/>
      <w:lvlText w:val=""/>
      <w:lvlJc w:val="left"/>
      <w:pPr>
        <w:ind w:left="360" w:firstLine="0"/>
      </w:pPr>
      <w:rPr>
        <w:rFonts w:ascii="Symbol" w:hAnsi="Symbol"/>
      </w:rPr>
    </w:lvl>
    <w:lvl w:ilvl="1" w:tplc="09844B1C">
      <w:numFmt w:val="bullet"/>
      <w:lvlText w:val="o"/>
      <w:lvlJc w:val="left"/>
      <w:pPr>
        <w:ind w:left="1080" w:firstLine="0"/>
      </w:pPr>
      <w:rPr>
        <w:rFonts w:ascii="Courier New" w:hAnsi="Courier New" w:cs="Courier New"/>
      </w:rPr>
    </w:lvl>
    <w:lvl w:ilvl="2" w:tplc="E6A62F56">
      <w:numFmt w:val="bullet"/>
      <w:lvlText w:val=""/>
      <w:lvlJc w:val="left"/>
      <w:pPr>
        <w:ind w:left="1800" w:firstLine="0"/>
      </w:pPr>
      <w:rPr>
        <w:rFonts w:ascii="Wingdings" w:eastAsia="Wingdings" w:hAnsi="Wingdings" w:cs="Wingdings"/>
      </w:rPr>
    </w:lvl>
    <w:lvl w:ilvl="3" w:tplc="4FE8C566">
      <w:numFmt w:val="bullet"/>
      <w:lvlText w:val=""/>
      <w:lvlJc w:val="left"/>
      <w:pPr>
        <w:ind w:left="2520" w:firstLine="0"/>
      </w:pPr>
      <w:rPr>
        <w:rFonts w:ascii="Symbol" w:hAnsi="Symbol"/>
      </w:rPr>
    </w:lvl>
    <w:lvl w:ilvl="4" w:tplc="771866D8">
      <w:numFmt w:val="bullet"/>
      <w:lvlText w:val="o"/>
      <w:lvlJc w:val="left"/>
      <w:pPr>
        <w:ind w:left="3240" w:firstLine="0"/>
      </w:pPr>
      <w:rPr>
        <w:rFonts w:ascii="Courier New" w:hAnsi="Courier New" w:cs="Courier New"/>
      </w:rPr>
    </w:lvl>
    <w:lvl w:ilvl="5" w:tplc="CD3641A4">
      <w:numFmt w:val="bullet"/>
      <w:lvlText w:val=""/>
      <w:lvlJc w:val="left"/>
      <w:pPr>
        <w:ind w:left="3960" w:firstLine="0"/>
      </w:pPr>
      <w:rPr>
        <w:rFonts w:ascii="Wingdings" w:eastAsia="Wingdings" w:hAnsi="Wingdings" w:cs="Wingdings"/>
      </w:rPr>
    </w:lvl>
    <w:lvl w:ilvl="6" w:tplc="A90CD582">
      <w:numFmt w:val="bullet"/>
      <w:lvlText w:val=""/>
      <w:lvlJc w:val="left"/>
      <w:pPr>
        <w:ind w:left="4680" w:firstLine="0"/>
      </w:pPr>
      <w:rPr>
        <w:rFonts w:ascii="Symbol" w:hAnsi="Symbol"/>
      </w:rPr>
    </w:lvl>
    <w:lvl w:ilvl="7" w:tplc="636A72DA">
      <w:numFmt w:val="bullet"/>
      <w:lvlText w:val="o"/>
      <w:lvlJc w:val="left"/>
      <w:pPr>
        <w:ind w:left="5400" w:firstLine="0"/>
      </w:pPr>
      <w:rPr>
        <w:rFonts w:ascii="Courier New" w:hAnsi="Courier New" w:cs="Courier New"/>
      </w:rPr>
    </w:lvl>
    <w:lvl w:ilvl="8" w:tplc="AD1A2BB8">
      <w:numFmt w:val="bullet"/>
      <w:lvlText w:val=""/>
      <w:lvlJc w:val="left"/>
      <w:pPr>
        <w:ind w:left="6120" w:firstLine="0"/>
      </w:pPr>
      <w:rPr>
        <w:rFonts w:ascii="Wingdings" w:eastAsia="Wingdings" w:hAnsi="Wingdings" w:cs="Wingdings"/>
      </w:rPr>
    </w:lvl>
  </w:abstractNum>
  <w:abstractNum w:abstractNumId="24" w15:restartNumberingAfterBreak="0">
    <w:nsid w:val="52EC5C58"/>
    <w:multiLevelType w:val="hybridMultilevel"/>
    <w:tmpl w:val="D7D6D340"/>
    <w:name w:val="Numbered list 8"/>
    <w:lvl w:ilvl="0" w:tplc="C3682662">
      <w:start w:val="1"/>
      <w:numFmt w:val="decimal"/>
      <w:pStyle w:val="OILNumberedlist"/>
      <w:lvlText w:val="%1."/>
      <w:lvlJc w:val="left"/>
      <w:pPr>
        <w:ind w:left="360" w:firstLine="0"/>
      </w:pPr>
    </w:lvl>
    <w:lvl w:ilvl="1" w:tplc="CB54121C">
      <w:start w:val="1"/>
      <w:numFmt w:val="lowerLetter"/>
      <w:lvlText w:val="%2."/>
      <w:lvlJc w:val="left"/>
      <w:pPr>
        <w:ind w:left="1080" w:firstLine="0"/>
      </w:pPr>
    </w:lvl>
    <w:lvl w:ilvl="2" w:tplc="396E840A">
      <w:start w:val="1"/>
      <w:numFmt w:val="lowerRoman"/>
      <w:lvlText w:val="%3."/>
      <w:lvlJc w:val="left"/>
      <w:pPr>
        <w:ind w:left="1980" w:firstLine="0"/>
      </w:pPr>
    </w:lvl>
    <w:lvl w:ilvl="3" w:tplc="FDC86E7C">
      <w:start w:val="1"/>
      <w:numFmt w:val="decimal"/>
      <w:lvlText w:val="%4."/>
      <w:lvlJc w:val="left"/>
      <w:pPr>
        <w:ind w:left="2520" w:firstLine="0"/>
      </w:pPr>
    </w:lvl>
    <w:lvl w:ilvl="4" w:tplc="F356B390">
      <w:start w:val="1"/>
      <w:numFmt w:val="lowerLetter"/>
      <w:lvlText w:val="%5."/>
      <w:lvlJc w:val="left"/>
      <w:pPr>
        <w:ind w:left="3240" w:firstLine="0"/>
      </w:pPr>
    </w:lvl>
    <w:lvl w:ilvl="5" w:tplc="1A0ED85E">
      <w:start w:val="1"/>
      <w:numFmt w:val="lowerRoman"/>
      <w:lvlText w:val="%6."/>
      <w:lvlJc w:val="left"/>
      <w:pPr>
        <w:ind w:left="4140" w:firstLine="0"/>
      </w:pPr>
    </w:lvl>
    <w:lvl w:ilvl="6" w:tplc="26FAA06A">
      <w:start w:val="1"/>
      <w:numFmt w:val="decimal"/>
      <w:lvlText w:val="%7."/>
      <w:lvlJc w:val="left"/>
      <w:pPr>
        <w:ind w:left="4680" w:firstLine="0"/>
      </w:pPr>
    </w:lvl>
    <w:lvl w:ilvl="7" w:tplc="B4A4A25E">
      <w:start w:val="1"/>
      <w:numFmt w:val="lowerLetter"/>
      <w:lvlText w:val="%8."/>
      <w:lvlJc w:val="left"/>
      <w:pPr>
        <w:ind w:left="5400" w:firstLine="0"/>
      </w:pPr>
    </w:lvl>
    <w:lvl w:ilvl="8" w:tplc="96583A62">
      <w:start w:val="1"/>
      <w:numFmt w:val="lowerRoman"/>
      <w:lvlText w:val="%9."/>
      <w:lvlJc w:val="left"/>
      <w:pPr>
        <w:ind w:left="6300" w:firstLine="0"/>
      </w:pPr>
    </w:lvl>
  </w:abstractNum>
  <w:abstractNum w:abstractNumId="25" w15:restartNumberingAfterBreak="0">
    <w:nsid w:val="5B242D12"/>
    <w:multiLevelType w:val="hybridMultilevel"/>
    <w:tmpl w:val="8356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A5247E"/>
    <w:multiLevelType w:val="hybridMultilevel"/>
    <w:tmpl w:val="5D70F17C"/>
    <w:name w:val="Numbered list 12"/>
    <w:lvl w:ilvl="0" w:tplc="CBCE3D58">
      <w:numFmt w:val="bullet"/>
      <w:lvlText w:val=""/>
      <w:lvlJc w:val="left"/>
      <w:pPr>
        <w:ind w:left="360" w:firstLine="0"/>
      </w:pPr>
      <w:rPr>
        <w:rFonts w:ascii="Symbol" w:hAnsi="Symbol"/>
      </w:rPr>
    </w:lvl>
    <w:lvl w:ilvl="1" w:tplc="ED9E8AF6">
      <w:numFmt w:val="bullet"/>
      <w:lvlText w:val="o"/>
      <w:lvlJc w:val="left"/>
      <w:pPr>
        <w:ind w:left="1080" w:firstLine="0"/>
      </w:pPr>
      <w:rPr>
        <w:rFonts w:ascii="Courier New" w:hAnsi="Courier New" w:cs="Courier New"/>
      </w:rPr>
    </w:lvl>
    <w:lvl w:ilvl="2" w:tplc="AB705252">
      <w:numFmt w:val="bullet"/>
      <w:lvlText w:val=""/>
      <w:lvlJc w:val="left"/>
      <w:pPr>
        <w:ind w:left="1800" w:firstLine="0"/>
      </w:pPr>
      <w:rPr>
        <w:rFonts w:ascii="Wingdings" w:eastAsia="Wingdings" w:hAnsi="Wingdings" w:cs="Wingdings"/>
      </w:rPr>
    </w:lvl>
    <w:lvl w:ilvl="3" w:tplc="7BE47166">
      <w:numFmt w:val="bullet"/>
      <w:lvlText w:val=""/>
      <w:lvlJc w:val="left"/>
      <w:pPr>
        <w:ind w:left="2520" w:firstLine="0"/>
      </w:pPr>
      <w:rPr>
        <w:rFonts w:ascii="Symbol" w:hAnsi="Symbol"/>
      </w:rPr>
    </w:lvl>
    <w:lvl w:ilvl="4" w:tplc="B65C7F04">
      <w:numFmt w:val="bullet"/>
      <w:lvlText w:val="o"/>
      <w:lvlJc w:val="left"/>
      <w:pPr>
        <w:ind w:left="3240" w:firstLine="0"/>
      </w:pPr>
      <w:rPr>
        <w:rFonts w:ascii="Courier New" w:hAnsi="Courier New" w:cs="Courier New"/>
      </w:rPr>
    </w:lvl>
    <w:lvl w:ilvl="5" w:tplc="333A880E">
      <w:numFmt w:val="bullet"/>
      <w:lvlText w:val=""/>
      <w:lvlJc w:val="left"/>
      <w:pPr>
        <w:ind w:left="3960" w:firstLine="0"/>
      </w:pPr>
      <w:rPr>
        <w:rFonts w:ascii="Wingdings" w:eastAsia="Wingdings" w:hAnsi="Wingdings" w:cs="Wingdings"/>
      </w:rPr>
    </w:lvl>
    <w:lvl w:ilvl="6" w:tplc="166A5998">
      <w:numFmt w:val="bullet"/>
      <w:lvlText w:val=""/>
      <w:lvlJc w:val="left"/>
      <w:pPr>
        <w:ind w:left="4680" w:firstLine="0"/>
      </w:pPr>
      <w:rPr>
        <w:rFonts w:ascii="Symbol" w:hAnsi="Symbol"/>
      </w:rPr>
    </w:lvl>
    <w:lvl w:ilvl="7" w:tplc="87F2D938">
      <w:numFmt w:val="bullet"/>
      <w:lvlText w:val="o"/>
      <w:lvlJc w:val="left"/>
      <w:pPr>
        <w:ind w:left="5400" w:firstLine="0"/>
      </w:pPr>
      <w:rPr>
        <w:rFonts w:ascii="Courier New" w:hAnsi="Courier New" w:cs="Courier New"/>
      </w:rPr>
    </w:lvl>
    <w:lvl w:ilvl="8" w:tplc="BB24EAA4">
      <w:numFmt w:val="bullet"/>
      <w:lvlText w:val=""/>
      <w:lvlJc w:val="left"/>
      <w:pPr>
        <w:ind w:left="6120" w:firstLine="0"/>
      </w:pPr>
      <w:rPr>
        <w:rFonts w:ascii="Wingdings" w:eastAsia="Wingdings" w:hAnsi="Wingdings" w:cs="Wingdings"/>
      </w:rPr>
    </w:lvl>
  </w:abstractNum>
  <w:abstractNum w:abstractNumId="27" w15:restartNumberingAfterBreak="0">
    <w:nsid w:val="5FC71C29"/>
    <w:multiLevelType w:val="multilevel"/>
    <w:tmpl w:val="FFE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329CD"/>
    <w:multiLevelType w:val="hybridMultilevel"/>
    <w:tmpl w:val="AE6C0D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A524A6"/>
    <w:multiLevelType w:val="hybridMultilevel"/>
    <w:tmpl w:val="3920F86E"/>
    <w:lvl w:ilvl="0" w:tplc="08090001">
      <w:start w:val="1"/>
      <w:numFmt w:val="bullet"/>
      <w:lvlText w:val=""/>
      <w:lvlJc w:val="left"/>
      <w:pPr>
        <w:ind w:left="720" w:hanging="360"/>
      </w:pPr>
      <w:rPr>
        <w:rFonts w:ascii="Symbol" w:hAnsi="Symbol" w:hint="default"/>
      </w:rPr>
    </w:lvl>
    <w:lvl w:ilvl="1" w:tplc="EA48723A">
      <w:numFmt w:val="bullet"/>
      <w:lvlText w:val="•"/>
      <w:lvlJc w:val="left"/>
      <w:pPr>
        <w:ind w:left="1800" w:hanging="720"/>
      </w:pPr>
      <w:rPr>
        <w:rFonts w:ascii="Chaparral Pro Light" w:eastAsia="Calibri" w:hAnsi="Chaparral Pro Light"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F6568E"/>
    <w:multiLevelType w:val="hybridMultilevel"/>
    <w:tmpl w:val="63702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D4265"/>
    <w:multiLevelType w:val="hybridMultilevel"/>
    <w:tmpl w:val="B7E66B38"/>
    <w:lvl w:ilvl="0" w:tplc="1714B0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882A19"/>
    <w:multiLevelType w:val="hybridMultilevel"/>
    <w:tmpl w:val="7EAC2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C277D"/>
    <w:multiLevelType w:val="multilevel"/>
    <w:tmpl w:val="49A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D92285"/>
    <w:multiLevelType w:val="hybridMultilevel"/>
    <w:tmpl w:val="E19EF76A"/>
    <w:lvl w:ilvl="0" w:tplc="5A748448">
      <w:numFmt w:val="none"/>
      <w:lvlText w:val=""/>
      <w:lvlJc w:val="left"/>
      <w:pPr>
        <w:tabs>
          <w:tab w:val="num" w:pos="360"/>
        </w:tabs>
        <w:ind w:left="360" w:hanging="360"/>
      </w:pPr>
    </w:lvl>
    <w:lvl w:ilvl="1" w:tplc="247627B6">
      <w:numFmt w:val="none"/>
      <w:lvlText w:val=""/>
      <w:lvlJc w:val="left"/>
      <w:pPr>
        <w:tabs>
          <w:tab w:val="num" w:pos="360"/>
        </w:tabs>
        <w:ind w:left="360" w:hanging="360"/>
      </w:pPr>
    </w:lvl>
    <w:lvl w:ilvl="2" w:tplc="BDDC5B3E">
      <w:numFmt w:val="none"/>
      <w:lvlText w:val=""/>
      <w:lvlJc w:val="left"/>
      <w:pPr>
        <w:tabs>
          <w:tab w:val="num" w:pos="360"/>
        </w:tabs>
        <w:ind w:left="360" w:hanging="360"/>
      </w:pPr>
    </w:lvl>
    <w:lvl w:ilvl="3" w:tplc="BC0C911C">
      <w:numFmt w:val="none"/>
      <w:lvlText w:val=""/>
      <w:lvlJc w:val="left"/>
      <w:pPr>
        <w:tabs>
          <w:tab w:val="num" w:pos="360"/>
        </w:tabs>
        <w:ind w:left="360" w:hanging="360"/>
      </w:pPr>
    </w:lvl>
    <w:lvl w:ilvl="4" w:tplc="4D3677B2">
      <w:numFmt w:val="none"/>
      <w:lvlText w:val=""/>
      <w:lvlJc w:val="left"/>
      <w:pPr>
        <w:tabs>
          <w:tab w:val="num" w:pos="360"/>
        </w:tabs>
        <w:ind w:left="360" w:hanging="360"/>
      </w:pPr>
    </w:lvl>
    <w:lvl w:ilvl="5" w:tplc="580AD6F2">
      <w:numFmt w:val="none"/>
      <w:lvlText w:val=""/>
      <w:lvlJc w:val="left"/>
      <w:pPr>
        <w:tabs>
          <w:tab w:val="num" w:pos="360"/>
        </w:tabs>
        <w:ind w:left="360" w:hanging="360"/>
      </w:pPr>
    </w:lvl>
    <w:lvl w:ilvl="6" w:tplc="B3A68D20">
      <w:numFmt w:val="none"/>
      <w:lvlText w:val=""/>
      <w:lvlJc w:val="left"/>
      <w:pPr>
        <w:tabs>
          <w:tab w:val="num" w:pos="360"/>
        </w:tabs>
        <w:ind w:left="360" w:hanging="360"/>
      </w:pPr>
    </w:lvl>
    <w:lvl w:ilvl="7" w:tplc="8F040E04">
      <w:numFmt w:val="none"/>
      <w:lvlText w:val=""/>
      <w:lvlJc w:val="left"/>
      <w:pPr>
        <w:tabs>
          <w:tab w:val="num" w:pos="360"/>
        </w:tabs>
        <w:ind w:left="360" w:hanging="360"/>
      </w:pPr>
    </w:lvl>
    <w:lvl w:ilvl="8" w:tplc="21261580">
      <w:numFmt w:val="none"/>
      <w:lvlText w:val=""/>
      <w:lvlJc w:val="left"/>
      <w:pPr>
        <w:tabs>
          <w:tab w:val="num" w:pos="360"/>
        </w:tabs>
        <w:ind w:left="360" w:hanging="360"/>
      </w:pPr>
    </w:lvl>
  </w:abstractNum>
  <w:num w:numId="1" w16cid:durableId="869685551">
    <w:abstractNumId w:val="1"/>
  </w:num>
  <w:num w:numId="2" w16cid:durableId="665549591">
    <w:abstractNumId w:val="23"/>
  </w:num>
  <w:num w:numId="3" w16cid:durableId="1371346146">
    <w:abstractNumId w:val="19"/>
  </w:num>
  <w:num w:numId="4" w16cid:durableId="1906064884">
    <w:abstractNumId w:val="6"/>
  </w:num>
  <w:num w:numId="5" w16cid:durableId="155534411">
    <w:abstractNumId w:val="13"/>
  </w:num>
  <w:num w:numId="6" w16cid:durableId="1059280769">
    <w:abstractNumId w:val="20"/>
  </w:num>
  <w:num w:numId="7" w16cid:durableId="1468861539">
    <w:abstractNumId w:val="18"/>
  </w:num>
  <w:num w:numId="8" w16cid:durableId="558979024">
    <w:abstractNumId w:val="24"/>
  </w:num>
  <w:num w:numId="9" w16cid:durableId="257753948">
    <w:abstractNumId w:val="9"/>
  </w:num>
  <w:num w:numId="10" w16cid:durableId="476604792">
    <w:abstractNumId w:val="22"/>
  </w:num>
  <w:num w:numId="11" w16cid:durableId="696471125">
    <w:abstractNumId w:val="11"/>
  </w:num>
  <w:num w:numId="12" w16cid:durableId="1991254271">
    <w:abstractNumId w:val="7"/>
  </w:num>
  <w:num w:numId="13" w16cid:durableId="923956298">
    <w:abstractNumId w:val="26"/>
  </w:num>
  <w:num w:numId="14" w16cid:durableId="1689484894">
    <w:abstractNumId w:val="2"/>
  </w:num>
  <w:num w:numId="15" w16cid:durableId="241725636">
    <w:abstractNumId w:val="14"/>
  </w:num>
  <w:num w:numId="16" w16cid:durableId="1755399797">
    <w:abstractNumId w:val="34"/>
  </w:num>
  <w:num w:numId="17" w16cid:durableId="1855682025">
    <w:abstractNumId w:val="21"/>
  </w:num>
  <w:num w:numId="18" w16cid:durableId="1350446595">
    <w:abstractNumId w:val="29"/>
  </w:num>
  <w:num w:numId="19" w16cid:durableId="944266906">
    <w:abstractNumId w:val="30"/>
  </w:num>
  <w:num w:numId="20" w16cid:durableId="1951430150">
    <w:abstractNumId w:val="32"/>
  </w:num>
  <w:num w:numId="21" w16cid:durableId="260379245">
    <w:abstractNumId w:val="4"/>
  </w:num>
  <w:num w:numId="22" w16cid:durableId="1520125801">
    <w:abstractNumId w:val="25"/>
  </w:num>
  <w:num w:numId="23" w16cid:durableId="1874808602">
    <w:abstractNumId w:val="33"/>
  </w:num>
  <w:num w:numId="24" w16cid:durableId="2103261129">
    <w:abstractNumId w:val="3"/>
  </w:num>
  <w:num w:numId="25" w16cid:durableId="1788429515">
    <w:abstractNumId w:val="27"/>
  </w:num>
  <w:num w:numId="26" w16cid:durableId="1747264103">
    <w:abstractNumId w:val="5"/>
  </w:num>
  <w:num w:numId="27" w16cid:durableId="1178351758">
    <w:abstractNumId w:val="31"/>
  </w:num>
  <w:num w:numId="28" w16cid:durableId="45569110">
    <w:abstractNumId w:val="12"/>
  </w:num>
  <w:num w:numId="29" w16cid:durableId="609897990">
    <w:abstractNumId w:val="0"/>
  </w:num>
  <w:num w:numId="30" w16cid:durableId="837383427">
    <w:abstractNumId w:val="17"/>
  </w:num>
  <w:num w:numId="31" w16cid:durableId="1295871088">
    <w:abstractNumId w:val="28"/>
  </w:num>
  <w:num w:numId="32" w16cid:durableId="2051147970">
    <w:abstractNumId w:val="15"/>
  </w:num>
  <w:num w:numId="33" w16cid:durableId="1778016252">
    <w:abstractNumId w:val="8"/>
  </w:num>
  <w:num w:numId="34" w16cid:durableId="154613477">
    <w:abstractNumId w:val="16"/>
  </w:num>
  <w:num w:numId="35" w16cid:durableId="136655975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Azumah">
    <w15:presenceInfo w15:providerId="Windows Live" w15:userId="d9a4d36e550ae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839"/>
    <w:rsid w:val="000006BE"/>
    <w:rsid w:val="000028CB"/>
    <w:rsid w:val="00007942"/>
    <w:rsid w:val="0001588F"/>
    <w:rsid w:val="00035233"/>
    <w:rsid w:val="000365AA"/>
    <w:rsid w:val="0005597B"/>
    <w:rsid w:val="00073AD1"/>
    <w:rsid w:val="00075555"/>
    <w:rsid w:val="000862B6"/>
    <w:rsid w:val="00092ED9"/>
    <w:rsid w:val="00094633"/>
    <w:rsid w:val="00096FA0"/>
    <w:rsid w:val="000A14D7"/>
    <w:rsid w:val="000A3715"/>
    <w:rsid w:val="000A4F43"/>
    <w:rsid w:val="000B1699"/>
    <w:rsid w:val="000B6663"/>
    <w:rsid w:val="000C00EE"/>
    <w:rsid w:val="000C1352"/>
    <w:rsid w:val="000C3896"/>
    <w:rsid w:val="000C4387"/>
    <w:rsid w:val="000D0B17"/>
    <w:rsid w:val="000E1401"/>
    <w:rsid w:val="000E2839"/>
    <w:rsid w:val="000E550F"/>
    <w:rsid w:val="000F083A"/>
    <w:rsid w:val="001023E0"/>
    <w:rsid w:val="001109C5"/>
    <w:rsid w:val="00116082"/>
    <w:rsid w:val="0013321C"/>
    <w:rsid w:val="00136B7D"/>
    <w:rsid w:val="00140F9D"/>
    <w:rsid w:val="001604EB"/>
    <w:rsid w:val="00161995"/>
    <w:rsid w:val="00163367"/>
    <w:rsid w:val="00164362"/>
    <w:rsid w:val="001644DB"/>
    <w:rsid w:val="0017007F"/>
    <w:rsid w:val="001805B4"/>
    <w:rsid w:val="0018735B"/>
    <w:rsid w:val="00190DD1"/>
    <w:rsid w:val="00191DFA"/>
    <w:rsid w:val="001A2FFB"/>
    <w:rsid w:val="001A4888"/>
    <w:rsid w:val="001A6FBB"/>
    <w:rsid w:val="001B6B5B"/>
    <w:rsid w:val="001C350C"/>
    <w:rsid w:val="001C4AC4"/>
    <w:rsid w:val="001C4C38"/>
    <w:rsid w:val="001C5D84"/>
    <w:rsid w:val="001D1875"/>
    <w:rsid w:val="001D49F1"/>
    <w:rsid w:val="001D707B"/>
    <w:rsid w:val="001D7A89"/>
    <w:rsid w:val="001F3211"/>
    <w:rsid w:val="001F42F2"/>
    <w:rsid w:val="00214C45"/>
    <w:rsid w:val="00221C03"/>
    <w:rsid w:val="002223B2"/>
    <w:rsid w:val="002247C5"/>
    <w:rsid w:val="00226A81"/>
    <w:rsid w:val="0023437A"/>
    <w:rsid w:val="0023597F"/>
    <w:rsid w:val="0024046C"/>
    <w:rsid w:val="0024091A"/>
    <w:rsid w:val="00241AAB"/>
    <w:rsid w:val="00245317"/>
    <w:rsid w:val="00250C44"/>
    <w:rsid w:val="00255612"/>
    <w:rsid w:val="00260C4C"/>
    <w:rsid w:val="00271ED0"/>
    <w:rsid w:val="0027439B"/>
    <w:rsid w:val="00280A38"/>
    <w:rsid w:val="00281EE8"/>
    <w:rsid w:val="00287071"/>
    <w:rsid w:val="00291F28"/>
    <w:rsid w:val="0029480D"/>
    <w:rsid w:val="00295229"/>
    <w:rsid w:val="002A0074"/>
    <w:rsid w:val="002A1D98"/>
    <w:rsid w:val="002A46D0"/>
    <w:rsid w:val="002A52C3"/>
    <w:rsid w:val="002C3D38"/>
    <w:rsid w:val="002C5C3A"/>
    <w:rsid w:val="002D31C2"/>
    <w:rsid w:val="002D43C3"/>
    <w:rsid w:val="002E4210"/>
    <w:rsid w:val="002E58CA"/>
    <w:rsid w:val="002F10DD"/>
    <w:rsid w:val="003037FA"/>
    <w:rsid w:val="00305786"/>
    <w:rsid w:val="00313BAD"/>
    <w:rsid w:val="00313E49"/>
    <w:rsid w:val="00323A69"/>
    <w:rsid w:val="00331F9A"/>
    <w:rsid w:val="003332ED"/>
    <w:rsid w:val="00343325"/>
    <w:rsid w:val="003450CC"/>
    <w:rsid w:val="00357570"/>
    <w:rsid w:val="00360F62"/>
    <w:rsid w:val="00381865"/>
    <w:rsid w:val="00381C54"/>
    <w:rsid w:val="00387691"/>
    <w:rsid w:val="0039361B"/>
    <w:rsid w:val="00393B6C"/>
    <w:rsid w:val="003A483F"/>
    <w:rsid w:val="003B1A09"/>
    <w:rsid w:val="003C0817"/>
    <w:rsid w:val="003C6830"/>
    <w:rsid w:val="003D019B"/>
    <w:rsid w:val="003D05F4"/>
    <w:rsid w:val="003D3606"/>
    <w:rsid w:val="003D5711"/>
    <w:rsid w:val="003D67EB"/>
    <w:rsid w:val="003D7724"/>
    <w:rsid w:val="003E1508"/>
    <w:rsid w:val="003E3756"/>
    <w:rsid w:val="003F2C43"/>
    <w:rsid w:val="003F4165"/>
    <w:rsid w:val="00401098"/>
    <w:rsid w:val="00404B6A"/>
    <w:rsid w:val="00420729"/>
    <w:rsid w:val="00423578"/>
    <w:rsid w:val="00425CE5"/>
    <w:rsid w:val="00442D53"/>
    <w:rsid w:val="00443F94"/>
    <w:rsid w:val="0045080E"/>
    <w:rsid w:val="00453A8C"/>
    <w:rsid w:val="00456322"/>
    <w:rsid w:val="00462765"/>
    <w:rsid w:val="00462EA3"/>
    <w:rsid w:val="00464A27"/>
    <w:rsid w:val="004651B0"/>
    <w:rsid w:val="0046691F"/>
    <w:rsid w:val="0047301D"/>
    <w:rsid w:val="004737A2"/>
    <w:rsid w:val="00476F12"/>
    <w:rsid w:val="00477243"/>
    <w:rsid w:val="004821D6"/>
    <w:rsid w:val="00482A3C"/>
    <w:rsid w:val="00482F73"/>
    <w:rsid w:val="0048562F"/>
    <w:rsid w:val="00486B79"/>
    <w:rsid w:val="0049279B"/>
    <w:rsid w:val="004A00E2"/>
    <w:rsid w:val="004A4277"/>
    <w:rsid w:val="004B55AD"/>
    <w:rsid w:val="004B58CA"/>
    <w:rsid w:val="004D39F9"/>
    <w:rsid w:val="004D446E"/>
    <w:rsid w:val="004D6137"/>
    <w:rsid w:val="004E6793"/>
    <w:rsid w:val="004F3BCB"/>
    <w:rsid w:val="004F6791"/>
    <w:rsid w:val="004F7067"/>
    <w:rsid w:val="005116BC"/>
    <w:rsid w:val="005116FA"/>
    <w:rsid w:val="00515829"/>
    <w:rsid w:val="00530FF0"/>
    <w:rsid w:val="00540744"/>
    <w:rsid w:val="00554A07"/>
    <w:rsid w:val="00572B75"/>
    <w:rsid w:val="005763F4"/>
    <w:rsid w:val="00581533"/>
    <w:rsid w:val="005826CD"/>
    <w:rsid w:val="00594B4D"/>
    <w:rsid w:val="005A1931"/>
    <w:rsid w:val="005A3324"/>
    <w:rsid w:val="005A3A1A"/>
    <w:rsid w:val="005B4B80"/>
    <w:rsid w:val="005B6F4B"/>
    <w:rsid w:val="005D2598"/>
    <w:rsid w:val="005D3AD1"/>
    <w:rsid w:val="005E1A45"/>
    <w:rsid w:val="005E5D6B"/>
    <w:rsid w:val="006070FB"/>
    <w:rsid w:val="00610F17"/>
    <w:rsid w:val="0061184B"/>
    <w:rsid w:val="00624801"/>
    <w:rsid w:val="00626485"/>
    <w:rsid w:val="006302D6"/>
    <w:rsid w:val="00636F60"/>
    <w:rsid w:val="00636F93"/>
    <w:rsid w:val="0064235A"/>
    <w:rsid w:val="00646383"/>
    <w:rsid w:val="00655523"/>
    <w:rsid w:val="006560CD"/>
    <w:rsid w:val="00656E9B"/>
    <w:rsid w:val="006638A4"/>
    <w:rsid w:val="00664983"/>
    <w:rsid w:val="006734EB"/>
    <w:rsid w:val="0067576B"/>
    <w:rsid w:val="006817BC"/>
    <w:rsid w:val="006819DC"/>
    <w:rsid w:val="006822F5"/>
    <w:rsid w:val="006A1027"/>
    <w:rsid w:val="006A28FA"/>
    <w:rsid w:val="006B18F0"/>
    <w:rsid w:val="006B20A8"/>
    <w:rsid w:val="006B52F8"/>
    <w:rsid w:val="006E0D3F"/>
    <w:rsid w:val="006E2202"/>
    <w:rsid w:val="006E33F9"/>
    <w:rsid w:val="0070085D"/>
    <w:rsid w:val="007048F9"/>
    <w:rsid w:val="0070598D"/>
    <w:rsid w:val="00713CCC"/>
    <w:rsid w:val="0071474B"/>
    <w:rsid w:val="007147D7"/>
    <w:rsid w:val="00735329"/>
    <w:rsid w:val="007439CA"/>
    <w:rsid w:val="00744E29"/>
    <w:rsid w:val="00752658"/>
    <w:rsid w:val="00754025"/>
    <w:rsid w:val="00771A22"/>
    <w:rsid w:val="00773210"/>
    <w:rsid w:val="00773DAC"/>
    <w:rsid w:val="0077423A"/>
    <w:rsid w:val="00781606"/>
    <w:rsid w:val="00794FC5"/>
    <w:rsid w:val="00795C73"/>
    <w:rsid w:val="007A1259"/>
    <w:rsid w:val="007A6BD1"/>
    <w:rsid w:val="007C4177"/>
    <w:rsid w:val="007C6436"/>
    <w:rsid w:val="007C6A2A"/>
    <w:rsid w:val="007C7633"/>
    <w:rsid w:val="007D08CB"/>
    <w:rsid w:val="007D1020"/>
    <w:rsid w:val="007D19E8"/>
    <w:rsid w:val="007D26F7"/>
    <w:rsid w:val="007D5F5F"/>
    <w:rsid w:val="007D6BE8"/>
    <w:rsid w:val="007F75D0"/>
    <w:rsid w:val="00805FA2"/>
    <w:rsid w:val="008064CB"/>
    <w:rsid w:val="00810F3A"/>
    <w:rsid w:val="008125CF"/>
    <w:rsid w:val="00826BEC"/>
    <w:rsid w:val="00827DCF"/>
    <w:rsid w:val="00832070"/>
    <w:rsid w:val="008331C4"/>
    <w:rsid w:val="00835B79"/>
    <w:rsid w:val="008369A4"/>
    <w:rsid w:val="00837B11"/>
    <w:rsid w:val="00844418"/>
    <w:rsid w:val="00844E04"/>
    <w:rsid w:val="0084586A"/>
    <w:rsid w:val="00846470"/>
    <w:rsid w:val="008516D2"/>
    <w:rsid w:val="0086109A"/>
    <w:rsid w:val="008664AE"/>
    <w:rsid w:val="00870717"/>
    <w:rsid w:val="008715F4"/>
    <w:rsid w:val="00896356"/>
    <w:rsid w:val="008B3933"/>
    <w:rsid w:val="008B637F"/>
    <w:rsid w:val="008C0511"/>
    <w:rsid w:val="008C0E89"/>
    <w:rsid w:val="008C21E1"/>
    <w:rsid w:val="008C4F5E"/>
    <w:rsid w:val="008C6436"/>
    <w:rsid w:val="008D69DE"/>
    <w:rsid w:val="008E1354"/>
    <w:rsid w:val="008E6809"/>
    <w:rsid w:val="009001A1"/>
    <w:rsid w:val="0090190D"/>
    <w:rsid w:val="00902578"/>
    <w:rsid w:val="00911A60"/>
    <w:rsid w:val="0091245E"/>
    <w:rsid w:val="009242BC"/>
    <w:rsid w:val="009247D6"/>
    <w:rsid w:val="00926E39"/>
    <w:rsid w:val="0093053F"/>
    <w:rsid w:val="009310B8"/>
    <w:rsid w:val="009401BE"/>
    <w:rsid w:val="00943EC1"/>
    <w:rsid w:val="00961E44"/>
    <w:rsid w:val="009626B7"/>
    <w:rsid w:val="009752C0"/>
    <w:rsid w:val="00994BA1"/>
    <w:rsid w:val="00997850"/>
    <w:rsid w:val="009A0EB1"/>
    <w:rsid w:val="009A0FE9"/>
    <w:rsid w:val="009A4253"/>
    <w:rsid w:val="009A598F"/>
    <w:rsid w:val="009A64CC"/>
    <w:rsid w:val="009B553C"/>
    <w:rsid w:val="009C130E"/>
    <w:rsid w:val="009C167D"/>
    <w:rsid w:val="009C7D43"/>
    <w:rsid w:val="009E3FDB"/>
    <w:rsid w:val="00A03C32"/>
    <w:rsid w:val="00A0466A"/>
    <w:rsid w:val="00A05149"/>
    <w:rsid w:val="00A130A0"/>
    <w:rsid w:val="00A312BC"/>
    <w:rsid w:val="00A3252E"/>
    <w:rsid w:val="00A37B4A"/>
    <w:rsid w:val="00A5634C"/>
    <w:rsid w:val="00A6047D"/>
    <w:rsid w:val="00A62290"/>
    <w:rsid w:val="00A63900"/>
    <w:rsid w:val="00A716DA"/>
    <w:rsid w:val="00A74947"/>
    <w:rsid w:val="00A819F5"/>
    <w:rsid w:val="00A86074"/>
    <w:rsid w:val="00A87539"/>
    <w:rsid w:val="00AC1501"/>
    <w:rsid w:val="00AC2CF3"/>
    <w:rsid w:val="00AC76F2"/>
    <w:rsid w:val="00AD4705"/>
    <w:rsid w:val="00AE3D06"/>
    <w:rsid w:val="00AF5AF0"/>
    <w:rsid w:val="00AF6583"/>
    <w:rsid w:val="00AF7621"/>
    <w:rsid w:val="00AF7A2A"/>
    <w:rsid w:val="00B265AC"/>
    <w:rsid w:val="00B26659"/>
    <w:rsid w:val="00B34303"/>
    <w:rsid w:val="00B365C9"/>
    <w:rsid w:val="00B444FD"/>
    <w:rsid w:val="00B474B8"/>
    <w:rsid w:val="00B50A65"/>
    <w:rsid w:val="00B64C38"/>
    <w:rsid w:val="00B7615C"/>
    <w:rsid w:val="00B82390"/>
    <w:rsid w:val="00B85E94"/>
    <w:rsid w:val="00B97AB7"/>
    <w:rsid w:val="00BA1F1B"/>
    <w:rsid w:val="00BB1BA1"/>
    <w:rsid w:val="00BC262A"/>
    <w:rsid w:val="00BC3853"/>
    <w:rsid w:val="00BC3C54"/>
    <w:rsid w:val="00BC7FB5"/>
    <w:rsid w:val="00BD4D33"/>
    <w:rsid w:val="00BD560E"/>
    <w:rsid w:val="00BE6541"/>
    <w:rsid w:val="00BE6D25"/>
    <w:rsid w:val="00C02A9F"/>
    <w:rsid w:val="00C03011"/>
    <w:rsid w:val="00C031E3"/>
    <w:rsid w:val="00C05637"/>
    <w:rsid w:val="00C05E24"/>
    <w:rsid w:val="00C1016C"/>
    <w:rsid w:val="00C13A9E"/>
    <w:rsid w:val="00C20B86"/>
    <w:rsid w:val="00C25889"/>
    <w:rsid w:val="00C27D87"/>
    <w:rsid w:val="00C30617"/>
    <w:rsid w:val="00C357B8"/>
    <w:rsid w:val="00C42233"/>
    <w:rsid w:val="00C42C54"/>
    <w:rsid w:val="00C47CE5"/>
    <w:rsid w:val="00C56B68"/>
    <w:rsid w:val="00C57775"/>
    <w:rsid w:val="00C61316"/>
    <w:rsid w:val="00C80459"/>
    <w:rsid w:val="00CB1877"/>
    <w:rsid w:val="00CC1896"/>
    <w:rsid w:val="00CC5030"/>
    <w:rsid w:val="00CC79BF"/>
    <w:rsid w:val="00CE5762"/>
    <w:rsid w:val="00CE5BB1"/>
    <w:rsid w:val="00CE6896"/>
    <w:rsid w:val="00CF2ADD"/>
    <w:rsid w:val="00CF5E09"/>
    <w:rsid w:val="00D02279"/>
    <w:rsid w:val="00D0361F"/>
    <w:rsid w:val="00D06BE1"/>
    <w:rsid w:val="00D162BC"/>
    <w:rsid w:val="00D24E85"/>
    <w:rsid w:val="00D3402D"/>
    <w:rsid w:val="00D4165B"/>
    <w:rsid w:val="00D420DC"/>
    <w:rsid w:val="00D45128"/>
    <w:rsid w:val="00D54E79"/>
    <w:rsid w:val="00D56116"/>
    <w:rsid w:val="00D7021B"/>
    <w:rsid w:val="00D70BCF"/>
    <w:rsid w:val="00D71FB5"/>
    <w:rsid w:val="00D73586"/>
    <w:rsid w:val="00D831BA"/>
    <w:rsid w:val="00D86C1A"/>
    <w:rsid w:val="00DA7EA9"/>
    <w:rsid w:val="00DB015E"/>
    <w:rsid w:val="00DB0DB9"/>
    <w:rsid w:val="00DB7B0A"/>
    <w:rsid w:val="00DB7D71"/>
    <w:rsid w:val="00DC1986"/>
    <w:rsid w:val="00DC1A36"/>
    <w:rsid w:val="00DC2A4D"/>
    <w:rsid w:val="00DC4102"/>
    <w:rsid w:val="00DC5A39"/>
    <w:rsid w:val="00DD7A81"/>
    <w:rsid w:val="00DE23AD"/>
    <w:rsid w:val="00DE66E8"/>
    <w:rsid w:val="00DF05AC"/>
    <w:rsid w:val="00E037EC"/>
    <w:rsid w:val="00E26B26"/>
    <w:rsid w:val="00E26CDF"/>
    <w:rsid w:val="00E26D09"/>
    <w:rsid w:val="00E2788F"/>
    <w:rsid w:val="00E30BD4"/>
    <w:rsid w:val="00E35A07"/>
    <w:rsid w:val="00E36DD8"/>
    <w:rsid w:val="00E4516B"/>
    <w:rsid w:val="00E535CE"/>
    <w:rsid w:val="00E53B30"/>
    <w:rsid w:val="00E66940"/>
    <w:rsid w:val="00E714C8"/>
    <w:rsid w:val="00E72CC6"/>
    <w:rsid w:val="00E8379A"/>
    <w:rsid w:val="00E908D9"/>
    <w:rsid w:val="00E9149C"/>
    <w:rsid w:val="00E93524"/>
    <w:rsid w:val="00E94FB7"/>
    <w:rsid w:val="00E9539E"/>
    <w:rsid w:val="00E95B92"/>
    <w:rsid w:val="00EA1265"/>
    <w:rsid w:val="00EC1B0D"/>
    <w:rsid w:val="00ED5B47"/>
    <w:rsid w:val="00ED64EA"/>
    <w:rsid w:val="00EF4F8D"/>
    <w:rsid w:val="00F02DC8"/>
    <w:rsid w:val="00F071BD"/>
    <w:rsid w:val="00F10534"/>
    <w:rsid w:val="00F12F85"/>
    <w:rsid w:val="00F14974"/>
    <w:rsid w:val="00F151DA"/>
    <w:rsid w:val="00F27225"/>
    <w:rsid w:val="00F27C49"/>
    <w:rsid w:val="00F32FF8"/>
    <w:rsid w:val="00F364BA"/>
    <w:rsid w:val="00F366DE"/>
    <w:rsid w:val="00F433A2"/>
    <w:rsid w:val="00F433CD"/>
    <w:rsid w:val="00F47F62"/>
    <w:rsid w:val="00F50675"/>
    <w:rsid w:val="00F53E7E"/>
    <w:rsid w:val="00F568A3"/>
    <w:rsid w:val="00F56933"/>
    <w:rsid w:val="00F723EE"/>
    <w:rsid w:val="00F7713D"/>
    <w:rsid w:val="00F82B79"/>
    <w:rsid w:val="00F82CC8"/>
    <w:rsid w:val="00F902D6"/>
    <w:rsid w:val="00F90DE4"/>
    <w:rsid w:val="00F93E46"/>
    <w:rsid w:val="00FB0280"/>
    <w:rsid w:val="00FB2963"/>
    <w:rsid w:val="00FB676B"/>
    <w:rsid w:val="00FC08BC"/>
    <w:rsid w:val="00FC5999"/>
    <w:rsid w:val="00FC6705"/>
    <w:rsid w:val="00FD222B"/>
    <w:rsid w:val="00FE0F2B"/>
    <w:rsid w:val="00FE3274"/>
    <w:rsid w:val="00FE4845"/>
    <w:rsid w:val="00FE5B7C"/>
    <w:rsid w:val="00FF1E42"/>
    <w:rsid w:val="00FF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ACE7"/>
  <w15:docId w15:val="{924B0945-406F-49CA-9144-E7B1F3CC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CCC"/>
    <w:rPr>
      <w:rFonts w:eastAsia="SimSun" w:cs="Calibri"/>
      <w:sz w:val="24"/>
      <w:szCs w:val="24"/>
      <w:lang w:val="en-GB"/>
    </w:rPr>
  </w:style>
  <w:style w:type="paragraph" w:styleId="Heading1">
    <w:name w:val="heading 1"/>
    <w:basedOn w:val="Normal"/>
    <w:next w:val="Normal"/>
    <w:qFormat/>
    <w:pPr>
      <w:keepNext/>
      <w:keepLines/>
      <w:spacing w:before="480" w:line="276" w:lineRule="auto"/>
      <w:outlineLvl w:val="0"/>
    </w:pPr>
    <w:rPr>
      <w:rFonts w:ascii="Cambria" w:eastAsia="Cambria" w:hAnsi="Cambria"/>
      <w:b/>
      <w:bCs/>
      <w:color w:val="365F91"/>
      <w:sz w:val="28"/>
      <w:szCs w:val="28"/>
    </w:rPr>
  </w:style>
  <w:style w:type="paragraph" w:styleId="Heading2">
    <w:name w:val="heading 2"/>
    <w:basedOn w:val="Normal"/>
    <w:next w:val="Normal"/>
    <w:qFormat/>
    <w:pPr>
      <w:keepNext/>
      <w:keepLines/>
      <w:spacing w:before="200"/>
      <w:outlineLvl w:val="1"/>
    </w:pPr>
    <w:rPr>
      <w:rFonts w:ascii="Cambria" w:eastAsia="Cambria" w:hAnsi="Cambria"/>
      <w:b/>
      <w:bCs/>
      <w:color w:val="4F81BD"/>
      <w:sz w:val="26"/>
      <w:szCs w:val="26"/>
    </w:rPr>
  </w:style>
  <w:style w:type="paragraph" w:styleId="Heading4">
    <w:name w:val="heading 4"/>
    <w:basedOn w:val="Normal"/>
    <w:next w:val="Normal"/>
    <w:link w:val="Heading4Char"/>
    <w:uiPriority w:val="9"/>
    <w:qFormat/>
    <w:rsid w:val="00744E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ILbodytext">
    <w:name w:val="OIL body text"/>
    <w:qFormat/>
    <w:pPr>
      <w:spacing w:line="360" w:lineRule="auto"/>
      <w:ind w:firstLine="720"/>
      <w:contextualSpacing/>
    </w:pPr>
    <w:rPr>
      <w:sz w:val="24"/>
      <w:szCs w:val="24"/>
      <w:lang w:val="en-GB"/>
    </w:rPr>
  </w:style>
  <w:style w:type="paragraph" w:customStyle="1" w:styleId="OILBibliography">
    <w:name w:val="OIL Bibliography"/>
    <w:basedOn w:val="OILbodytext"/>
    <w:qFormat/>
    <w:pPr>
      <w:spacing w:after="200" w:line="240" w:lineRule="auto"/>
      <w:ind w:left="720" w:hanging="720"/>
      <w:contextualSpacing w:val="0"/>
    </w:pPr>
    <w:rPr>
      <w:sz w:val="20"/>
      <w:szCs w:val="20"/>
    </w:rPr>
  </w:style>
  <w:style w:type="paragraph" w:customStyle="1" w:styleId="OILblockquote">
    <w:name w:val="OIL block quote"/>
    <w:basedOn w:val="OILbodytext"/>
    <w:next w:val="Normal"/>
    <w:qFormat/>
    <w:pPr>
      <w:spacing w:before="120" w:after="240" w:line="240" w:lineRule="auto"/>
      <w:ind w:left="1440" w:firstLine="0"/>
    </w:pPr>
  </w:style>
  <w:style w:type="paragraph" w:customStyle="1" w:styleId="OILBlockquotebiblicalpoetry">
    <w:name w:val="OIL Block quote biblical poetry"/>
    <w:basedOn w:val="OILblockquote"/>
    <w:qFormat/>
    <w:pPr>
      <w:ind w:left="1800" w:hanging="360"/>
      <w:contextualSpacing w:val="0"/>
    </w:pPr>
  </w:style>
  <w:style w:type="paragraph" w:customStyle="1" w:styleId="OILbodyafterblockquote">
    <w:name w:val="OIL body after block quote"/>
    <w:basedOn w:val="OILbodytext"/>
    <w:next w:val="OILbodytext"/>
    <w:qFormat/>
    <w:pPr>
      <w:ind w:firstLine="0"/>
    </w:pPr>
  </w:style>
  <w:style w:type="paragraph" w:customStyle="1" w:styleId="OILbodyafterchaptertitle">
    <w:name w:val="OIL body after chapter title"/>
    <w:basedOn w:val="OILbodytext"/>
    <w:next w:val="OILbodytext"/>
    <w:qFormat/>
    <w:pPr>
      <w:ind w:firstLine="0"/>
    </w:pPr>
  </w:style>
  <w:style w:type="paragraph" w:customStyle="1" w:styleId="OILBulletedlist">
    <w:name w:val="OIL Bulleted list"/>
    <w:basedOn w:val="OILbodytext"/>
    <w:qFormat/>
    <w:pPr>
      <w:numPr>
        <w:numId w:val="7"/>
      </w:numPr>
      <w:tabs>
        <w:tab w:val="left" w:pos="900"/>
      </w:tabs>
      <w:spacing w:after="120" w:line="240" w:lineRule="auto"/>
      <w:ind w:left="1080" w:hanging="360"/>
      <w:contextualSpacing w:val="0"/>
    </w:pPr>
  </w:style>
  <w:style w:type="paragraph" w:customStyle="1" w:styleId="OILBulletedBody">
    <w:name w:val="OIL Bulleted Body"/>
    <w:basedOn w:val="OILBulletedlist"/>
    <w:qFormat/>
    <w:pPr>
      <w:numPr>
        <w:numId w:val="0"/>
      </w:numPr>
      <w:spacing w:before="120"/>
      <w:ind w:left="1080"/>
    </w:pPr>
  </w:style>
  <w:style w:type="paragraph" w:customStyle="1" w:styleId="OILChapterTitle">
    <w:name w:val="OIL Chapter Title"/>
    <w:qFormat/>
    <w:pPr>
      <w:pageBreakBefore/>
      <w:jc w:val="center"/>
      <w:outlineLvl w:val="0"/>
    </w:pPr>
    <w:rPr>
      <w:rFonts w:ascii="Arial Black" w:hAnsi="Arial Black"/>
      <w:sz w:val="32"/>
      <w:szCs w:val="24"/>
      <w:lang w:val="en-GB"/>
    </w:rPr>
  </w:style>
  <w:style w:type="paragraph" w:customStyle="1" w:styleId="OILCopyrightText">
    <w:name w:val="OIL Copyright Text"/>
    <w:basedOn w:val="OILbodyafterchaptertitle"/>
    <w:qFormat/>
    <w:rPr>
      <w:sz w:val="20"/>
      <w:szCs w:val="20"/>
    </w:rPr>
  </w:style>
  <w:style w:type="paragraph" w:customStyle="1" w:styleId="OILEndnotes">
    <w:name w:val="OIL Endnotes"/>
    <w:basedOn w:val="OILBibliography"/>
    <w:qFormat/>
  </w:style>
  <w:style w:type="paragraph" w:customStyle="1" w:styleId="OILFootnotes">
    <w:name w:val="OIL Footnotes"/>
    <w:qFormat/>
    <w:rPr>
      <w:lang w:val="en-GB"/>
    </w:rPr>
  </w:style>
  <w:style w:type="paragraph" w:customStyle="1" w:styleId="OILNumberedlist">
    <w:name w:val="OIL Numbered list"/>
    <w:basedOn w:val="OILbodytext"/>
    <w:qFormat/>
    <w:pPr>
      <w:numPr>
        <w:numId w:val="8"/>
      </w:numPr>
      <w:spacing w:line="240" w:lineRule="auto"/>
      <w:ind w:left="720" w:hanging="360"/>
    </w:pPr>
  </w:style>
  <w:style w:type="paragraph" w:customStyle="1" w:styleId="OILSubhead1">
    <w:name w:val="OIL Subhead 1"/>
    <w:next w:val="OILbodytext"/>
    <w:qFormat/>
    <w:pPr>
      <w:spacing w:line="360" w:lineRule="auto"/>
      <w:outlineLvl w:val="1"/>
    </w:pPr>
    <w:rPr>
      <w:rFonts w:ascii="Arial Rounded MT Bold" w:hAnsi="Arial Rounded MT Bold"/>
      <w:color w:val="4F81BD"/>
      <w:sz w:val="32"/>
      <w:szCs w:val="32"/>
      <w:lang w:val="en-GB"/>
    </w:rPr>
  </w:style>
  <w:style w:type="paragraph" w:customStyle="1" w:styleId="OILSubhead2">
    <w:name w:val="OIL Subhead 2"/>
    <w:next w:val="OILbodytext"/>
    <w:qFormat/>
    <w:pPr>
      <w:spacing w:line="360" w:lineRule="auto"/>
    </w:pPr>
    <w:rPr>
      <w:rFonts w:ascii="Arial" w:hAnsi="Arial" w:cs="Arial"/>
      <w:color w:val="4F81BD"/>
      <w:sz w:val="28"/>
      <w:szCs w:val="28"/>
      <w:lang w:val="en-GB"/>
    </w:rPr>
  </w:style>
  <w:style w:type="paragraph" w:customStyle="1" w:styleId="OILSubhead3">
    <w:name w:val="OIL Subhead 3"/>
    <w:next w:val="OILbodytext"/>
    <w:qFormat/>
    <w:pPr>
      <w:spacing w:line="360" w:lineRule="auto"/>
    </w:pPr>
    <w:rPr>
      <w:rFonts w:ascii="Arial Narrow" w:hAnsi="Arial Narrow"/>
      <w:color w:val="4F81BD"/>
      <w:sz w:val="24"/>
      <w:szCs w:val="24"/>
      <w:lang w:val="en-GB"/>
    </w:rPr>
  </w:style>
  <w:style w:type="paragraph" w:customStyle="1" w:styleId="OILTableintrotext">
    <w:name w:val="OIL Table intro text"/>
    <w:qFormat/>
    <w:pPr>
      <w:spacing w:after="240"/>
    </w:pPr>
    <w:rPr>
      <w:sz w:val="24"/>
      <w:szCs w:val="24"/>
      <w:lang w:val="en-GB"/>
    </w:rPr>
  </w:style>
  <w:style w:type="paragraph" w:customStyle="1" w:styleId="OILTabletextsmall">
    <w:name w:val="OIL Table text small"/>
    <w:qFormat/>
    <w:rPr>
      <w:rFonts w:ascii="Arial" w:hAnsi="Arial"/>
      <w:bCs/>
      <w:sz w:val="18"/>
      <w:szCs w:val="18"/>
      <w:lang w:val="en-GB"/>
    </w:rPr>
  </w:style>
  <w:style w:type="paragraph" w:customStyle="1" w:styleId="OILTabletitle">
    <w:name w:val="OIL Table title"/>
    <w:next w:val="OILTabletextsmall"/>
    <w:qFormat/>
    <w:rPr>
      <w:rFonts w:ascii="Arial" w:hAnsi="Arial"/>
      <w:b/>
      <w:bCs/>
      <w:lang w:val="en-GB"/>
    </w:rPr>
  </w:style>
  <w:style w:type="paragraph" w:customStyle="1" w:styleId="OILTitleofBook">
    <w:name w:val="OIL Title of Book"/>
    <w:qFormat/>
    <w:rPr>
      <w:rFonts w:ascii="Arial" w:hAnsi="Arial"/>
      <w:sz w:val="52"/>
      <w:szCs w:val="32"/>
      <w:lang w:val="en-GB"/>
    </w:rPr>
  </w:style>
  <w:style w:type="paragraph" w:customStyle="1" w:styleId="Default">
    <w:name w:val="Default"/>
    <w:qFormat/>
    <w:rPr>
      <w:rFonts w:ascii="Avenir Light" w:hAnsi="Avenir Light" w:cs="Avenir Light"/>
      <w:color w:val="000000"/>
      <w:sz w:val="24"/>
      <w:szCs w:val="24"/>
    </w:rPr>
  </w:style>
  <w:style w:type="paragraph" w:styleId="ListParagraph">
    <w:name w:val="List Paragraph"/>
    <w:basedOn w:val="Normal"/>
    <w:uiPriority w:val="34"/>
    <w:qFormat/>
    <w:pPr>
      <w:ind w:left="720"/>
      <w:contextualSpacing/>
    </w:pPr>
  </w:style>
  <w:style w:type="paragraph" w:styleId="EndnoteText">
    <w:name w:val="endnote text"/>
    <w:basedOn w:val="Normal"/>
    <w:qFormat/>
    <w:rPr>
      <w:rFonts w:ascii="Times New Roman" w:eastAsia="Times New Roman" w:hAnsi="Times New Roman" w:cs="Times New Roman"/>
      <w:sz w:val="20"/>
      <w:szCs w:val="20"/>
    </w:rPr>
  </w:style>
  <w:style w:type="paragraph" w:styleId="BalloonText">
    <w:name w:val="Balloon Text"/>
    <w:basedOn w:val="Normal"/>
    <w:qFormat/>
    <w:rPr>
      <w:rFonts w:ascii="Tahoma" w:hAnsi="Tahoma" w:cs="Tahoma"/>
      <w:sz w:val="16"/>
      <w:szCs w:val="16"/>
    </w:rPr>
  </w:style>
  <w:style w:type="paragraph" w:styleId="FootnoteText">
    <w:name w:val="footnote text"/>
    <w:basedOn w:val="Normal"/>
    <w:qFormat/>
    <w:rPr>
      <w:sz w:val="20"/>
      <w:szCs w:val="20"/>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rPr>
  </w:style>
  <w:style w:type="paragraph" w:customStyle="1" w:styleId="CommentText1">
    <w:name w:val="Comment Text1"/>
    <w:basedOn w:val="Normal"/>
    <w:qFormat/>
    <w:pPr>
      <w:spacing w:after="160"/>
    </w:pPr>
    <w:rPr>
      <w:rFonts w:eastAsia="Calibri"/>
      <w:kern w:val="1"/>
      <w:sz w:val="20"/>
      <w:szCs w:val="20"/>
    </w:rPr>
  </w:style>
  <w:style w:type="character" w:customStyle="1" w:styleId="OILBibliographybold">
    <w:name w:val="OIL Bibliography bold"/>
    <w:rPr>
      <w:b/>
      <w:lang w:val="en-GB"/>
    </w:rPr>
  </w:style>
  <w:style w:type="character" w:customStyle="1" w:styleId="OILBibliographyitalic">
    <w:name w:val="OIL Bibliography italic"/>
    <w:rPr>
      <w:i/>
      <w:lang w:val="en-GB"/>
    </w:rPr>
  </w:style>
  <w:style w:type="character" w:customStyle="1" w:styleId="OILbold">
    <w:name w:val="OIL bold"/>
    <w:rPr>
      <w:rFonts w:ascii="Times New Roman" w:hAnsi="Times New Roman"/>
      <w:b/>
      <w:i w:val="0"/>
      <w:lang w:val="en-GB"/>
    </w:rPr>
  </w:style>
  <w:style w:type="character" w:customStyle="1" w:styleId="OILbolditalic">
    <w:name w:val="OIL bold italic"/>
    <w:rPr>
      <w:b/>
      <w:i/>
      <w:lang w:val="en-GB"/>
    </w:rPr>
  </w:style>
  <w:style w:type="character" w:customStyle="1" w:styleId="OILCopyrightTextBold">
    <w:name w:val="OIL Copyright Text Bold"/>
    <w:basedOn w:val="DefaultParagraphFont"/>
    <w:rPr>
      <w:b/>
    </w:rPr>
  </w:style>
  <w:style w:type="character" w:customStyle="1" w:styleId="OILCopyrightTextItalic">
    <w:name w:val="OIL Copyright Text Italic"/>
    <w:basedOn w:val="DefaultParagraphFont"/>
    <w:rPr>
      <w:i/>
      <w:sz w:val="20"/>
      <w:szCs w:val="20"/>
    </w:rPr>
  </w:style>
  <w:style w:type="character" w:customStyle="1" w:styleId="OILEndnotebold">
    <w:name w:val="OIL Endnote bold"/>
    <w:basedOn w:val="DefaultParagraphFont"/>
    <w:rPr>
      <w:b/>
      <w:sz w:val="20"/>
      <w:szCs w:val="20"/>
      <w:lang w:val="en-GB"/>
    </w:rPr>
  </w:style>
  <w:style w:type="character" w:customStyle="1" w:styleId="OILEndnoteFrench">
    <w:name w:val="OIL Endnote French"/>
    <w:basedOn w:val="DefaultParagraphFont"/>
    <w:rPr>
      <w:rFonts w:ascii="Times New Roman" w:eastAsia="Calibri" w:hAnsi="Times New Roman" w:cs="Times New Roman"/>
      <w:i/>
      <w:sz w:val="20"/>
      <w:szCs w:val="20"/>
      <w:lang w:val="fr-FR" w:bidi="ar-SA"/>
    </w:rPr>
  </w:style>
  <w:style w:type="character" w:customStyle="1" w:styleId="OILEndnoteitalic">
    <w:name w:val="OIL Endnote italic"/>
    <w:basedOn w:val="DefaultParagraphFont"/>
    <w:rPr>
      <w:i/>
      <w:sz w:val="20"/>
      <w:lang w:val="en-GB"/>
    </w:rPr>
  </w:style>
  <w:style w:type="character" w:customStyle="1" w:styleId="OILFootnoteBold">
    <w:name w:val="OIL Footnote Bold"/>
    <w:basedOn w:val="OILEndnotebold"/>
    <w:rPr>
      <w:b/>
      <w:sz w:val="20"/>
      <w:szCs w:val="20"/>
      <w:lang w:val="en-GB"/>
    </w:rPr>
  </w:style>
  <w:style w:type="character" w:customStyle="1" w:styleId="OILFootnoteFrench">
    <w:name w:val="OIL Footnote French"/>
    <w:basedOn w:val="OILEndnoteFrench"/>
    <w:rPr>
      <w:rFonts w:ascii="Times New Roman" w:eastAsia="Calibri" w:hAnsi="Times New Roman" w:cs="Times New Roman"/>
      <w:i/>
      <w:sz w:val="20"/>
      <w:szCs w:val="20"/>
      <w:lang w:val="fr-FR" w:bidi="ar-SA"/>
    </w:rPr>
  </w:style>
  <w:style w:type="character" w:customStyle="1" w:styleId="OILFootnoteItalic">
    <w:name w:val="OIL Footnote Italic"/>
    <w:basedOn w:val="OILEndnoteitalic"/>
    <w:rPr>
      <w:i/>
      <w:sz w:val="20"/>
      <w:szCs w:val="20"/>
      <w:lang w:val="en-GB"/>
    </w:rPr>
  </w:style>
  <w:style w:type="character" w:customStyle="1" w:styleId="OILFrenchtext">
    <w:name w:val="OIL French text"/>
    <w:rPr>
      <w:i/>
      <w:lang w:val="fr-FR"/>
    </w:rPr>
  </w:style>
  <w:style w:type="character" w:customStyle="1" w:styleId="OILGreektext">
    <w:name w:val="OIL Greek text"/>
    <w:basedOn w:val="DefaultParagraphFont"/>
    <w:rPr>
      <w:rFonts w:ascii="SBL Greek" w:hAnsi="SBL Greek"/>
      <w:lang w:val="el-GR"/>
    </w:rPr>
  </w:style>
  <w:style w:type="character" w:customStyle="1" w:styleId="OILHebrewtext">
    <w:name w:val="OIL Hebrew text"/>
    <w:rPr>
      <w:rFonts w:ascii="SBL Hebrew" w:hAnsi="SBL Hebrew" w:cs="SBL Hebrew"/>
      <w:lang w:val="en-US" w:bidi="he-IL"/>
    </w:rPr>
  </w:style>
  <w:style w:type="character" w:customStyle="1" w:styleId="OILitalic">
    <w:name w:val="OIL italic"/>
    <w:rPr>
      <w:i/>
      <w:lang w:val="en-GB"/>
    </w:rPr>
  </w:style>
  <w:style w:type="character" w:customStyle="1" w:styleId="OILSwahilitext">
    <w:name w:val="OIL Swahili text"/>
    <w:rPr>
      <w:i/>
    </w:rPr>
  </w:style>
  <w:style w:type="character" w:customStyle="1" w:styleId="Heading1Char">
    <w:name w:val="Heading 1 Char"/>
    <w:basedOn w:val="DefaultParagraphFont"/>
    <w:rPr>
      <w:rFonts w:ascii="Cambria" w:eastAsia="Cambria" w:hAnsi="Cambria"/>
      <w:b/>
      <w:bCs/>
      <w:color w:val="365F91"/>
      <w:sz w:val="28"/>
      <w:szCs w:val="28"/>
      <w:lang w:val="en-GB"/>
    </w:rPr>
  </w:style>
  <w:style w:type="character" w:styleId="Hyperlink">
    <w:name w:val="Hyperlink"/>
    <w:basedOn w:val="DefaultParagraphFont"/>
    <w:rPr>
      <w:color w:val="0000FF"/>
      <w:u w:val="single"/>
    </w:rPr>
  </w:style>
  <w:style w:type="character" w:styleId="FootnoteReference">
    <w:name w:val="footnote reference"/>
    <w:basedOn w:val="DefaultParagraphFont"/>
    <w:rPr>
      <w:vertAlign w:val="superscript"/>
    </w:rPr>
  </w:style>
  <w:style w:type="character" w:customStyle="1" w:styleId="A7">
    <w:name w:val="A7"/>
    <w:uiPriority w:val="99"/>
    <w:rPr>
      <w:rFonts w:cs="Avenir Light"/>
      <w:color w:val="000000"/>
      <w:sz w:val="22"/>
      <w:szCs w:val="22"/>
    </w:rPr>
  </w:style>
  <w:style w:type="character" w:customStyle="1" w:styleId="Heading2Char">
    <w:name w:val="Heading 2 Char"/>
    <w:basedOn w:val="DefaultParagraphFont"/>
    <w:rPr>
      <w:rFonts w:ascii="Cambria" w:eastAsia="Cambria" w:hAnsi="Cambria"/>
      <w:b/>
      <w:bCs/>
      <w:color w:val="4F81BD"/>
      <w:sz w:val="26"/>
      <w:szCs w:val="26"/>
    </w:rPr>
  </w:style>
  <w:style w:type="character" w:customStyle="1" w:styleId="EndnoteTextChar">
    <w:name w:val="Endnote Text Char"/>
    <w:basedOn w:val="DefaultParagraphFont"/>
    <w:rPr>
      <w:rFonts w:ascii="Times New Roman" w:eastAsia="Times New Roman" w:hAnsi="Times New Roman" w:cs="Times New Roman"/>
      <w:sz w:val="20"/>
      <w:szCs w:val="20"/>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Tahoma"/>
      <w:sz w:val="16"/>
      <w:szCs w:val="16"/>
    </w:rPr>
  </w:style>
  <w:style w:type="character" w:customStyle="1" w:styleId="FootnoteTextChar">
    <w:name w:val="Footnote Text Char"/>
    <w:basedOn w:val="DefaultParagraphFont"/>
    <w:rPr>
      <w:rFonts w:ascii="Calibri" w:eastAsia="SimSun" w:hAnsi="Calibri" w:cs="Calibri"/>
      <w:sz w:val="20"/>
      <w:szCs w:val="20"/>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kern w:val="1"/>
      <w:sz w:val="20"/>
      <w:szCs w:val="20"/>
    </w:rPr>
  </w:style>
  <w:style w:type="character" w:styleId="CommentReference">
    <w:name w:val="annotation reference"/>
    <w:basedOn w:val="DefaultParagraphFont"/>
    <w:uiPriority w:val="99"/>
    <w:unhideWhenUsed/>
    <w:rsid w:val="00E26CDF"/>
    <w:rPr>
      <w:sz w:val="16"/>
      <w:szCs w:val="16"/>
    </w:rPr>
  </w:style>
  <w:style w:type="character" w:styleId="UnresolvedMention">
    <w:name w:val="Unresolved Mention"/>
    <w:basedOn w:val="DefaultParagraphFont"/>
    <w:uiPriority w:val="99"/>
    <w:semiHidden/>
    <w:unhideWhenUsed/>
    <w:rsid w:val="00997850"/>
    <w:rPr>
      <w:color w:val="605E5C"/>
      <w:shd w:val="clear" w:color="auto" w:fill="E1DFDD"/>
    </w:rPr>
  </w:style>
  <w:style w:type="paragraph" w:customStyle="1" w:styleId="Pa10">
    <w:name w:val="Pa10"/>
    <w:basedOn w:val="Default"/>
    <w:next w:val="Default"/>
    <w:uiPriority w:val="99"/>
    <w:rsid w:val="00295229"/>
    <w:pPr>
      <w:autoSpaceDE w:val="0"/>
      <w:autoSpaceDN w:val="0"/>
      <w:adjustRightInd w:val="0"/>
      <w:spacing w:line="241" w:lineRule="atLeast"/>
    </w:pPr>
    <w:rPr>
      <w:rFonts w:cs="Times New Roman"/>
      <w:color w:val="auto"/>
      <w:lang w:val="en-GB"/>
    </w:rPr>
  </w:style>
  <w:style w:type="paragraph" w:customStyle="1" w:styleId="Pa9">
    <w:name w:val="Pa9"/>
    <w:basedOn w:val="Default"/>
    <w:next w:val="Default"/>
    <w:uiPriority w:val="99"/>
    <w:rsid w:val="00295229"/>
    <w:pPr>
      <w:autoSpaceDE w:val="0"/>
      <w:autoSpaceDN w:val="0"/>
      <w:adjustRightInd w:val="0"/>
      <w:spacing w:line="241" w:lineRule="atLeast"/>
    </w:pPr>
    <w:rPr>
      <w:rFonts w:cs="Times New Roman"/>
      <w:color w:val="auto"/>
      <w:lang w:val="en-GB"/>
    </w:rPr>
  </w:style>
  <w:style w:type="character" w:customStyle="1" w:styleId="A6">
    <w:name w:val="A6"/>
    <w:uiPriority w:val="99"/>
    <w:rsid w:val="00295229"/>
    <w:rPr>
      <w:rFonts w:ascii="Hallo sans" w:hAnsi="Hallo sans" w:cs="Hallo sans"/>
      <w:b/>
      <w:bCs/>
      <w:color w:val="FFD965"/>
      <w:sz w:val="40"/>
      <w:szCs w:val="40"/>
    </w:rPr>
  </w:style>
  <w:style w:type="paragraph" w:customStyle="1" w:styleId="Pa14">
    <w:name w:val="Pa14"/>
    <w:basedOn w:val="Default"/>
    <w:next w:val="Default"/>
    <w:uiPriority w:val="99"/>
    <w:rsid w:val="00C42233"/>
    <w:pPr>
      <w:autoSpaceDE w:val="0"/>
      <w:autoSpaceDN w:val="0"/>
      <w:adjustRightInd w:val="0"/>
      <w:spacing w:line="201" w:lineRule="atLeast"/>
    </w:pPr>
    <w:rPr>
      <w:rFonts w:ascii="Chaparral Pro Light" w:hAnsi="Chaparral Pro Light" w:cs="Times New Roman"/>
      <w:color w:val="auto"/>
      <w:lang w:val="en-GB"/>
    </w:rPr>
  </w:style>
  <w:style w:type="paragraph" w:customStyle="1" w:styleId="Pa20">
    <w:name w:val="Pa20"/>
    <w:basedOn w:val="Default"/>
    <w:next w:val="Default"/>
    <w:uiPriority w:val="99"/>
    <w:rsid w:val="00D7021B"/>
    <w:pPr>
      <w:autoSpaceDE w:val="0"/>
      <w:autoSpaceDN w:val="0"/>
      <w:adjustRightInd w:val="0"/>
      <w:spacing w:line="201" w:lineRule="atLeast"/>
    </w:pPr>
    <w:rPr>
      <w:rFonts w:ascii="Chaparral Pro Light" w:hAnsi="Chaparral Pro Light" w:cs="Times New Roman"/>
      <w:color w:val="auto"/>
      <w:lang w:val="en-GB"/>
    </w:rPr>
  </w:style>
  <w:style w:type="character" w:customStyle="1" w:styleId="A4">
    <w:name w:val="A4"/>
    <w:uiPriority w:val="99"/>
    <w:rsid w:val="00D7021B"/>
    <w:rPr>
      <w:rFonts w:ascii="Avenir Black" w:hAnsi="Avenir Black" w:cs="Avenir Black"/>
      <w:b/>
      <w:bCs/>
      <w:color w:val="000000"/>
    </w:rPr>
  </w:style>
  <w:style w:type="paragraph" w:customStyle="1" w:styleId="Pa22">
    <w:name w:val="Pa22"/>
    <w:basedOn w:val="Default"/>
    <w:next w:val="Default"/>
    <w:uiPriority w:val="99"/>
    <w:rsid w:val="00D7021B"/>
    <w:pPr>
      <w:autoSpaceDE w:val="0"/>
      <w:autoSpaceDN w:val="0"/>
      <w:adjustRightInd w:val="0"/>
      <w:spacing w:line="201" w:lineRule="atLeast"/>
    </w:pPr>
    <w:rPr>
      <w:rFonts w:ascii="Chaparral Pro Light" w:hAnsi="Chaparral Pro Light" w:cs="Times New Roman"/>
      <w:color w:val="auto"/>
      <w:lang w:val="en-GB"/>
    </w:rPr>
  </w:style>
  <w:style w:type="character" w:customStyle="1" w:styleId="A17">
    <w:name w:val="A17"/>
    <w:uiPriority w:val="99"/>
    <w:rsid w:val="0023437A"/>
    <w:rPr>
      <w:rFonts w:cs="Avenir Medium"/>
      <w:color w:val="000000"/>
      <w:sz w:val="36"/>
      <w:szCs w:val="36"/>
    </w:rPr>
  </w:style>
  <w:style w:type="paragraph" w:customStyle="1" w:styleId="Pa19">
    <w:name w:val="Pa19"/>
    <w:basedOn w:val="Default"/>
    <w:next w:val="Default"/>
    <w:uiPriority w:val="99"/>
    <w:rsid w:val="002D31C2"/>
    <w:pPr>
      <w:autoSpaceDE w:val="0"/>
      <w:autoSpaceDN w:val="0"/>
      <w:adjustRightInd w:val="0"/>
      <w:spacing w:line="201" w:lineRule="atLeast"/>
    </w:pPr>
    <w:rPr>
      <w:rFonts w:ascii="Chaparral Pro Light" w:hAnsi="Chaparral Pro Light" w:cs="Times New Roman"/>
      <w:color w:val="auto"/>
      <w:lang w:val="en-GB"/>
    </w:rPr>
  </w:style>
  <w:style w:type="paragraph" w:customStyle="1" w:styleId="Pa31">
    <w:name w:val="Pa31"/>
    <w:basedOn w:val="Default"/>
    <w:next w:val="Default"/>
    <w:uiPriority w:val="99"/>
    <w:rsid w:val="002D31C2"/>
    <w:pPr>
      <w:autoSpaceDE w:val="0"/>
      <w:autoSpaceDN w:val="0"/>
      <w:adjustRightInd w:val="0"/>
      <w:spacing w:line="201" w:lineRule="atLeast"/>
    </w:pPr>
    <w:rPr>
      <w:rFonts w:ascii="Chaparral Pro Light" w:hAnsi="Chaparral Pro Light" w:cs="Times New Roman"/>
      <w:color w:val="auto"/>
      <w:lang w:val="en-GB"/>
    </w:rPr>
  </w:style>
  <w:style w:type="paragraph" w:customStyle="1" w:styleId="Pa13">
    <w:name w:val="Pa13"/>
    <w:basedOn w:val="Default"/>
    <w:next w:val="Default"/>
    <w:uiPriority w:val="99"/>
    <w:rsid w:val="00245317"/>
    <w:pPr>
      <w:autoSpaceDE w:val="0"/>
      <w:autoSpaceDN w:val="0"/>
      <w:adjustRightInd w:val="0"/>
      <w:spacing w:line="201" w:lineRule="atLeast"/>
    </w:pPr>
    <w:rPr>
      <w:rFonts w:ascii="Chaparral Pro Light" w:hAnsi="Chaparral Pro Light" w:cs="Times New Roman"/>
      <w:color w:val="auto"/>
      <w:lang w:val="en-GB"/>
    </w:rPr>
  </w:style>
  <w:style w:type="character" w:customStyle="1" w:styleId="A3">
    <w:name w:val="A3"/>
    <w:uiPriority w:val="99"/>
    <w:rsid w:val="00245317"/>
    <w:rPr>
      <w:rFonts w:cs="Chaparral Pro Light"/>
      <w:color w:val="000000"/>
      <w:sz w:val="16"/>
      <w:szCs w:val="16"/>
    </w:rPr>
  </w:style>
  <w:style w:type="character" w:customStyle="1" w:styleId="A10">
    <w:name w:val="A10"/>
    <w:uiPriority w:val="99"/>
    <w:rsid w:val="005826CD"/>
    <w:rPr>
      <w:rFonts w:cs="Avenir Black"/>
      <w:b/>
      <w:bCs/>
      <w:color w:val="000000"/>
      <w:sz w:val="121"/>
      <w:szCs w:val="121"/>
    </w:rPr>
  </w:style>
  <w:style w:type="paragraph" w:customStyle="1" w:styleId="Pa41">
    <w:name w:val="Pa41"/>
    <w:basedOn w:val="Default"/>
    <w:next w:val="Default"/>
    <w:uiPriority w:val="99"/>
    <w:rsid w:val="004821D6"/>
    <w:pPr>
      <w:autoSpaceDE w:val="0"/>
      <w:autoSpaceDN w:val="0"/>
      <w:adjustRightInd w:val="0"/>
      <w:spacing w:line="201" w:lineRule="atLeast"/>
    </w:pPr>
    <w:rPr>
      <w:rFonts w:ascii="Avenir Black" w:hAnsi="Avenir Black" w:cs="Times New Roman"/>
      <w:color w:val="auto"/>
      <w:lang w:val="en-GB"/>
    </w:rPr>
  </w:style>
  <w:style w:type="paragraph" w:customStyle="1" w:styleId="Pa46">
    <w:name w:val="Pa46"/>
    <w:basedOn w:val="Default"/>
    <w:next w:val="Default"/>
    <w:uiPriority w:val="99"/>
    <w:rsid w:val="005116FA"/>
    <w:pPr>
      <w:autoSpaceDE w:val="0"/>
      <w:autoSpaceDN w:val="0"/>
      <w:adjustRightInd w:val="0"/>
      <w:spacing w:line="201" w:lineRule="atLeast"/>
    </w:pPr>
    <w:rPr>
      <w:rFonts w:ascii="Chaparral Pro Light" w:hAnsi="Chaparral Pro Light" w:cs="Times New Roman"/>
      <w:color w:val="auto"/>
      <w:lang w:val="en-GB"/>
    </w:rPr>
  </w:style>
  <w:style w:type="character" w:customStyle="1" w:styleId="A31">
    <w:name w:val="A31"/>
    <w:uiPriority w:val="99"/>
    <w:rsid w:val="005116FA"/>
    <w:rPr>
      <w:rFonts w:ascii="Avenir Heavy" w:hAnsi="Avenir Heavy" w:cs="Avenir Heavy"/>
      <w:b/>
      <w:bCs/>
      <w:color w:val="000000"/>
      <w:sz w:val="30"/>
      <w:szCs w:val="30"/>
    </w:rPr>
  </w:style>
  <w:style w:type="paragraph" w:customStyle="1" w:styleId="Pa50">
    <w:name w:val="Pa50"/>
    <w:basedOn w:val="Default"/>
    <w:next w:val="Default"/>
    <w:uiPriority w:val="99"/>
    <w:rsid w:val="00035233"/>
    <w:pPr>
      <w:autoSpaceDE w:val="0"/>
      <w:autoSpaceDN w:val="0"/>
      <w:adjustRightInd w:val="0"/>
      <w:spacing w:line="201" w:lineRule="atLeast"/>
    </w:pPr>
    <w:rPr>
      <w:rFonts w:ascii="Chaparral Pro Light" w:hAnsi="Chaparral Pro Light" w:cs="Times New Roman"/>
      <w:color w:val="auto"/>
      <w:lang w:val="en-GB"/>
    </w:rPr>
  </w:style>
  <w:style w:type="character" w:customStyle="1" w:styleId="Heading4Char">
    <w:name w:val="Heading 4 Char"/>
    <w:basedOn w:val="DefaultParagraphFont"/>
    <w:link w:val="Heading4"/>
    <w:uiPriority w:val="9"/>
    <w:rsid w:val="00744E29"/>
    <w:rPr>
      <w:rFonts w:asciiTheme="majorHAnsi" w:eastAsiaTheme="majorEastAsia" w:hAnsiTheme="majorHAnsi" w:cstheme="majorBidi"/>
      <w:i/>
      <w:iCs/>
      <w:color w:val="365F91" w:themeColor="accent1" w:themeShade="BF"/>
      <w:sz w:val="24"/>
      <w:szCs w:val="24"/>
    </w:rPr>
  </w:style>
  <w:style w:type="character" w:styleId="Strong">
    <w:name w:val="Strong"/>
    <w:basedOn w:val="DefaultParagraphFont"/>
    <w:uiPriority w:val="22"/>
    <w:qFormat/>
    <w:rsid w:val="009B553C"/>
    <w:rPr>
      <w:b/>
      <w:bCs/>
    </w:rPr>
  </w:style>
  <w:style w:type="paragraph" w:customStyle="1" w:styleId="BasicParagraph">
    <w:name w:val="[Basic Paragraph]"/>
    <w:basedOn w:val="Normal"/>
    <w:uiPriority w:val="99"/>
    <w:rsid w:val="00FD222B"/>
    <w:pPr>
      <w:autoSpaceDE w:val="0"/>
      <w:autoSpaceDN w:val="0"/>
      <w:adjustRightInd w:val="0"/>
      <w:spacing w:line="288" w:lineRule="auto"/>
      <w:textAlignment w:val="center"/>
    </w:pPr>
    <w:rPr>
      <w:rFonts w:ascii="MinionPro-Regular" w:eastAsia="Calibri" w:hAnsi="MinionPro-Regular" w:cs="MinionPro-Regular"/>
      <w:color w:val="000000"/>
    </w:rPr>
  </w:style>
  <w:style w:type="paragraph" w:customStyle="1" w:styleId="Body">
    <w:name w:val="Body"/>
    <w:basedOn w:val="Normal"/>
    <w:uiPriority w:val="99"/>
    <w:rsid w:val="00AF7A2A"/>
    <w:pPr>
      <w:autoSpaceDE w:val="0"/>
      <w:autoSpaceDN w:val="0"/>
      <w:adjustRightInd w:val="0"/>
      <w:spacing w:line="288" w:lineRule="auto"/>
      <w:ind w:firstLine="227"/>
      <w:textAlignment w:val="center"/>
    </w:pPr>
    <w:rPr>
      <w:rFonts w:ascii="ChaparralPro-Light" w:eastAsia="Calibri" w:hAnsi="ChaparralPro-Light" w:cs="ChaparralPro-Light"/>
      <w:color w:val="000000"/>
      <w:sz w:val="20"/>
      <w:szCs w:val="20"/>
    </w:rPr>
  </w:style>
  <w:style w:type="paragraph" w:customStyle="1" w:styleId="Bio">
    <w:name w:val="Bio"/>
    <w:basedOn w:val="Body"/>
    <w:uiPriority w:val="99"/>
    <w:rsid w:val="00AF7A2A"/>
    <w:pPr>
      <w:pBdr>
        <w:top w:val="single" w:sz="2" w:space="12" w:color="188E45"/>
      </w:pBdr>
      <w:suppressAutoHyphens/>
      <w:spacing w:before="227" w:line="220" w:lineRule="atLeast"/>
      <w:ind w:right="113" w:firstLine="0"/>
      <w:jc w:val="both"/>
    </w:pPr>
    <w:rPr>
      <w:rFonts w:ascii="ChaparralPro-LightIt" w:hAnsi="ChaparralPro-LightIt" w:cs="ChaparralPro-LightIt"/>
      <w:i/>
      <w:iCs/>
      <w:spacing w:val="-6"/>
    </w:rPr>
  </w:style>
  <w:style w:type="character" w:customStyle="1" w:styleId="DropCap">
    <w:name w:val="Drop Cap"/>
    <w:uiPriority w:val="99"/>
    <w:rsid w:val="00F27C49"/>
    <w:rPr>
      <w:rFonts w:ascii="Avenir (T1) 95 Black" w:hAnsi="Avenir (T1) 95 Black" w:cs="Avenir (T1) 95 Black"/>
      <w:sz w:val="20"/>
      <w:szCs w:val="20"/>
    </w:rPr>
  </w:style>
  <w:style w:type="paragraph" w:customStyle="1" w:styleId="H2">
    <w:name w:val="H2"/>
    <w:basedOn w:val="Body"/>
    <w:uiPriority w:val="99"/>
    <w:rsid w:val="008715F4"/>
    <w:pPr>
      <w:ind w:firstLine="0"/>
    </w:pPr>
    <w:rPr>
      <w:rFonts w:ascii="Avenir (T1) 95 Black" w:hAnsi="Avenir (T1) 95 Black" w:cs="Avenir (T1) 95 Black"/>
    </w:rPr>
  </w:style>
  <w:style w:type="paragraph" w:styleId="Revision">
    <w:name w:val="Revision"/>
    <w:hidden/>
    <w:uiPriority w:val="99"/>
    <w:semiHidden/>
    <w:rsid w:val="00464A27"/>
    <w:rPr>
      <w:rFonts w:eastAsia="SimSun" w:cs="Calibr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549">
      <w:bodyDiv w:val="1"/>
      <w:marLeft w:val="0"/>
      <w:marRight w:val="0"/>
      <w:marTop w:val="0"/>
      <w:marBottom w:val="0"/>
      <w:divBdr>
        <w:top w:val="none" w:sz="0" w:space="0" w:color="auto"/>
        <w:left w:val="none" w:sz="0" w:space="0" w:color="auto"/>
        <w:bottom w:val="none" w:sz="0" w:space="0" w:color="auto"/>
        <w:right w:val="none" w:sz="0" w:space="0" w:color="auto"/>
      </w:divBdr>
    </w:div>
    <w:div w:id="808019056">
      <w:bodyDiv w:val="1"/>
      <w:marLeft w:val="0"/>
      <w:marRight w:val="0"/>
      <w:marTop w:val="0"/>
      <w:marBottom w:val="0"/>
      <w:divBdr>
        <w:top w:val="none" w:sz="0" w:space="0" w:color="auto"/>
        <w:left w:val="none" w:sz="0" w:space="0" w:color="auto"/>
        <w:bottom w:val="none" w:sz="0" w:space="0" w:color="auto"/>
        <w:right w:val="none" w:sz="0" w:space="0" w:color="auto"/>
      </w:divBdr>
    </w:div>
    <w:div w:id="1227305487">
      <w:bodyDiv w:val="1"/>
      <w:marLeft w:val="0"/>
      <w:marRight w:val="0"/>
      <w:marTop w:val="0"/>
      <w:marBottom w:val="0"/>
      <w:divBdr>
        <w:top w:val="none" w:sz="0" w:space="0" w:color="auto"/>
        <w:left w:val="none" w:sz="0" w:space="0" w:color="auto"/>
        <w:bottom w:val="none" w:sz="0" w:space="0" w:color="auto"/>
        <w:right w:val="none" w:sz="0" w:space="0" w:color="auto"/>
      </w:divBdr>
      <w:divsChild>
        <w:div w:id="1564024721">
          <w:marLeft w:val="0"/>
          <w:marRight w:val="0"/>
          <w:marTop w:val="0"/>
          <w:marBottom w:val="0"/>
          <w:divBdr>
            <w:top w:val="none" w:sz="0" w:space="0" w:color="auto"/>
            <w:left w:val="none" w:sz="0" w:space="0" w:color="auto"/>
            <w:bottom w:val="none" w:sz="0" w:space="0" w:color="auto"/>
            <w:right w:val="none" w:sz="0" w:space="0" w:color="auto"/>
          </w:divBdr>
          <w:divsChild>
            <w:div w:id="1485773972">
              <w:marLeft w:val="0"/>
              <w:marRight w:val="0"/>
              <w:marTop w:val="0"/>
              <w:marBottom w:val="0"/>
              <w:divBdr>
                <w:top w:val="none" w:sz="0" w:space="0" w:color="auto"/>
                <w:left w:val="none" w:sz="0" w:space="0" w:color="auto"/>
                <w:bottom w:val="none" w:sz="0" w:space="0" w:color="auto"/>
                <w:right w:val="none" w:sz="0" w:space="0" w:color="auto"/>
              </w:divBdr>
              <w:divsChild>
                <w:div w:id="1978754407">
                  <w:marLeft w:val="9000"/>
                  <w:marRight w:val="0"/>
                  <w:marTop w:val="0"/>
                  <w:marBottom w:val="0"/>
                  <w:divBdr>
                    <w:top w:val="none" w:sz="0" w:space="0" w:color="auto"/>
                    <w:left w:val="none" w:sz="0" w:space="0" w:color="auto"/>
                    <w:bottom w:val="none" w:sz="0" w:space="0" w:color="auto"/>
                    <w:right w:val="none" w:sz="0" w:space="0" w:color="auto"/>
                  </w:divBdr>
                  <w:divsChild>
                    <w:div w:id="822701760">
                      <w:marLeft w:val="0"/>
                      <w:marRight w:val="0"/>
                      <w:marTop w:val="0"/>
                      <w:marBottom w:val="360"/>
                      <w:divBdr>
                        <w:top w:val="none" w:sz="0" w:space="0" w:color="auto"/>
                        <w:left w:val="none" w:sz="0" w:space="0" w:color="auto"/>
                        <w:bottom w:val="none" w:sz="0" w:space="0" w:color="auto"/>
                        <w:right w:val="none" w:sz="0" w:space="0" w:color="auto"/>
                      </w:divBdr>
                      <w:divsChild>
                        <w:div w:id="1953315151">
                          <w:marLeft w:val="0"/>
                          <w:marRight w:val="0"/>
                          <w:marTop w:val="0"/>
                          <w:marBottom w:val="0"/>
                          <w:divBdr>
                            <w:top w:val="none" w:sz="0" w:space="0" w:color="auto"/>
                            <w:left w:val="none" w:sz="0" w:space="0" w:color="auto"/>
                            <w:bottom w:val="none" w:sz="0" w:space="0" w:color="auto"/>
                            <w:right w:val="none" w:sz="0" w:space="0" w:color="auto"/>
                          </w:divBdr>
                        </w:div>
                      </w:divsChild>
                    </w:div>
                    <w:div w:id="14712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6676">
          <w:marLeft w:val="0"/>
          <w:marRight w:val="0"/>
          <w:marTop w:val="0"/>
          <w:marBottom w:val="0"/>
          <w:divBdr>
            <w:top w:val="none" w:sz="0" w:space="0" w:color="auto"/>
            <w:left w:val="none" w:sz="0" w:space="0" w:color="auto"/>
            <w:bottom w:val="none" w:sz="0" w:space="0" w:color="auto"/>
            <w:right w:val="none" w:sz="0" w:space="0" w:color="auto"/>
          </w:divBdr>
          <w:divsChild>
            <w:div w:id="238835316">
              <w:marLeft w:val="0"/>
              <w:marRight w:val="0"/>
              <w:marTop w:val="0"/>
              <w:marBottom w:val="0"/>
              <w:divBdr>
                <w:top w:val="none" w:sz="0" w:space="0" w:color="auto"/>
                <w:left w:val="none" w:sz="0" w:space="0" w:color="auto"/>
                <w:bottom w:val="none" w:sz="0" w:space="0" w:color="auto"/>
                <w:right w:val="none" w:sz="0" w:space="0" w:color="auto"/>
              </w:divBdr>
              <w:divsChild>
                <w:div w:id="2127235363">
                  <w:marLeft w:val="0"/>
                  <w:marRight w:val="0"/>
                  <w:marTop w:val="0"/>
                  <w:marBottom w:val="0"/>
                  <w:divBdr>
                    <w:top w:val="none" w:sz="0" w:space="0" w:color="auto"/>
                    <w:left w:val="none" w:sz="0" w:space="0" w:color="auto"/>
                    <w:bottom w:val="none" w:sz="0" w:space="0" w:color="auto"/>
                    <w:right w:val="none" w:sz="0" w:space="0" w:color="auto"/>
                  </w:divBdr>
                  <w:divsChild>
                    <w:div w:id="691538831">
                      <w:marLeft w:val="0"/>
                      <w:marRight w:val="0"/>
                      <w:marTop w:val="0"/>
                      <w:marBottom w:val="300"/>
                      <w:divBdr>
                        <w:top w:val="none" w:sz="0" w:space="0" w:color="auto"/>
                        <w:left w:val="none" w:sz="0" w:space="0" w:color="auto"/>
                        <w:bottom w:val="none" w:sz="0" w:space="0" w:color="auto"/>
                        <w:right w:val="none" w:sz="0" w:space="0" w:color="auto"/>
                      </w:divBdr>
                      <w:divsChild>
                        <w:div w:id="2080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93404">
      <w:bodyDiv w:val="1"/>
      <w:marLeft w:val="0"/>
      <w:marRight w:val="0"/>
      <w:marTop w:val="0"/>
      <w:marBottom w:val="0"/>
      <w:divBdr>
        <w:top w:val="none" w:sz="0" w:space="0" w:color="auto"/>
        <w:left w:val="none" w:sz="0" w:space="0" w:color="auto"/>
        <w:bottom w:val="none" w:sz="0" w:space="0" w:color="auto"/>
        <w:right w:val="none" w:sz="0" w:space="0" w:color="auto"/>
      </w:divBdr>
    </w:div>
    <w:div w:id="1501851345">
      <w:bodyDiv w:val="1"/>
      <w:marLeft w:val="0"/>
      <w:marRight w:val="0"/>
      <w:marTop w:val="0"/>
      <w:marBottom w:val="0"/>
      <w:divBdr>
        <w:top w:val="none" w:sz="0" w:space="0" w:color="auto"/>
        <w:left w:val="none" w:sz="0" w:space="0" w:color="auto"/>
        <w:bottom w:val="none" w:sz="0" w:space="0" w:color="auto"/>
        <w:right w:val="none" w:sz="0" w:space="0" w:color="auto"/>
      </w:divBdr>
    </w:div>
    <w:div w:id="1589732915">
      <w:bodyDiv w:val="1"/>
      <w:marLeft w:val="0"/>
      <w:marRight w:val="0"/>
      <w:marTop w:val="0"/>
      <w:marBottom w:val="0"/>
      <w:divBdr>
        <w:top w:val="none" w:sz="0" w:space="0" w:color="auto"/>
        <w:left w:val="none" w:sz="0" w:space="0" w:color="auto"/>
        <w:bottom w:val="none" w:sz="0" w:space="0" w:color="auto"/>
        <w:right w:val="none" w:sz="0" w:space="0" w:color="auto"/>
      </w:divBdr>
    </w:div>
    <w:div w:id="1888031091">
      <w:bodyDiv w:val="1"/>
      <w:marLeft w:val="0"/>
      <w:marRight w:val="0"/>
      <w:marTop w:val="0"/>
      <w:marBottom w:val="0"/>
      <w:divBdr>
        <w:top w:val="none" w:sz="0" w:space="0" w:color="auto"/>
        <w:left w:val="none" w:sz="0" w:space="0" w:color="auto"/>
        <w:bottom w:val="none" w:sz="0" w:space="0" w:color="auto"/>
        <w:right w:val="none" w:sz="0" w:space="0" w:color="auto"/>
      </w:divBdr>
      <w:divsChild>
        <w:div w:id="286015159">
          <w:marLeft w:val="0"/>
          <w:marRight w:val="0"/>
          <w:marTop w:val="0"/>
          <w:marBottom w:val="0"/>
          <w:divBdr>
            <w:top w:val="none" w:sz="0" w:space="0" w:color="auto"/>
            <w:left w:val="none" w:sz="0" w:space="0" w:color="auto"/>
            <w:bottom w:val="none" w:sz="0" w:space="0" w:color="auto"/>
            <w:right w:val="none" w:sz="0" w:space="0" w:color="auto"/>
          </w:divBdr>
        </w:div>
        <w:div w:id="608272322">
          <w:marLeft w:val="0"/>
          <w:marRight w:val="0"/>
          <w:marTop w:val="0"/>
          <w:marBottom w:val="0"/>
          <w:divBdr>
            <w:top w:val="none" w:sz="0" w:space="0" w:color="auto"/>
            <w:left w:val="none" w:sz="0" w:space="0" w:color="auto"/>
            <w:bottom w:val="none" w:sz="0" w:space="0" w:color="auto"/>
            <w:right w:val="none" w:sz="0" w:space="0" w:color="auto"/>
          </w:divBdr>
        </w:div>
      </w:divsChild>
    </w:div>
    <w:div w:id="193693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libri"/>
      </a:majorFont>
      <a:minorFont>
        <a:latin typeface="Calibri"/>
        <a:ea typeface="SimSun"/>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9BDBF-C34C-4C14-A45D-E0CC64D1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20</Pages>
  <Words>5850</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Maame Amene</dc:creator>
  <cp:keywords/>
  <dc:description/>
  <cp:lastModifiedBy>Kate Azumah</cp:lastModifiedBy>
  <cp:revision>12</cp:revision>
  <dcterms:created xsi:type="dcterms:W3CDTF">2024-06-03T12:11:00Z</dcterms:created>
  <dcterms:modified xsi:type="dcterms:W3CDTF">2024-09-09T18:55:00Z</dcterms:modified>
</cp:coreProperties>
</file>