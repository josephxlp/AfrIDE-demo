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D458F" w14:textId="77777777" w:rsidR="00AF084A" w:rsidRPr="00A8266A" w:rsidRDefault="00AF084A" w:rsidP="006966B1">
      <w:pPr>
        <w:pStyle w:val="Heading1"/>
        <w:spacing w:before="0" w:after="195"/>
        <w:jc w:val="center"/>
        <w:rPr>
          <w:rFonts w:asciiTheme="minorHAnsi" w:eastAsia="Arial Narrow" w:hAnsiTheme="minorHAnsi" w:cs="Arial Narrow"/>
          <w:sz w:val="20"/>
          <w:szCs w:val="20"/>
          <w:highlight w:val="white"/>
        </w:rPr>
      </w:pPr>
      <w:r w:rsidRPr="00A8266A">
        <w:rPr>
          <w:rFonts w:asciiTheme="minorHAnsi" w:eastAsia="Arial Narrow" w:hAnsiTheme="minorHAnsi" w:cs="Arial Narrow"/>
          <w:color w:val="366091"/>
          <w:sz w:val="20"/>
          <w:szCs w:val="20"/>
          <w:highlight w:val="white"/>
        </w:rPr>
        <w:t xml:space="preserve">AfriGO </w:t>
      </w:r>
      <w:r w:rsidR="00072D98">
        <w:rPr>
          <w:rFonts w:asciiTheme="minorHAnsi" w:eastAsia="Arial Narrow" w:hAnsiTheme="minorHAnsi" w:cs="Arial Narrow"/>
          <w:color w:val="366091"/>
          <w:sz w:val="20"/>
          <w:szCs w:val="20"/>
          <w:highlight w:val="white"/>
        </w:rPr>
        <w:t>8.</w:t>
      </w:r>
      <w:r w:rsidR="008E323C">
        <w:rPr>
          <w:rFonts w:asciiTheme="minorHAnsi" w:eastAsia="Arial Narrow" w:hAnsiTheme="minorHAnsi" w:cs="Arial Narrow"/>
          <w:color w:val="366091"/>
          <w:sz w:val="20"/>
          <w:szCs w:val="20"/>
          <w:highlight w:val="white"/>
        </w:rPr>
        <w:t>2</w:t>
      </w:r>
    </w:p>
    <w:p w14:paraId="57627808" w14:textId="77777777" w:rsidR="00AF084A" w:rsidRPr="00A8266A" w:rsidRDefault="00F23623" w:rsidP="006966B1">
      <w:pPr>
        <w:spacing w:line="245" w:lineRule="auto"/>
        <w:jc w:val="center"/>
        <w:rPr>
          <w:rFonts w:asciiTheme="minorHAnsi" w:eastAsia="Hallosans-Black" w:hAnsiTheme="minorHAnsi" w:cs="Hallosans-Black"/>
          <w:color w:val="EEC51B"/>
          <w:sz w:val="56"/>
          <w:szCs w:val="78"/>
        </w:rPr>
      </w:pPr>
      <w:r>
        <w:rPr>
          <w:rFonts w:asciiTheme="minorHAnsi" w:eastAsia="Hallosans-Black" w:hAnsiTheme="minorHAnsi" w:cs="Hallosans-Black"/>
          <w:color w:val="EEC51B"/>
          <w:sz w:val="56"/>
          <w:szCs w:val="78"/>
        </w:rPr>
        <w:t>FAMILY CONCERNS AND MISSIONARY CALLING</w:t>
      </w:r>
      <w:r w:rsidR="00BD0A58">
        <w:rPr>
          <w:rFonts w:asciiTheme="minorHAnsi" w:eastAsia="Hallosans-Black" w:hAnsiTheme="minorHAnsi" w:cs="Hallosans-Black"/>
          <w:color w:val="EEC51B"/>
          <w:sz w:val="56"/>
          <w:szCs w:val="78"/>
        </w:rPr>
        <w:t>: NAVIGATING THE TENSION</w:t>
      </w:r>
    </w:p>
    <w:p w14:paraId="77A3B91F" w14:textId="77777777" w:rsidR="00AF084A" w:rsidRPr="00A8266A" w:rsidRDefault="00AF084A" w:rsidP="006966B1">
      <w:pPr>
        <w:spacing w:line="245" w:lineRule="auto"/>
        <w:jc w:val="center"/>
        <w:rPr>
          <w:rFonts w:asciiTheme="minorHAnsi" w:eastAsia="Hallosans-Black" w:hAnsiTheme="minorHAnsi" w:cs="Hallosans-Black"/>
        </w:rPr>
      </w:pPr>
    </w:p>
    <w:p w14:paraId="5F01E1E1" w14:textId="77777777" w:rsidR="00AF084A" w:rsidRPr="00A8266A" w:rsidRDefault="00AF084A" w:rsidP="006966B1">
      <w:pPr>
        <w:spacing w:line="245" w:lineRule="auto"/>
        <w:jc w:val="center"/>
        <w:rPr>
          <w:rFonts w:asciiTheme="minorHAnsi" w:eastAsia="Hallosans-Black" w:hAnsiTheme="minorHAnsi" w:cs="Hallosans-Black"/>
          <w:color w:val="000000"/>
          <w:sz w:val="28"/>
          <w:szCs w:val="28"/>
        </w:rPr>
      </w:pPr>
      <w:r w:rsidRPr="00A8266A">
        <w:rPr>
          <w:rFonts w:asciiTheme="minorHAnsi" w:eastAsia="Hallosans-Black" w:hAnsiTheme="minorHAnsi" w:cs="Hallosans-Black"/>
          <w:color w:val="000000"/>
          <w:sz w:val="28"/>
          <w:szCs w:val="28"/>
        </w:rPr>
        <w:t>Cover straplines</w:t>
      </w:r>
    </w:p>
    <w:p w14:paraId="66436C3F" w14:textId="77777777" w:rsidR="00AF084A" w:rsidRPr="00A8266A" w:rsidRDefault="00AF084A" w:rsidP="006966B1">
      <w:pPr>
        <w:spacing w:line="245" w:lineRule="auto"/>
        <w:jc w:val="center"/>
        <w:rPr>
          <w:rFonts w:asciiTheme="minorHAnsi" w:eastAsia="Hallosans-Black" w:hAnsiTheme="minorHAnsi" w:cs="Hallosans-Black"/>
          <w:color w:val="000000"/>
          <w:sz w:val="28"/>
          <w:szCs w:val="28"/>
        </w:rPr>
      </w:pPr>
    </w:p>
    <w:p w14:paraId="439CA239" w14:textId="77777777" w:rsidR="00AF084A" w:rsidRPr="00A8266A" w:rsidRDefault="00AF084A" w:rsidP="006966B1">
      <w:pPr>
        <w:spacing w:line="245" w:lineRule="auto"/>
        <w:jc w:val="center"/>
        <w:rPr>
          <w:rFonts w:asciiTheme="minorHAnsi" w:eastAsia="Hallosans-Black" w:hAnsiTheme="minorHAnsi" w:cs="Hallosans-Black"/>
          <w:color w:val="000000"/>
          <w:sz w:val="28"/>
          <w:szCs w:val="28"/>
        </w:rPr>
      </w:pPr>
      <w:r w:rsidRPr="00A8266A">
        <w:rPr>
          <w:rFonts w:asciiTheme="minorHAnsi" w:eastAsia="Hallosans-Black" w:hAnsiTheme="minorHAnsi" w:cs="Hallosans-Black"/>
          <w:color w:val="000000"/>
          <w:sz w:val="28"/>
          <w:szCs w:val="28"/>
        </w:rPr>
        <w:t xml:space="preserve">1. </w:t>
      </w:r>
      <w:r w:rsidR="00F23623">
        <w:rPr>
          <w:rFonts w:asciiTheme="minorHAnsi" w:eastAsia="Hallosans-Black" w:hAnsiTheme="minorHAnsi" w:cs="Hallosans-Black"/>
          <w:color w:val="000000"/>
          <w:sz w:val="28"/>
          <w:szCs w:val="28"/>
        </w:rPr>
        <w:t>MOTHERS IN THE GAP</w:t>
      </w:r>
    </w:p>
    <w:p w14:paraId="6B084FC7" w14:textId="77777777" w:rsidR="00AF084A" w:rsidRPr="00A8266A" w:rsidRDefault="00AF084A" w:rsidP="006966B1">
      <w:pPr>
        <w:spacing w:line="245" w:lineRule="auto"/>
        <w:jc w:val="center"/>
        <w:rPr>
          <w:rFonts w:asciiTheme="minorHAnsi" w:eastAsia="Hallosans-Black" w:hAnsiTheme="minorHAnsi" w:cs="Hallosans-Black"/>
          <w:color w:val="000000"/>
          <w:sz w:val="28"/>
          <w:szCs w:val="28"/>
        </w:rPr>
      </w:pPr>
      <w:r>
        <w:rPr>
          <w:rFonts w:asciiTheme="minorHAnsi" w:eastAsia="Hallosans-Black" w:hAnsiTheme="minorHAnsi" w:cs="Hallosans-Black"/>
          <w:color w:val="000000"/>
          <w:sz w:val="28"/>
          <w:szCs w:val="28"/>
        </w:rPr>
        <w:t xml:space="preserve">2. </w:t>
      </w:r>
      <w:r w:rsidR="00BD0A58">
        <w:rPr>
          <w:rFonts w:asciiTheme="minorHAnsi" w:eastAsia="Hallosans-Black" w:hAnsiTheme="minorHAnsi" w:cs="Hallosans-Black"/>
          <w:color w:val="000000"/>
          <w:sz w:val="28"/>
          <w:szCs w:val="28"/>
        </w:rPr>
        <w:t>A TURNAROUND FOR REAGAN</w:t>
      </w:r>
    </w:p>
    <w:p w14:paraId="38E974C9" w14:textId="77777777" w:rsidR="00AF084A" w:rsidRPr="00A8266A" w:rsidRDefault="00AF084A" w:rsidP="006966B1">
      <w:pPr>
        <w:spacing w:line="245" w:lineRule="auto"/>
        <w:jc w:val="center"/>
        <w:rPr>
          <w:rFonts w:asciiTheme="minorHAnsi" w:eastAsia="Hallosans-Black" w:hAnsiTheme="minorHAnsi" w:cs="Hallosans-Black"/>
          <w:color w:val="000000"/>
          <w:sz w:val="28"/>
          <w:szCs w:val="28"/>
        </w:rPr>
      </w:pPr>
    </w:p>
    <w:p w14:paraId="6F3227A5" w14:textId="77777777" w:rsidR="00AF084A" w:rsidRPr="00A8266A" w:rsidRDefault="00AF084A" w:rsidP="006966B1">
      <w:pPr>
        <w:spacing w:line="245" w:lineRule="auto"/>
        <w:jc w:val="center"/>
        <w:rPr>
          <w:rFonts w:asciiTheme="minorHAnsi" w:eastAsia="Hallosans-Black" w:hAnsiTheme="minorHAnsi" w:cs="Hallosans-Black"/>
          <w:color w:val="BD2D26"/>
          <w:sz w:val="40"/>
          <w:szCs w:val="40"/>
        </w:rPr>
      </w:pPr>
      <w:r w:rsidRPr="00A8266A">
        <w:rPr>
          <w:rFonts w:asciiTheme="minorHAnsi" w:eastAsia="Hallosans-Black" w:hAnsiTheme="minorHAnsi" w:cs="Hallosans-Black"/>
          <w:color w:val="BD2D26"/>
          <w:sz w:val="40"/>
          <w:szCs w:val="40"/>
        </w:rPr>
        <w:t>CONTENTS</w:t>
      </w:r>
    </w:p>
    <w:p w14:paraId="7227E2F8" w14:textId="77777777" w:rsidR="00AF084A" w:rsidRPr="00A8266A" w:rsidRDefault="00AF084A" w:rsidP="006966B1">
      <w:pPr>
        <w:jc w:val="center"/>
        <w:rPr>
          <w:rFonts w:asciiTheme="minorHAnsi" w:hAnsiTheme="minorHAnsi"/>
          <w:color w:val="C00000"/>
          <w:sz w:val="28"/>
          <w:szCs w:val="28"/>
        </w:rPr>
      </w:pPr>
      <w:r w:rsidRPr="00A8266A">
        <w:rPr>
          <w:rFonts w:asciiTheme="minorHAnsi" w:eastAsia="Hallosans-Black" w:hAnsiTheme="minorHAnsi" w:cs="Hallosans-Black"/>
          <w:color w:val="C00000"/>
          <w:sz w:val="40"/>
          <w:szCs w:val="40"/>
        </w:rPr>
        <w:t xml:space="preserve">03 </w:t>
      </w:r>
      <w:r w:rsidR="00007F6F">
        <w:rPr>
          <w:rFonts w:asciiTheme="minorHAnsi" w:eastAsia="Hallosans-Black" w:hAnsiTheme="minorHAnsi" w:cs="Hallosans-Black"/>
          <w:sz w:val="40"/>
          <w:szCs w:val="40"/>
        </w:rPr>
        <w:t>FIND THE BALANCE</w:t>
      </w:r>
      <w:r w:rsidR="007A2107">
        <w:rPr>
          <w:rFonts w:asciiTheme="minorHAnsi" w:eastAsia="Hallosans-Black" w:hAnsiTheme="minorHAnsi" w:cs="Hallosans-Black"/>
          <w:sz w:val="40"/>
          <w:szCs w:val="40"/>
        </w:rPr>
        <w:t xml:space="preserve"> </w:t>
      </w:r>
    </w:p>
    <w:p w14:paraId="12D88DF9" w14:textId="77777777" w:rsidR="008279B9" w:rsidRDefault="00F23623" w:rsidP="00A76404">
      <w:pPr>
        <w:spacing w:line="247" w:lineRule="auto"/>
        <w:jc w:val="center"/>
        <w:rPr>
          <w:ins w:id="0" w:author="Kate Azumah" w:date="2024-07-03T01:38:00Z"/>
          <w:rFonts w:asciiTheme="minorHAnsi" w:eastAsia="Hallosans-Black" w:hAnsiTheme="minorHAnsi" w:cs="Hallosans-Black"/>
          <w:sz w:val="22"/>
          <w:szCs w:val="22"/>
        </w:rPr>
      </w:pPr>
      <w:del w:id="1" w:author="Kate Azumah" w:date="2024-07-01T22:53:00Z">
        <w:r w:rsidRPr="00F23623" w:rsidDel="00481834">
          <w:rPr>
            <w:rFonts w:asciiTheme="minorHAnsi" w:eastAsia="Hallosans-Black" w:hAnsiTheme="minorHAnsi" w:cs="Hallosans-Black"/>
            <w:sz w:val="22"/>
            <w:szCs w:val="22"/>
          </w:rPr>
          <w:delText>In Africa, the</w:delText>
        </w:r>
      </w:del>
      <w:ins w:id="2" w:author="Kate Azumah" w:date="2024-07-01T22:53:00Z">
        <w:r w:rsidR="00481834">
          <w:rPr>
            <w:rFonts w:asciiTheme="minorHAnsi" w:eastAsia="Hallosans-Black" w:hAnsiTheme="minorHAnsi" w:cs="Hallosans-Black"/>
            <w:sz w:val="22"/>
            <w:szCs w:val="22"/>
          </w:rPr>
          <w:t>The</w:t>
        </w:r>
      </w:ins>
      <w:r w:rsidRPr="00F23623">
        <w:rPr>
          <w:rFonts w:asciiTheme="minorHAnsi" w:eastAsia="Hallosans-Black" w:hAnsiTheme="minorHAnsi" w:cs="Hallosans-Black"/>
          <w:sz w:val="22"/>
          <w:szCs w:val="22"/>
        </w:rPr>
        <w:t xml:space="preserve"> missionary call can create tension between commitment to one’s family and loyalty to Christ. </w:t>
      </w:r>
    </w:p>
    <w:p w14:paraId="7F3B3203" w14:textId="001DD09C" w:rsidR="00F23623" w:rsidRDefault="00F23623" w:rsidP="00A76404">
      <w:pPr>
        <w:spacing w:line="247" w:lineRule="auto"/>
        <w:jc w:val="center"/>
        <w:rPr>
          <w:rFonts w:asciiTheme="minorHAnsi" w:eastAsia="Hallosans-Black" w:hAnsiTheme="minorHAnsi" w:cs="Hallosans-Black"/>
          <w:sz w:val="22"/>
          <w:szCs w:val="22"/>
        </w:rPr>
      </w:pPr>
      <w:r w:rsidRPr="00F23623">
        <w:rPr>
          <w:rFonts w:asciiTheme="minorHAnsi" w:eastAsia="Hallosans-Black" w:hAnsiTheme="minorHAnsi" w:cs="Hallosans-Black"/>
          <w:sz w:val="22"/>
          <w:szCs w:val="22"/>
        </w:rPr>
        <w:t xml:space="preserve">Dr. Chinedu Oranye of Nigeria </w:t>
      </w:r>
      <w:del w:id="3" w:author="Kate Azumah" w:date="2024-07-01T22:51:00Z">
        <w:r w:rsidRPr="00F23623" w:rsidDel="00445A71">
          <w:rPr>
            <w:rFonts w:asciiTheme="minorHAnsi" w:eastAsia="Hallosans-Black" w:hAnsiTheme="minorHAnsi" w:cs="Hallosans-Black"/>
            <w:sz w:val="22"/>
            <w:szCs w:val="22"/>
          </w:rPr>
          <w:delText xml:space="preserve">examines the two positions and </w:delText>
        </w:r>
      </w:del>
      <w:r w:rsidRPr="00F23623">
        <w:rPr>
          <w:rFonts w:asciiTheme="minorHAnsi" w:eastAsia="Hallosans-Black" w:hAnsiTheme="minorHAnsi" w:cs="Hallosans-Black"/>
          <w:sz w:val="22"/>
          <w:szCs w:val="22"/>
        </w:rPr>
        <w:t>argues for balance.</w:t>
      </w:r>
    </w:p>
    <w:p w14:paraId="1CFA88EA" w14:textId="77777777" w:rsidR="00AF084A" w:rsidRPr="00A8266A" w:rsidRDefault="00AF084A" w:rsidP="006966B1">
      <w:pPr>
        <w:jc w:val="center"/>
        <w:rPr>
          <w:rFonts w:asciiTheme="minorHAnsi" w:hAnsiTheme="minorHAnsi"/>
          <w:color w:val="C00000"/>
          <w:sz w:val="28"/>
          <w:szCs w:val="28"/>
        </w:rPr>
      </w:pPr>
      <w:r w:rsidRPr="00A8266A">
        <w:rPr>
          <w:rFonts w:asciiTheme="minorHAnsi" w:eastAsia="Hallosans-Black" w:hAnsiTheme="minorHAnsi" w:cs="Hallosans-Black"/>
          <w:color w:val="EEC51B"/>
          <w:sz w:val="40"/>
          <w:szCs w:val="40"/>
        </w:rPr>
        <w:t>04</w:t>
      </w:r>
      <w:r w:rsidRPr="00A8266A">
        <w:rPr>
          <w:rFonts w:asciiTheme="minorHAnsi" w:eastAsia="Hallosans-Black" w:hAnsiTheme="minorHAnsi" w:cs="Hallosans-Black"/>
          <w:color w:val="C00000"/>
          <w:sz w:val="40"/>
          <w:szCs w:val="40"/>
        </w:rPr>
        <w:t xml:space="preserve"> </w:t>
      </w:r>
      <w:r w:rsidRPr="00A8266A">
        <w:rPr>
          <w:rFonts w:asciiTheme="minorHAnsi" w:eastAsia="Hallosans-Black" w:hAnsiTheme="minorHAnsi" w:cs="Hallosans-Black"/>
          <w:color w:val="000000"/>
          <w:sz w:val="40"/>
          <w:szCs w:val="40"/>
        </w:rPr>
        <w:t xml:space="preserve">CALLED: </w:t>
      </w:r>
      <w:r w:rsidR="00BD0A58">
        <w:rPr>
          <w:rFonts w:asciiTheme="minorHAnsi" w:eastAsia="Hallosans-Black" w:hAnsiTheme="minorHAnsi" w:cs="Hallosans-Black"/>
          <w:sz w:val="40"/>
          <w:szCs w:val="40"/>
        </w:rPr>
        <w:t>NO LONGER LONELY</w:t>
      </w:r>
    </w:p>
    <w:p w14:paraId="52633B2B" w14:textId="06A759B3" w:rsidR="009F30AB" w:rsidRDefault="001E1DEF" w:rsidP="006966B1">
      <w:pPr>
        <w:pBdr>
          <w:top w:val="nil"/>
          <w:left w:val="nil"/>
          <w:bottom w:val="nil"/>
          <w:right w:val="nil"/>
          <w:between w:val="nil"/>
        </w:pBdr>
        <w:spacing w:line="247" w:lineRule="auto"/>
        <w:jc w:val="center"/>
        <w:rPr>
          <w:rFonts w:asciiTheme="minorHAnsi" w:eastAsia="Hallosans-Black" w:hAnsiTheme="minorHAnsi" w:cs="Hallosans-Black"/>
          <w:sz w:val="22"/>
          <w:szCs w:val="22"/>
        </w:rPr>
      </w:pPr>
      <w:del w:id="4" w:author="Kate Azumah" w:date="2024-07-01T22:53:00Z">
        <w:r w:rsidDel="00481834">
          <w:rPr>
            <w:rFonts w:asciiTheme="minorHAnsi" w:eastAsia="Hallosans-Black" w:hAnsiTheme="minorHAnsi" w:cs="Hallosans-Black"/>
            <w:sz w:val="22"/>
            <w:szCs w:val="22"/>
          </w:rPr>
          <w:delText xml:space="preserve">Despite </w:delText>
        </w:r>
        <w:r w:rsidR="00D23094" w:rsidDel="00481834">
          <w:rPr>
            <w:rFonts w:asciiTheme="minorHAnsi" w:eastAsia="Hallosans-Black" w:hAnsiTheme="minorHAnsi" w:cs="Hallosans-Black"/>
            <w:sz w:val="22"/>
            <w:szCs w:val="22"/>
          </w:rPr>
          <w:delText>t</w:delText>
        </w:r>
        <w:r w:rsidDel="00481834">
          <w:rPr>
            <w:rFonts w:asciiTheme="minorHAnsi" w:eastAsia="Hallosans-Black" w:hAnsiTheme="minorHAnsi" w:cs="Hallosans-Black"/>
            <w:sz w:val="22"/>
            <w:szCs w:val="22"/>
          </w:rPr>
          <w:delText>he</w:delText>
        </w:r>
        <w:r w:rsidR="00D23094" w:rsidDel="00481834">
          <w:rPr>
            <w:rFonts w:asciiTheme="minorHAnsi" w:eastAsia="Hallosans-Black" w:hAnsiTheme="minorHAnsi" w:cs="Hallosans-Black"/>
            <w:sz w:val="22"/>
            <w:szCs w:val="22"/>
          </w:rPr>
          <w:delText>i</w:delText>
        </w:r>
        <w:r w:rsidDel="00481834">
          <w:rPr>
            <w:rFonts w:asciiTheme="minorHAnsi" w:eastAsia="Hallosans-Black" w:hAnsiTheme="minorHAnsi" w:cs="Hallosans-Black"/>
            <w:sz w:val="22"/>
            <w:szCs w:val="22"/>
          </w:rPr>
          <w:delText xml:space="preserve">r attempts to offer love, </w:delText>
        </w:r>
      </w:del>
      <w:r>
        <w:rPr>
          <w:rFonts w:asciiTheme="minorHAnsi" w:eastAsia="Hallosans-Black" w:hAnsiTheme="minorHAnsi" w:cs="Hallosans-Black"/>
          <w:sz w:val="22"/>
          <w:szCs w:val="22"/>
        </w:rPr>
        <w:t>Ralambo Tiffanie felt neglected</w:t>
      </w:r>
      <w:r w:rsidR="00D23094">
        <w:rPr>
          <w:rFonts w:asciiTheme="minorHAnsi" w:eastAsia="Hallosans-Black" w:hAnsiTheme="minorHAnsi" w:cs="Hallosans-Black"/>
          <w:sz w:val="22"/>
          <w:szCs w:val="22"/>
        </w:rPr>
        <w:t xml:space="preserve"> by her family</w:t>
      </w:r>
      <w:r>
        <w:rPr>
          <w:rFonts w:asciiTheme="minorHAnsi" w:eastAsia="Hallosans-Black" w:hAnsiTheme="minorHAnsi" w:cs="Hallosans-Black"/>
          <w:sz w:val="22"/>
          <w:szCs w:val="22"/>
        </w:rPr>
        <w:t>.</w:t>
      </w:r>
      <w:r w:rsidR="00D23094">
        <w:rPr>
          <w:rFonts w:asciiTheme="minorHAnsi" w:eastAsia="Hallosans-Black" w:hAnsiTheme="minorHAnsi" w:cs="Hallosans-Black"/>
          <w:sz w:val="22"/>
          <w:szCs w:val="22"/>
        </w:rPr>
        <w:t xml:space="preserve"> After learning about missions and serving in Madagascar, her relationship with </w:t>
      </w:r>
      <w:del w:id="5" w:author="Kate Azumah" w:date="2024-07-01T22:54:00Z">
        <w:r w:rsidR="00D23094" w:rsidDel="00604909">
          <w:rPr>
            <w:rFonts w:asciiTheme="minorHAnsi" w:eastAsia="Hallosans-Black" w:hAnsiTheme="minorHAnsi" w:cs="Hallosans-Black"/>
            <w:sz w:val="22"/>
            <w:szCs w:val="22"/>
          </w:rPr>
          <w:delText>her family</w:delText>
        </w:r>
      </w:del>
      <w:ins w:id="6" w:author="Kate Azumah" w:date="2024-07-01T22:54:00Z">
        <w:r w:rsidR="00604909">
          <w:rPr>
            <w:rFonts w:asciiTheme="minorHAnsi" w:eastAsia="Hallosans-Black" w:hAnsiTheme="minorHAnsi" w:cs="Hallosans-Black"/>
            <w:sz w:val="22"/>
            <w:szCs w:val="22"/>
          </w:rPr>
          <w:t>them</w:t>
        </w:r>
      </w:ins>
      <w:r w:rsidR="00D23094">
        <w:rPr>
          <w:rFonts w:asciiTheme="minorHAnsi" w:eastAsia="Hallosans-Black" w:hAnsiTheme="minorHAnsi" w:cs="Hallosans-Black"/>
          <w:sz w:val="22"/>
          <w:szCs w:val="22"/>
        </w:rPr>
        <w:t xml:space="preserve"> is</w:t>
      </w:r>
      <w:r w:rsidR="002240E4">
        <w:rPr>
          <w:rFonts w:asciiTheme="minorHAnsi" w:eastAsia="Hallosans-Black" w:hAnsiTheme="minorHAnsi" w:cs="Hallosans-Black"/>
          <w:sz w:val="22"/>
          <w:szCs w:val="22"/>
        </w:rPr>
        <w:t xml:space="preserve"> now</w:t>
      </w:r>
      <w:r w:rsidR="00D23094">
        <w:rPr>
          <w:rFonts w:asciiTheme="minorHAnsi" w:eastAsia="Hallosans-Black" w:hAnsiTheme="minorHAnsi" w:cs="Hallosans-Black"/>
          <w:sz w:val="22"/>
          <w:szCs w:val="22"/>
        </w:rPr>
        <w:t xml:space="preserve"> better than ever. </w:t>
      </w:r>
    </w:p>
    <w:p w14:paraId="43E1C95F" w14:textId="77777777" w:rsidR="00AF084A" w:rsidRPr="00A8266A" w:rsidRDefault="002257BB" w:rsidP="006966B1">
      <w:pPr>
        <w:pBdr>
          <w:top w:val="nil"/>
          <w:left w:val="nil"/>
          <w:bottom w:val="nil"/>
          <w:right w:val="nil"/>
          <w:between w:val="nil"/>
        </w:pBdr>
        <w:spacing w:line="247" w:lineRule="auto"/>
        <w:jc w:val="center"/>
        <w:rPr>
          <w:rFonts w:asciiTheme="minorHAnsi" w:eastAsia="Hallosans-Black" w:hAnsiTheme="minorHAnsi" w:cs="Hallosans-Black"/>
          <w:sz w:val="38"/>
          <w:szCs w:val="38"/>
        </w:rPr>
      </w:pPr>
      <w:r>
        <w:rPr>
          <w:rFonts w:asciiTheme="minorHAnsi" w:eastAsia="Avenir" w:hAnsiTheme="minorHAnsi" w:cs="Avenir"/>
          <w:color w:val="198F45"/>
          <w:sz w:val="40"/>
          <w:szCs w:val="40"/>
        </w:rPr>
        <w:t>05</w:t>
      </w:r>
      <w:r w:rsidR="00AF084A">
        <w:rPr>
          <w:rFonts w:asciiTheme="minorHAnsi" w:eastAsia="Hallosans-Black" w:hAnsiTheme="minorHAnsi" w:cs="Hallosans-Black"/>
          <w:color w:val="198F45"/>
          <w:sz w:val="40"/>
          <w:szCs w:val="40"/>
        </w:rPr>
        <w:t xml:space="preserve"> </w:t>
      </w:r>
      <w:r w:rsidR="00F32023">
        <w:rPr>
          <w:rFonts w:asciiTheme="minorHAnsi" w:eastAsia="Hallosans-Black" w:hAnsiTheme="minorHAnsi" w:cs="Hallosans-Black"/>
          <w:sz w:val="38"/>
          <w:szCs w:val="38"/>
        </w:rPr>
        <w:t>A</w:t>
      </w:r>
      <w:r w:rsidR="006D0EDF">
        <w:rPr>
          <w:rFonts w:asciiTheme="minorHAnsi" w:eastAsia="Hallosans-Black" w:hAnsiTheme="minorHAnsi" w:cs="Hallosans-Black"/>
          <w:sz w:val="38"/>
          <w:szCs w:val="38"/>
        </w:rPr>
        <w:t xml:space="preserve">N </w:t>
      </w:r>
      <w:r w:rsidR="002240E4">
        <w:rPr>
          <w:rFonts w:asciiTheme="minorHAnsi" w:eastAsia="Hallosans-Black" w:hAnsiTheme="minorHAnsi" w:cs="Hallosans-Black"/>
          <w:sz w:val="38"/>
          <w:szCs w:val="38"/>
        </w:rPr>
        <w:t>‘</w:t>
      </w:r>
      <w:r w:rsidR="006D0EDF">
        <w:rPr>
          <w:rFonts w:asciiTheme="minorHAnsi" w:eastAsia="Hallosans-Black" w:hAnsiTheme="minorHAnsi" w:cs="Hallosans-Black"/>
          <w:sz w:val="38"/>
          <w:szCs w:val="38"/>
        </w:rPr>
        <w:t>UBUNTU</w:t>
      </w:r>
      <w:r w:rsidR="002240E4">
        <w:rPr>
          <w:rFonts w:asciiTheme="minorHAnsi" w:eastAsia="Hallosans-Black" w:hAnsiTheme="minorHAnsi" w:cs="Hallosans-Black"/>
          <w:sz w:val="38"/>
          <w:szCs w:val="38"/>
        </w:rPr>
        <w:t>’</w:t>
      </w:r>
      <w:r w:rsidR="006D0EDF">
        <w:rPr>
          <w:rFonts w:asciiTheme="minorHAnsi" w:eastAsia="Hallosans-Black" w:hAnsiTheme="minorHAnsi" w:cs="Hallosans-Black"/>
          <w:sz w:val="38"/>
          <w:szCs w:val="38"/>
        </w:rPr>
        <w:t xml:space="preserve"> OPTION</w:t>
      </w:r>
      <w:r w:rsidR="00F32023">
        <w:rPr>
          <w:rFonts w:asciiTheme="minorHAnsi" w:eastAsia="Hallosans-Black" w:hAnsiTheme="minorHAnsi" w:cs="Hallosans-Black"/>
          <w:sz w:val="38"/>
          <w:szCs w:val="38"/>
        </w:rPr>
        <w:t xml:space="preserve"> </w:t>
      </w:r>
    </w:p>
    <w:p w14:paraId="2BA78769" w14:textId="77777777" w:rsidR="00A32BA6" w:rsidRDefault="009D5017" w:rsidP="006966B1">
      <w:pPr>
        <w:pBdr>
          <w:top w:val="nil"/>
          <w:left w:val="nil"/>
          <w:bottom w:val="nil"/>
          <w:right w:val="nil"/>
          <w:between w:val="nil"/>
        </w:pBdr>
        <w:spacing w:line="247" w:lineRule="auto"/>
        <w:jc w:val="center"/>
        <w:rPr>
          <w:ins w:id="7" w:author="Kate Azumah" w:date="2024-07-01T22:55:00Z"/>
          <w:rFonts w:asciiTheme="minorHAnsi" w:eastAsia="Hallosans-Black" w:hAnsiTheme="minorHAnsi" w:cs="Hallosans-Black"/>
          <w:sz w:val="22"/>
          <w:szCs w:val="22"/>
        </w:rPr>
      </w:pPr>
      <w:r>
        <w:rPr>
          <w:rFonts w:asciiTheme="minorHAnsi" w:eastAsia="Hallosans-Black" w:hAnsiTheme="minorHAnsi" w:cs="Hallosans-Black"/>
          <w:sz w:val="22"/>
          <w:szCs w:val="22"/>
        </w:rPr>
        <w:t xml:space="preserve">Must a call to missions </w:t>
      </w:r>
      <w:r w:rsidR="004F74EE">
        <w:rPr>
          <w:rFonts w:asciiTheme="minorHAnsi" w:eastAsia="Hallosans-Black" w:hAnsiTheme="minorHAnsi" w:cs="Hallosans-Black"/>
          <w:sz w:val="22"/>
          <w:szCs w:val="22"/>
        </w:rPr>
        <w:t xml:space="preserve">divide missionaries and </w:t>
      </w:r>
      <w:r>
        <w:rPr>
          <w:rFonts w:asciiTheme="minorHAnsi" w:eastAsia="Hallosans-Black" w:hAnsiTheme="minorHAnsi" w:cs="Hallosans-Black"/>
          <w:sz w:val="22"/>
          <w:szCs w:val="22"/>
        </w:rPr>
        <w:t xml:space="preserve">their families? </w:t>
      </w:r>
    </w:p>
    <w:p w14:paraId="47F718CE" w14:textId="38AEF987" w:rsidR="00AF084A" w:rsidRPr="00A8266A" w:rsidRDefault="009D5017" w:rsidP="006966B1">
      <w:pPr>
        <w:pBdr>
          <w:top w:val="nil"/>
          <w:left w:val="nil"/>
          <w:bottom w:val="nil"/>
          <w:right w:val="nil"/>
          <w:between w:val="nil"/>
        </w:pBdr>
        <w:spacing w:line="247" w:lineRule="auto"/>
        <w:jc w:val="center"/>
        <w:rPr>
          <w:rFonts w:asciiTheme="minorHAnsi" w:eastAsia="Hallosans-Black" w:hAnsiTheme="minorHAnsi" w:cs="Hallosans-Black"/>
          <w:color w:val="000000"/>
          <w:sz w:val="22"/>
          <w:szCs w:val="22"/>
        </w:rPr>
      </w:pPr>
      <w:r>
        <w:rPr>
          <w:rFonts w:asciiTheme="minorHAnsi" w:eastAsia="Hallosans-Black" w:hAnsiTheme="minorHAnsi" w:cs="Hallosans-Black"/>
          <w:sz w:val="22"/>
          <w:szCs w:val="22"/>
        </w:rPr>
        <w:t xml:space="preserve">The African philosophy of </w:t>
      </w:r>
      <w:r w:rsidRPr="002240E4">
        <w:rPr>
          <w:rFonts w:asciiTheme="minorHAnsi" w:eastAsia="Hallosans-Black" w:hAnsiTheme="minorHAnsi" w:cs="Hallosans-Black"/>
          <w:i/>
          <w:sz w:val="22"/>
          <w:szCs w:val="22"/>
        </w:rPr>
        <w:t>Ubuntu</w:t>
      </w:r>
      <w:r>
        <w:rPr>
          <w:rFonts w:asciiTheme="minorHAnsi" w:eastAsia="Hallosans-Black" w:hAnsiTheme="minorHAnsi" w:cs="Hallosans-Black"/>
          <w:sz w:val="22"/>
          <w:szCs w:val="22"/>
        </w:rPr>
        <w:t xml:space="preserve"> might be just the right </w:t>
      </w:r>
      <w:r w:rsidR="00953C3E">
        <w:rPr>
          <w:rFonts w:asciiTheme="minorHAnsi" w:eastAsia="Hallosans-Black" w:hAnsiTheme="minorHAnsi" w:cs="Hallosans-Black"/>
          <w:sz w:val="22"/>
          <w:szCs w:val="22"/>
        </w:rPr>
        <w:t>answer</w:t>
      </w:r>
      <w:del w:id="8" w:author="Kate Azumah" w:date="2024-07-01T22:55:00Z">
        <w:r w:rsidDel="001B0F28">
          <w:rPr>
            <w:rFonts w:asciiTheme="minorHAnsi" w:eastAsia="Hallosans-Black" w:hAnsiTheme="minorHAnsi" w:cs="Hallosans-Black"/>
            <w:sz w:val="22"/>
            <w:szCs w:val="22"/>
          </w:rPr>
          <w:delText xml:space="preserve"> and Grace Djanie’s* story illustrates this excellently</w:delText>
        </w:r>
      </w:del>
      <w:r>
        <w:rPr>
          <w:rFonts w:asciiTheme="minorHAnsi" w:eastAsia="Hallosans-Black" w:hAnsiTheme="minorHAnsi" w:cs="Hallosans-Black"/>
          <w:sz w:val="22"/>
          <w:szCs w:val="22"/>
        </w:rPr>
        <w:t>.</w:t>
      </w:r>
    </w:p>
    <w:p w14:paraId="6D7F61C3" w14:textId="77777777" w:rsidR="00AF084A" w:rsidRPr="00A8266A" w:rsidRDefault="00AF084A" w:rsidP="006966B1">
      <w:pPr>
        <w:spacing w:line="245" w:lineRule="auto"/>
        <w:jc w:val="center"/>
        <w:rPr>
          <w:rFonts w:asciiTheme="minorHAnsi" w:eastAsia="Hallosans-Black" w:hAnsiTheme="minorHAnsi" w:cs="Hallosans-Black"/>
          <w:sz w:val="40"/>
          <w:szCs w:val="40"/>
        </w:rPr>
      </w:pPr>
      <w:r w:rsidRPr="00A8266A">
        <w:rPr>
          <w:rFonts w:asciiTheme="minorHAnsi" w:eastAsia="Avenir" w:hAnsiTheme="minorHAnsi" w:cs="Avenir"/>
          <w:color w:val="BD2D26"/>
          <w:sz w:val="40"/>
          <w:szCs w:val="40"/>
        </w:rPr>
        <w:t xml:space="preserve">06 </w:t>
      </w:r>
      <w:r w:rsidR="00BD0A58">
        <w:rPr>
          <w:rFonts w:asciiTheme="minorHAnsi" w:eastAsia="Hallosans-Black" w:hAnsiTheme="minorHAnsi" w:cs="Hallosans-Black"/>
          <w:sz w:val="40"/>
          <w:szCs w:val="40"/>
        </w:rPr>
        <w:t>A TURNAROUND FOR REAGAN</w:t>
      </w:r>
    </w:p>
    <w:p w14:paraId="4AD66841" w14:textId="454A24DF" w:rsidR="00AF084A" w:rsidRPr="00A8266A" w:rsidRDefault="00C57360" w:rsidP="00826488">
      <w:pPr>
        <w:jc w:val="center"/>
        <w:rPr>
          <w:rFonts w:asciiTheme="minorHAnsi" w:eastAsia="Hallosans-Black" w:hAnsiTheme="minorHAnsi" w:cs="Hallosans-Black"/>
          <w:color w:val="000000"/>
          <w:sz w:val="22"/>
          <w:szCs w:val="22"/>
        </w:rPr>
      </w:pPr>
      <w:r>
        <w:rPr>
          <w:rFonts w:asciiTheme="minorHAnsi" w:eastAsia="Hallosans-Black" w:hAnsiTheme="minorHAnsi" w:cs="Hallosans-Black"/>
          <w:color w:val="000000"/>
          <w:sz w:val="22"/>
          <w:szCs w:val="22"/>
        </w:rPr>
        <w:t>Reagan</w:t>
      </w:r>
      <w:del w:id="9" w:author="Kate Azumah" w:date="2024-07-01T22:56:00Z">
        <w:r w:rsidDel="00A32BA6">
          <w:rPr>
            <w:rFonts w:asciiTheme="minorHAnsi" w:eastAsia="Hallosans-Black" w:hAnsiTheme="minorHAnsi" w:cs="Hallosans-Black"/>
            <w:color w:val="000000"/>
            <w:sz w:val="22"/>
            <w:szCs w:val="22"/>
          </w:rPr>
          <w:delText xml:space="preserve"> </w:delText>
        </w:r>
        <w:r w:rsidR="00CB67DB" w:rsidRPr="00CB67DB" w:rsidDel="00A32BA6">
          <w:rPr>
            <w:rFonts w:asciiTheme="minorHAnsi" w:eastAsia="Hallosans-Black" w:hAnsiTheme="minorHAnsi" w:cs="Hallosans-Black"/>
            <w:color w:val="000000"/>
            <w:sz w:val="22"/>
            <w:szCs w:val="22"/>
          </w:rPr>
          <w:delText>Reagan</w:delText>
        </w:r>
      </w:del>
      <w:r w:rsidR="00CB67DB" w:rsidRPr="00CB67DB">
        <w:rPr>
          <w:rFonts w:asciiTheme="minorHAnsi" w:eastAsia="Hallosans-Black" w:hAnsiTheme="minorHAnsi" w:cs="Hallosans-Black"/>
          <w:color w:val="000000"/>
          <w:sz w:val="22"/>
          <w:szCs w:val="22"/>
        </w:rPr>
        <w:t xml:space="preserve"> Opoku Agyeman found himself </w:t>
      </w:r>
      <w:del w:id="10" w:author="Kate Azumah" w:date="2024-07-01T22:57:00Z">
        <w:r w:rsidR="00CB67DB" w:rsidRPr="00CB67DB" w:rsidDel="00FC4145">
          <w:rPr>
            <w:rFonts w:asciiTheme="minorHAnsi" w:eastAsia="Hallosans-Black" w:hAnsiTheme="minorHAnsi" w:cs="Hallosans-Black"/>
            <w:color w:val="000000"/>
            <w:sz w:val="22"/>
            <w:szCs w:val="22"/>
          </w:rPr>
          <w:delText xml:space="preserve">standing </w:delText>
        </w:r>
      </w:del>
      <w:r w:rsidR="00CB67DB" w:rsidRPr="00CB67DB">
        <w:rPr>
          <w:rFonts w:asciiTheme="minorHAnsi" w:eastAsia="Hallosans-Black" w:hAnsiTheme="minorHAnsi" w:cs="Hallosans-Black"/>
          <w:color w:val="000000"/>
          <w:sz w:val="22"/>
          <w:szCs w:val="22"/>
        </w:rPr>
        <w:t>alone against his family when he announced his missionary posting</w:t>
      </w:r>
      <w:del w:id="11" w:author="Kate Azumah" w:date="2024-07-01T22:56:00Z">
        <w:r w:rsidR="00CB67DB" w:rsidRPr="00CB67DB" w:rsidDel="00A32BA6">
          <w:rPr>
            <w:rFonts w:asciiTheme="minorHAnsi" w:eastAsia="Hallosans-Black" w:hAnsiTheme="minorHAnsi" w:cs="Hallosans-Black"/>
            <w:color w:val="000000"/>
            <w:sz w:val="22"/>
            <w:szCs w:val="22"/>
          </w:rPr>
          <w:delText xml:space="preserve"> to a remote part of Ghana</w:delText>
        </w:r>
      </w:del>
      <w:r w:rsidR="00CB67DB" w:rsidRPr="00CB67DB">
        <w:rPr>
          <w:rFonts w:asciiTheme="minorHAnsi" w:eastAsia="Hallosans-Black" w:hAnsiTheme="minorHAnsi" w:cs="Hallosans-Black"/>
          <w:color w:val="000000"/>
          <w:sz w:val="22"/>
          <w:szCs w:val="22"/>
        </w:rPr>
        <w:t>. What changed his story?</w:t>
      </w:r>
    </w:p>
    <w:p w14:paraId="1E6A6D8B" w14:textId="77777777" w:rsidR="00AF084A" w:rsidRDefault="00AF084A" w:rsidP="006966B1">
      <w:pPr>
        <w:spacing w:line="245" w:lineRule="auto"/>
        <w:jc w:val="center"/>
        <w:rPr>
          <w:rFonts w:asciiTheme="minorHAnsi" w:eastAsia="Avenir" w:hAnsiTheme="minorHAnsi" w:cs="Avenir"/>
          <w:sz w:val="40"/>
          <w:szCs w:val="40"/>
        </w:rPr>
      </w:pPr>
      <w:r w:rsidRPr="00A8266A">
        <w:rPr>
          <w:rFonts w:asciiTheme="minorHAnsi" w:eastAsia="Avenir" w:hAnsiTheme="minorHAnsi" w:cs="Avenir"/>
          <w:color w:val="EEC51B"/>
          <w:sz w:val="40"/>
          <w:szCs w:val="40"/>
        </w:rPr>
        <w:t>09</w:t>
      </w:r>
      <w:r w:rsidRPr="00A8266A">
        <w:rPr>
          <w:rFonts w:asciiTheme="minorHAnsi" w:eastAsia="Avenir" w:hAnsiTheme="minorHAnsi" w:cs="Avenir"/>
          <w:color w:val="C00000"/>
          <w:sz w:val="40"/>
          <w:szCs w:val="40"/>
        </w:rPr>
        <w:t xml:space="preserve"> </w:t>
      </w:r>
      <w:r w:rsidR="002240E4">
        <w:rPr>
          <w:rFonts w:asciiTheme="minorHAnsi" w:eastAsia="Avenir" w:hAnsiTheme="minorHAnsi" w:cs="Avenir"/>
          <w:sz w:val="40"/>
          <w:szCs w:val="40"/>
        </w:rPr>
        <w:t>NAVIGATING A TOUGH TERRAIN</w:t>
      </w:r>
    </w:p>
    <w:p w14:paraId="73C03674" w14:textId="77777777" w:rsidR="007405F7" w:rsidRDefault="00CB67DB" w:rsidP="006966B1">
      <w:pPr>
        <w:spacing w:line="245" w:lineRule="auto"/>
        <w:jc w:val="center"/>
        <w:rPr>
          <w:ins w:id="12" w:author="Kate Azumah" w:date="2024-07-01T22:58:00Z"/>
          <w:rFonts w:asciiTheme="minorHAnsi" w:eastAsia="Hallosans-Black" w:hAnsiTheme="minorHAnsi" w:cs="Hallosans-Black"/>
          <w:sz w:val="22"/>
          <w:szCs w:val="22"/>
        </w:rPr>
      </w:pPr>
      <w:r w:rsidRPr="00CB67DB">
        <w:rPr>
          <w:rFonts w:asciiTheme="minorHAnsi" w:eastAsia="Hallosans-Black" w:hAnsiTheme="minorHAnsi" w:cs="Hallosans-Black"/>
          <w:sz w:val="22"/>
          <w:szCs w:val="22"/>
        </w:rPr>
        <w:t xml:space="preserve">Fulfilling a missionary call and honouring family obligations can be </w:t>
      </w:r>
      <w:del w:id="13" w:author="Kate Azumah" w:date="2024-07-01T22:57:00Z">
        <w:r w:rsidRPr="00CB67DB" w:rsidDel="00FC4145">
          <w:rPr>
            <w:rFonts w:asciiTheme="minorHAnsi" w:eastAsia="Hallosans-Black" w:hAnsiTheme="minorHAnsi" w:cs="Hallosans-Black"/>
            <w:sz w:val="22"/>
            <w:szCs w:val="22"/>
          </w:rPr>
          <w:delText xml:space="preserve">a </w:delText>
        </w:r>
      </w:del>
      <w:r w:rsidRPr="00CB67DB">
        <w:rPr>
          <w:rFonts w:asciiTheme="minorHAnsi" w:eastAsia="Hallosans-Black" w:hAnsiTheme="minorHAnsi" w:cs="Hallosans-Black"/>
          <w:sz w:val="22"/>
          <w:szCs w:val="22"/>
        </w:rPr>
        <w:t xml:space="preserve">tough </w:t>
      </w:r>
      <w:del w:id="14" w:author="Kate Azumah" w:date="2024-07-01T22:57:00Z">
        <w:r w:rsidRPr="00CB67DB" w:rsidDel="00FC4145">
          <w:rPr>
            <w:rFonts w:asciiTheme="minorHAnsi" w:eastAsia="Hallosans-Black" w:hAnsiTheme="minorHAnsi" w:cs="Hallosans-Black"/>
            <w:sz w:val="22"/>
            <w:szCs w:val="22"/>
          </w:rPr>
          <w:delText xml:space="preserve">terrain </w:delText>
        </w:r>
      </w:del>
      <w:r w:rsidRPr="00CB67DB">
        <w:rPr>
          <w:rFonts w:asciiTheme="minorHAnsi" w:eastAsia="Hallosans-Black" w:hAnsiTheme="minorHAnsi" w:cs="Hallosans-Black"/>
          <w:sz w:val="22"/>
          <w:szCs w:val="22"/>
        </w:rPr>
        <w:t xml:space="preserve">to navigate. </w:t>
      </w:r>
    </w:p>
    <w:p w14:paraId="73F91E7F" w14:textId="61FECB47" w:rsidR="00826488" w:rsidRDefault="00CB67DB" w:rsidP="006966B1">
      <w:pPr>
        <w:spacing w:line="245" w:lineRule="auto"/>
        <w:jc w:val="center"/>
        <w:rPr>
          <w:rFonts w:asciiTheme="minorHAnsi" w:eastAsia="Hallosans-Black" w:hAnsiTheme="minorHAnsi" w:cs="Hallosans-Black"/>
          <w:sz w:val="22"/>
          <w:szCs w:val="22"/>
        </w:rPr>
      </w:pPr>
      <w:del w:id="15" w:author="Kate Azumah" w:date="2024-07-01T22:58:00Z">
        <w:r w:rsidRPr="00CB67DB" w:rsidDel="007405F7">
          <w:rPr>
            <w:rFonts w:asciiTheme="minorHAnsi" w:eastAsia="Hallosans-Black" w:hAnsiTheme="minorHAnsi" w:cs="Hallosans-Black"/>
            <w:sz w:val="22"/>
            <w:szCs w:val="22"/>
          </w:rPr>
          <w:delText xml:space="preserve">We have asked some difficult questions and mission </w:delText>
        </w:r>
      </w:del>
      <w:ins w:id="16" w:author="Kate Azumah" w:date="2024-07-01T22:58:00Z">
        <w:r w:rsidR="007405F7">
          <w:rPr>
            <w:rFonts w:asciiTheme="minorHAnsi" w:eastAsia="Hallosans-Black" w:hAnsiTheme="minorHAnsi" w:cs="Hallosans-Black"/>
            <w:sz w:val="22"/>
            <w:szCs w:val="22"/>
          </w:rPr>
          <w:t xml:space="preserve">Mission </w:t>
        </w:r>
      </w:ins>
      <w:r w:rsidRPr="00CB67DB">
        <w:rPr>
          <w:rFonts w:asciiTheme="minorHAnsi" w:eastAsia="Hallosans-Black" w:hAnsiTheme="minorHAnsi" w:cs="Hallosans-Black"/>
          <w:sz w:val="22"/>
          <w:szCs w:val="22"/>
        </w:rPr>
        <w:t>leaders</w:t>
      </w:r>
      <w:del w:id="17" w:author="Kate Azumah" w:date="2024-07-01T22:58:00Z">
        <w:r w:rsidRPr="00CB67DB" w:rsidDel="007405F7">
          <w:rPr>
            <w:rFonts w:asciiTheme="minorHAnsi" w:eastAsia="Hallosans-Black" w:hAnsiTheme="minorHAnsi" w:cs="Hallosans-Black"/>
            <w:sz w:val="22"/>
            <w:szCs w:val="22"/>
          </w:rPr>
          <w:delText xml:space="preserve"> h</w:delText>
        </w:r>
        <w:r w:rsidDel="007405F7">
          <w:rPr>
            <w:rFonts w:asciiTheme="minorHAnsi" w:eastAsia="Hallosans-Black" w:hAnsiTheme="minorHAnsi" w:cs="Hallosans-Black"/>
            <w:sz w:val="22"/>
            <w:szCs w:val="22"/>
          </w:rPr>
          <w:delText>ave</w:delText>
        </w:r>
      </w:del>
      <w:r>
        <w:rPr>
          <w:rFonts w:asciiTheme="minorHAnsi" w:eastAsia="Hallosans-Black" w:hAnsiTheme="minorHAnsi" w:cs="Hallosans-Black"/>
          <w:sz w:val="22"/>
          <w:szCs w:val="22"/>
        </w:rPr>
        <w:t xml:space="preserve"> </w:t>
      </w:r>
      <w:del w:id="18" w:author="Kate Azumah" w:date="2024-07-03T01:33:00Z">
        <w:r w:rsidDel="006208A5">
          <w:rPr>
            <w:rFonts w:asciiTheme="minorHAnsi" w:eastAsia="Hallosans-Black" w:hAnsiTheme="minorHAnsi" w:cs="Hallosans-Black"/>
            <w:sz w:val="22"/>
            <w:szCs w:val="22"/>
          </w:rPr>
          <w:delText>provid</w:delText>
        </w:r>
      </w:del>
      <w:ins w:id="19" w:author="Kate Azumah" w:date="2024-07-03T01:33:00Z">
        <w:r w:rsidR="006208A5">
          <w:rPr>
            <w:rFonts w:asciiTheme="minorHAnsi" w:eastAsia="Hallosans-Black" w:hAnsiTheme="minorHAnsi" w:cs="Hallosans-Black"/>
            <w:sz w:val="22"/>
            <w:szCs w:val="22"/>
          </w:rPr>
          <w:t>provide</w:t>
        </w:r>
      </w:ins>
      <w:del w:id="20" w:author="Kate Azumah" w:date="2024-07-01T22:58:00Z">
        <w:r w:rsidDel="007405F7">
          <w:rPr>
            <w:rFonts w:asciiTheme="minorHAnsi" w:eastAsia="Hallosans-Black" w:hAnsiTheme="minorHAnsi" w:cs="Hallosans-Black"/>
            <w:sz w:val="22"/>
            <w:szCs w:val="22"/>
          </w:rPr>
          <w:delText>ed</w:delText>
        </w:r>
      </w:del>
      <w:r>
        <w:rPr>
          <w:rFonts w:asciiTheme="minorHAnsi" w:eastAsia="Hallosans-Black" w:hAnsiTheme="minorHAnsi" w:cs="Hallosans-Black"/>
          <w:sz w:val="22"/>
          <w:szCs w:val="22"/>
        </w:rPr>
        <w:t xml:space="preserve"> insightful answers</w:t>
      </w:r>
      <w:ins w:id="21" w:author="Kate Azumah" w:date="2024-07-01T22:58:00Z">
        <w:r w:rsidR="007405F7">
          <w:rPr>
            <w:rFonts w:asciiTheme="minorHAnsi" w:eastAsia="Hallosans-Black" w:hAnsiTheme="minorHAnsi" w:cs="Hallosans-Black"/>
            <w:sz w:val="22"/>
            <w:szCs w:val="22"/>
          </w:rPr>
          <w:t xml:space="preserve"> to some hard questions</w:t>
        </w:r>
      </w:ins>
      <w:r w:rsidR="00826488">
        <w:rPr>
          <w:rFonts w:asciiTheme="minorHAnsi" w:eastAsia="Hallosans-Black" w:hAnsiTheme="minorHAnsi" w:cs="Hallosans-Black"/>
          <w:sz w:val="22"/>
          <w:szCs w:val="22"/>
        </w:rPr>
        <w:t xml:space="preserve">. </w:t>
      </w:r>
    </w:p>
    <w:p w14:paraId="3713E666" w14:textId="77777777" w:rsidR="00AF084A" w:rsidRPr="00A8266A" w:rsidRDefault="00AF084A" w:rsidP="006966B1">
      <w:pPr>
        <w:spacing w:line="245" w:lineRule="auto"/>
        <w:jc w:val="center"/>
        <w:rPr>
          <w:rFonts w:asciiTheme="minorHAnsi" w:eastAsia="Hallosans-Black" w:hAnsiTheme="minorHAnsi" w:cs="Hallosans-Black"/>
          <w:sz w:val="22"/>
          <w:szCs w:val="22"/>
        </w:rPr>
      </w:pPr>
      <w:r w:rsidRPr="00A8266A">
        <w:rPr>
          <w:rFonts w:asciiTheme="minorHAnsi" w:eastAsia="Avenir" w:hAnsiTheme="minorHAnsi" w:cs="Avenir"/>
          <w:color w:val="198F45"/>
          <w:sz w:val="40"/>
          <w:szCs w:val="40"/>
        </w:rPr>
        <w:t>11</w:t>
      </w:r>
      <w:r>
        <w:rPr>
          <w:rFonts w:asciiTheme="minorHAnsi" w:eastAsia="Hallosans-Black" w:hAnsiTheme="minorHAnsi" w:cs="Hallosans-Black"/>
          <w:sz w:val="40"/>
          <w:szCs w:val="40"/>
        </w:rPr>
        <w:t xml:space="preserve"> </w:t>
      </w:r>
      <w:r w:rsidR="00BD0A58">
        <w:rPr>
          <w:rFonts w:asciiTheme="minorHAnsi" w:eastAsia="Hallosans-Black" w:hAnsiTheme="minorHAnsi" w:cs="Hallosans-Black"/>
          <w:sz w:val="40"/>
          <w:szCs w:val="40"/>
        </w:rPr>
        <w:t>MOTHERS IN THE GAP</w:t>
      </w:r>
    </w:p>
    <w:p w14:paraId="117A9F10" w14:textId="36F13343" w:rsidR="00951378" w:rsidRDefault="00CB67DB" w:rsidP="006966B1">
      <w:pPr>
        <w:spacing w:after="120" w:line="245" w:lineRule="auto"/>
        <w:jc w:val="both"/>
        <w:rPr>
          <w:rFonts w:asciiTheme="minorHAnsi" w:hAnsiTheme="minorHAnsi"/>
          <w:b/>
          <w:color w:val="4F81BD"/>
        </w:rPr>
      </w:pPr>
      <w:r w:rsidRPr="00CB67DB">
        <w:rPr>
          <w:rFonts w:asciiTheme="minorHAnsi" w:eastAsia="Hallosans-Black" w:hAnsiTheme="minorHAnsi" w:cs="Hallosans-Black"/>
          <w:sz w:val="22"/>
          <w:szCs w:val="22"/>
        </w:rPr>
        <w:t xml:space="preserve">The Support Mothers of Nigeria are helping children whose parents are away in the mission field. </w:t>
      </w:r>
      <w:del w:id="22" w:author="Kate Azumah" w:date="2024-07-01T22:59:00Z">
        <w:r w:rsidRPr="00CB67DB" w:rsidDel="00DE597F">
          <w:rPr>
            <w:rFonts w:asciiTheme="minorHAnsi" w:eastAsia="Hallosans-Black" w:hAnsiTheme="minorHAnsi" w:cs="Hallosans-Black"/>
            <w:sz w:val="22"/>
            <w:szCs w:val="22"/>
          </w:rPr>
          <w:delText>Read how it all started at an anniversary event, and what they have accomplished so far.</w:delText>
        </w:r>
      </w:del>
    </w:p>
    <w:p w14:paraId="2834F1A5" w14:textId="77777777" w:rsidR="00A643A7" w:rsidRDefault="00A643A7" w:rsidP="006966B1">
      <w:pPr>
        <w:spacing w:after="120" w:line="245" w:lineRule="auto"/>
        <w:jc w:val="center"/>
        <w:rPr>
          <w:rFonts w:asciiTheme="minorHAnsi" w:hAnsiTheme="minorHAnsi"/>
          <w:b/>
          <w:color w:val="4F81BD"/>
        </w:rPr>
      </w:pPr>
    </w:p>
    <w:p w14:paraId="12270FB3" w14:textId="77777777" w:rsidR="00A643A7" w:rsidRDefault="00A643A7" w:rsidP="006966B1">
      <w:pPr>
        <w:spacing w:after="120" w:line="245" w:lineRule="auto"/>
        <w:jc w:val="center"/>
        <w:rPr>
          <w:rFonts w:asciiTheme="minorHAnsi" w:hAnsiTheme="minorHAnsi"/>
          <w:b/>
          <w:color w:val="4F81BD"/>
        </w:rPr>
      </w:pPr>
    </w:p>
    <w:p w14:paraId="7F9207D0" w14:textId="77777777" w:rsidR="00A643A7" w:rsidRDefault="00A643A7" w:rsidP="006966B1">
      <w:pPr>
        <w:spacing w:after="120" w:line="245" w:lineRule="auto"/>
        <w:jc w:val="center"/>
        <w:rPr>
          <w:rFonts w:asciiTheme="minorHAnsi" w:hAnsiTheme="minorHAnsi"/>
          <w:b/>
          <w:color w:val="4F81BD"/>
        </w:rPr>
      </w:pPr>
    </w:p>
    <w:p w14:paraId="2042A2D6" w14:textId="77777777" w:rsidR="00AF084A" w:rsidRPr="00FA2AA7" w:rsidRDefault="00AF084A" w:rsidP="006966B1">
      <w:pPr>
        <w:spacing w:after="120" w:line="245" w:lineRule="auto"/>
        <w:jc w:val="center"/>
        <w:rPr>
          <w:rFonts w:asciiTheme="minorHAnsi" w:hAnsiTheme="minorHAnsi"/>
          <w:b/>
          <w:color w:val="4F81BD"/>
        </w:rPr>
      </w:pPr>
      <w:r>
        <w:rPr>
          <w:rFonts w:asciiTheme="minorHAnsi" w:hAnsiTheme="minorHAnsi"/>
          <w:b/>
          <w:color w:val="4F81BD"/>
        </w:rPr>
        <w:t>P.3</w:t>
      </w:r>
    </w:p>
    <w:p w14:paraId="376DB15A" w14:textId="77777777" w:rsidR="00AF084A" w:rsidRPr="00D91367" w:rsidRDefault="00AF084A" w:rsidP="006966B1">
      <w:pPr>
        <w:spacing w:after="160" w:line="259" w:lineRule="auto"/>
        <w:jc w:val="center"/>
        <w:rPr>
          <w:rFonts w:asciiTheme="minorHAnsi" w:hAnsiTheme="minorHAnsi"/>
          <w:b/>
          <w:color w:val="366091"/>
        </w:rPr>
      </w:pPr>
      <w:r w:rsidRPr="00D91367">
        <w:rPr>
          <w:rFonts w:asciiTheme="minorHAnsi" w:hAnsiTheme="minorHAnsi"/>
          <w:b/>
          <w:color w:val="366091"/>
        </w:rPr>
        <w:t>EDITORIAL</w:t>
      </w:r>
    </w:p>
    <w:p w14:paraId="063999B9" w14:textId="77777777" w:rsidR="002575F6" w:rsidRPr="00D91367" w:rsidRDefault="00A174AD" w:rsidP="006966B1">
      <w:pPr>
        <w:spacing w:after="160" w:line="259" w:lineRule="auto"/>
        <w:jc w:val="center"/>
        <w:rPr>
          <w:rFonts w:asciiTheme="minorHAnsi" w:hAnsiTheme="minorHAnsi"/>
          <w:b/>
          <w:color w:val="366091"/>
        </w:rPr>
      </w:pPr>
      <w:r>
        <w:rPr>
          <w:rFonts w:asciiTheme="minorHAnsi" w:hAnsiTheme="minorHAnsi"/>
          <w:color w:val="C00000"/>
        </w:rPr>
        <w:lastRenderedPageBreak/>
        <w:t>FIND THE BALANCE</w:t>
      </w:r>
    </w:p>
    <w:p w14:paraId="6ACB0161" w14:textId="77777777" w:rsidR="00AF084A" w:rsidRDefault="00AF084A" w:rsidP="006966B1">
      <w:pPr>
        <w:spacing w:line="247" w:lineRule="auto"/>
        <w:jc w:val="center"/>
        <w:rPr>
          <w:rFonts w:asciiTheme="minorHAnsi" w:hAnsiTheme="minorHAnsi"/>
          <w:color w:val="366091"/>
        </w:rPr>
      </w:pPr>
      <w:r w:rsidRPr="00D91367">
        <w:rPr>
          <w:rFonts w:asciiTheme="minorHAnsi" w:hAnsiTheme="minorHAnsi"/>
          <w:color w:val="366091"/>
        </w:rPr>
        <w:t xml:space="preserve">BY </w:t>
      </w:r>
      <w:r w:rsidR="00072D98">
        <w:rPr>
          <w:rFonts w:asciiTheme="minorHAnsi" w:hAnsiTheme="minorHAnsi"/>
          <w:color w:val="366091"/>
        </w:rPr>
        <w:t>CHINEDU ORANYE</w:t>
      </w:r>
    </w:p>
    <w:p w14:paraId="0900E8C4" w14:textId="77777777" w:rsidR="00DE4156" w:rsidRDefault="00DE4156" w:rsidP="00DE4156">
      <w:pPr>
        <w:jc w:val="both"/>
        <w:rPr>
          <w:b/>
        </w:rPr>
      </w:pPr>
    </w:p>
    <w:p w14:paraId="02EE6ADE" w14:textId="1E8898A8" w:rsidR="00CB67DB" w:rsidRDefault="00CB67DB" w:rsidP="00CB67DB">
      <w:pPr>
        <w:jc w:val="both"/>
      </w:pPr>
      <w:r w:rsidRPr="00CB67DB">
        <w:t>Family is central to Africans</w:t>
      </w:r>
      <w:del w:id="23" w:author="Kate Azumah" w:date="2024-07-01T22:59:00Z">
        <w:r w:rsidRPr="00CB67DB" w:rsidDel="00DE597F">
          <w:delText>, who we are and how we exist</w:delText>
        </w:r>
      </w:del>
      <w:r w:rsidRPr="00CB67DB">
        <w:t xml:space="preserve">. Remove family, and we are not a people. Our nuclear and extended families are interconnected, and this </w:t>
      </w:r>
      <w:del w:id="24" w:author="Kate Azumah" w:date="2024-07-01T22:59:00Z">
        <w:r w:rsidRPr="00CB67DB" w:rsidDel="00DE597F">
          <w:delText xml:space="preserve">web </w:delText>
        </w:r>
      </w:del>
      <w:r w:rsidRPr="00CB67DB">
        <w:t xml:space="preserve">often determines many decisions we make. </w:t>
      </w:r>
      <w:del w:id="25" w:author="Kate Azumah" w:date="2024-07-01T23:13:00Z">
        <w:r w:rsidRPr="00CB67DB" w:rsidDel="00EA311C">
          <w:delText>Family in Africa exists to support individual units and build a communal identity</w:delText>
        </w:r>
      </w:del>
      <w:del w:id="26" w:author="Kate Azumah" w:date="2024-07-01T23:03:00Z">
        <w:r w:rsidRPr="00CB67DB" w:rsidDel="0096646C">
          <w:delText xml:space="preserve">. We are not African if we don’t identify as African, </w:delText>
        </w:r>
      </w:del>
      <w:del w:id="27" w:author="Kate Azumah" w:date="2024-07-01T23:13:00Z">
        <w:r w:rsidRPr="00CB67DB" w:rsidDel="00EA311C">
          <w:delText xml:space="preserve">and we cannot be African outside the family support structure. </w:delText>
        </w:r>
      </w:del>
      <w:r w:rsidRPr="00CB67DB">
        <w:t xml:space="preserve">So, how does this affect our stand in missions and as missionaries? </w:t>
      </w:r>
    </w:p>
    <w:p w14:paraId="0F867AF4" w14:textId="77777777" w:rsidR="00CB67DB" w:rsidRDefault="00CB67DB" w:rsidP="00CB67DB">
      <w:pPr>
        <w:jc w:val="both"/>
      </w:pPr>
    </w:p>
    <w:p w14:paraId="35278DE1" w14:textId="05A28407" w:rsidR="00CB67DB" w:rsidRDefault="00CB67DB" w:rsidP="00CB67DB">
      <w:pPr>
        <w:jc w:val="both"/>
      </w:pPr>
      <w:r w:rsidRPr="00CB67DB">
        <w:t xml:space="preserve">Firstly, Jesus </w:t>
      </w:r>
      <w:del w:id="28" w:author="Kate Azumah" w:date="2024-07-01T23:14:00Z">
        <w:r w:rsidRPr="00CB67DB" w:rsidDel="00997319">
          <w:delText xml:space="preserve">sets the stage by </w:delText>
        </w:r>
      </w:del>
      <w:r w:rsidRPr="00CB67DB">
        <w:t>requir</w:t>
      </w:r>
      <w:ins w:id="29" w:author="Kate Azumah" w:date="2024-07-01T23:14:00Z">
        <w:r w:rsidR="00997319">
          <w:t>es</w:t>
        </w:r>
      </w:ins>
      <w:del w:id="30" w:author="Kate Azumah" w:date="2024-07-01T23:14:00Z">
        <w:r w:rsidRPr="00CB67DB" w:rsidDel="00997319">
          <w:delText>ing</w:delText>
        </w:r>
      </w:del>
      <w:r w:rsidRPr="00CB67DB">
        <w:t xml:space="preserve"> absolute loyalty from all who will follow </w:t>
      </w:r>
      <w:del w:id="31" w:author="Kate Azumah" w:date="2024-07-01T23:04:00Z">
        <w:r w:rsidRPr="00CB67DB" w:rsidDel="0096646C">
          <w:delText xml:space="preserve">Him and serve </w:delText>
        </w:r>
      </w:del>
      <w:ins w:id="32" w:author="Kate Azumah" w:date="2024-07-01T23:04:00Z">
        <w:r w:rsidR="00E73F69">
          <w:t>h</w:t>
        </w:r>
      </w:ins>
      <w:del w:id="33" w:author="Kate Azumah" w:date="2024-07-01T23:04:00Z">
        <w:r w:rsidRPr="00CB67DB" w:rsidDel="00E73F69">
          <w:delText>H</w:delText>
        </w:r>
      </w:del>
      <w:r w:rsidRPr="00CB67DB">
        <w:t xml:space="preserve">im, Africans included. In Matthew 10:37, He says, “He who loves father or mother more than Me is not worthy of Me. And he who loves son or daughter more than Me is not worthy of Me.” Jesus was </w:t>
      </w:r>
      <w:del w:id="34" w:author="Kate Azumah" w:date="2024-07-01T23:04:00Z">
        <w:r w:rsidRPr="00CB67DB" w:rsidDel="00E73F69">
          <w:delText xml:space="preserve">unequivocal </w:delText>
        </w:r>
      </w:del>
      <w:ins w:id="35" w:author="Kate Azumah" w:date="2024-07-01T23:04:00Z">
        <w:r w:rsidR="00E73F69">
          <w:t>clear</w:t>
        </w:r>
        <w:r w:rsidR="00E73F69" w:rsidRPr="00CB67DB">
          <w:t xml:space="preserve"> </w:t>
        </w:r>
      </w:ins>
      <w:r w:rsidRPr="00CB67DB">
        <w:t xml:space="preserve">about the standard for followership, and the missionary call begins and ends with following Jesus. As Africans, we must wrestle with this reality. We cannot let our commitments to family deprive us of the privilege </w:t>
      </w:r>
      <w:del w:id="36" w:author="Kate Azumah" w:date="2024-07-01T23:05:00Z">
        <w:r w:rsidRPr="00CB67DB" w:rsidDel="009C3FEC">
          <w:delText>and</w:delText>
        </w:r>
        <w:r w:rsidDel="009C3FEC">
          <w:delText xml:space="preserve"> </w:delText>
        </w:r>
        <w:r w:rsidRPr="00CB67DB" w:rsidDel="009C3FEC">
          <w:delText xml:space="preserve">opportunity </w:delText>
        </w:r>
      </w:del>
      <w:r w:rsidRPr="00CB67DB">
        <w:t>of serving Jesus</w:t>
      </w:r>
      <w:del w:id="37" w:author="Kate Azumah" w:date="2024-07-01T23:15:00Z">
        <w:r w:rsidRPr="00CB67DB" w:rsidDel="00710151">
          <w:delText>, especially when Africa has become a major sending force in global missions</w:delText>
        </w:r>
      </w:del>
      <w:r w:rsidRPr="00CB67DB">
        <w:t xml:space="preserve">. We </w:t>
      </w:r>
      <w:del w:id="38" w:author="Kate Azumah" w:date="2024-07-01T23:05:00Z">
        <w:r w:rsidRPr="00CB67DB" w:rsidDel="009C3FEC">
          <w:delText xml:space="preserve">will </w:delText>
        </w:r>
      </w:del>
      <w:r w:rsidRPr="00CB67DB">
        <w:t xml:space="preserve">fail in our mandate if we let our </w:t>
      </w:r>
      <w:del w:id="39" w:author="Kate Azumah" w:date="2024-07-01T23:05:00Z">
        <w:r w:rsidRPr="00CB67DB" w:rsidDel="009C3FEC">
          <w:delText xml:space="preserve">cherished </w:delText>
        </w:r>
      </w:del>
      <w:r w:rsidRPr="00CB67DB">
        <w:t xml:space="preserve">family traditions override Jesus’ </w:t>
      </w:r>
      <w:del w:id="40" w:author="Kate Azumah" w:date="2024-07-01T23:05:00Z">
        <w:r w:rsidRPr="00CB67DB" w:rsidDel="009C3FEC">
          <w:delText xml:space="preserve">clear </w:delText>
        </w:r>
      </w:del>
      <w:r w:rsidRPr="00CB67DB">
        <w:t>orders to “go and make disciples.” Following Jesus will impact family, and sometimes</w:t>
      </w:r>
      <w:ins w:id="41" w:author="Kate Azumah" w:date="2024-07-01T23:06:00Z">
        <w:r w:rsidR="00BD3F7F">
          <w:t>,</w:t>
        </w:r>
      </w:ins>
      <w:r w:rsidRPr="00CB67DB">
        <w:t xml:space="preserve"> </w:t>
      </w:r>
      <w:del w:id="42" w:author="Kate Azumah" w:date="2024-07-01T23:06:00Z">
        <w:r w:rsidRPr="00CB67DB" w:rsidDel="00BD3F7F">
          <w:delText xml:space="preserve">as Africans, </w:delText>
        </w:r>
      </w:del>
      <w:r w:rsidRPr="00CB67DB">
        <w:t>it may require making painful decisions</w:t>
      </w:r>
      <w:del w:id="43" w:author="Kate Azumah" w:date="2024-07-01T23:15:00Z">
        <w:r w:rsidRPr="00CB67DB" w:rsidDel="00710151">
          <w:delText xml:space="preserve"> that seem to tear us from our roots</w:delText>
        </w:r>
      </w:del>
      <w:r w:rsidRPr="00CB67DB">
        <w:t xml:space="preserve">. But, obedience to Christ is our first priority.  </w:t>
      </w:r>
    </w:p>
    <w:p w14:paraId="497AB3CD" w14:textId="77777777" w:rsidR="00CB67DB" w:rsidRDefault="00CB67DB" w:rsidP="00CB67DB">
      <w:pPr>
        <w:jc w:val="both"/>
      </w:pPr>
    </w:p>
    <w:p w14:paraId="035088C2" w14:textId="7420B9EC" w:rsidR="00CB67DB" w:rsidRDefault="00CB67DB" w:rsidP="00CB67DB">
      <w:pPr>
        <w:jc w:val="both"/>
      </w:pPr>
      <w:r w:rsidRPr="00CB67DB">
        <w:t xml:space="preserve">On the other hand, Jesus says to the Pharisees in Matthew 15:5-6, “…you say, ‘Whoever says to his father or mother, “Whatever profit you might have received from me is a gift to God”— then he need not honour his father or mother.’… you have made the commandment of God of no effect by your tradition.” </w:t>
      </w:r>
      <w:del w:id="44" w:author="Kate Azumah" w:date="2024-07-01T23:16:00Z">
        <w:r w:rsidRPr="00CB67DB" w:rsidDel="000F7C4A">
          <w:delText xml:space="preserve">Here, </w:delText>
        </w:r>
      </w:del>
      <w:r w:rsidRPr="00CB67DB">
        <w:t xml:space="preserve">Jesus affirms the importance of honouring family. He frowned at the </w:t>
      </w:r>
      <w:del w:id="45" w:author="Kate Azumah" w:date="2024-07-01T23:16:00Z">
        <w:r w:rsidRPr="00CB67DB" w:rsidDel="000F7C4A">
          <w:delText xml:space="preserve">false </w:delText>
        </w:r>
      </w:del>
      <w:r w:rsidRPr="00CB67DB">
        <w:t>assumption that spirituality contradicted commitment to family</w:t>
      </w:r>
      <w:del w:id="46" w:author="Kate Azumah" w:date="2024-07-01T23:16:00Z">
        <w:r w:rsidRPr="00CB67DB" w:rsidDel="000F7C4A">
          <w:delText xml:space="preserve"> life</w:delText>
        </w:r>
      </w:del>
      <w:r w:rsidRPr="00CB67DB">
        <w:t xml:space="preserve">. Jesus made it clear that </w:t>
      </w:r>
      <w:del w:id="47" w:author="Kate Azumah" w:date="2024-07-01T23:16:00Z">
        <w:r w:rsidRPr="00CB67DB" w:rsidDel="000F7C4A">
          <w:delText>failing to</w:delText>
        </w:r>
      </w:del>
      <w:ins w:id="48" w:author="Kate Azumah" w:date="2024-07-01T23:16:00Z">
        <w:r w:rsidR="000F7C4A">
          <w:t>di</w:t>
        </w:r>
      </w:ins>
      <w:ins w:id="49" w:author="Kate Azumah" w:date="2024-07-01T23:17:00Z">
        <w:r w:rsidR="000F7C4A">
          <w:t>s</w:t>
        </w:r>
      </w:ins>
      <w:del w:id="50" w:author="Kate Azumah" w:date="2024-07-01T23:17:00Z">
        <w:r w:rsidRPr="00CB67DB" w:rsidDel="000F7C4A">
          <w:delText xml:space="preserve"> </w:delText>
        </w:r>
      </w:del>
      <w:r w:rsidRPr="00CB67DB">
        <w:t>honour</w:t>
      </w:r>
      <w:ins w:id="51" w:author="Kate Azumah" w:date="2024-07-01T23:17:00Z">
        <w:r w:rsidR="000F7C4A">
          <w:t>ing</w:t>
        </w:r>
      </w:ins>
      <w:r w:rsidRPr="00CB67DB">
        <w:t xml:space="preserve"> family was actually disobeying God’s commandment. Modern missions have, unfortunately, taught us that forgoing family was a prerequisite for serving God; thus, many young Africans have recklessly abandoned their family responsibilities in the pursuit of saving nations. </w:t>
      </w:r>
      <w:del w:id="52" w:author="Kate Azumah" w:date="2024-07-01T23:17:00Z">
        <w:r w:rsidRPr="00CB67DB" w:rsidDel="009512E6">
          <w:delText xml:space="preserve">This </w:delText>
        </w:r>
      </w:del>
      <w:del w:id="53" w:author="Kate Azumah" w:date="2024-07-01T23:07:00Z">
        <w:r w:rsidRPr="00CB67DB" w:rsidDel="007445FE">
          <w:delText xml:space="preserve">individualistic and </w:delText>
        </w:r>
      </w:del>
      <w:del w:id="54" w:author="Kate Azumah" w:date="2024-07-01T23:17:00Z">
        <w:r w:rsidRPr="00CB67DB" w:rsidDel="009512E6">
          <w:delText xml:space="preserve">selfish response has left many </w:delText>
        </w:r>
      </w:del>
      <w:del w:id="55" w:author="Kate Azumah" w:date="2024-07-01T23:08:00Z">
        <w:r w:rsidRPr="00CB67DB" w:rsidDel="007445FE">
          <w:delText xml:space="preserve">African </w:delText>
        </w:r>
      </w:del>
      <w:del w:id="56" w:author="Kate Azumah" w:date="2024-07-01T23:17:00Z">
        <w:r w:rsidRPr="00CB67DB" w:rsidDel="009512E6">
          <w:delText xml:space="preserve">families feeling antagonistic towards Jesus and His calling. </w:delText>
        </w:r>
      </w:del>
    </w:p>
    <w:p w14:paraId="439B2051" w14:textId="77777777" w:rsidR="00CB67DB" w:rsidRDefault="00CB67DB" w:rsidP="00CB67DB">
      <w:pPr>
        <w:jc w:val="both"/>
      </w:pPr>
    </w:p>
    <w:p w14:paraId="313392DA" w14:textId="34D3289A" w:rsidR="00CB67DB" w:rsidRDefault="001A619A" w:rsidP="00CB67DB">
      <w:pPr>
        <w:jc w:val="both"/>
      </w:pPr>
      <w:ins w:id="57" w:author="Kate Azumah" w:date="2024-07-03T01:46:00Z">
        <w:r>
          <w:t>H</w:t>
        </w:r>
      </w:ins>
      <w:del w:id="58" w:author="Kate Azumah" w:date="2024-07-03T01:46:00Z">
        <w:r w:rsidR="00CB67DB" w:rsidRPr="00CB67DB" w:rsidDel="001A619A">
          <w:delText>So, h</w:delText>
        </w:r>
      </w:del>
      <w:r w:rsidR="00CB67DB" w:rsidRPr="00CB67DB">
        <w:t xml:space="preserve">ow do we reconcile these two positions? As Africans, we must find the balance between following Jesus, serving in missions, and honouring family. Though called to lay down our lives to follow Jesus, we should remain </w:t>
      </w:r>
      <w:del w:id="59" w:author="Kate Azumah" w:date="2024-07-01T23:18:00Z">
        <w:r w:rsidR="00CB67DB" w:rsidRPr="00CB67DB" w:rsidDel="008732B2">
          <w:delText xml:space="preserve">intentionally </w:delText>
        </w:r>
      </w:del>
      <w:r w:rsidR="00CB67DB" w:rsidRPr="00CB67DB">
        <w:t>committed to our families</w:t>
      </w:r>
      <w:ins w:id="60" w:author="Kate Azumah" w:date="2024-07-01T23:18:00Z">
        <w:r w:rsidR="008732B2">
          <w:t xml:space="preserve"> and support them</w:t>
        </w:r>
      </w:ins>
      <w:r w:rsidR="00CB67DB" w:rsidRPr="00CB67DB">
        <w:t xml:space="preserve">. </w:t>
      </w:r>
      <w:del w:id="61" w:author="Kate Azumah" w:date="2024-07-01T23:18:00Z">
        <w:r w:rsidR="00CB67DB" w:rsidRPr="00CB67DB" w:rsidDel="008732B2">
          <w:delText xml:space="preserve">We must never abandon our responsibility to </w:delText>
        </w:r>
      </w:del>
      <w:del w:id="62" w:author="Kate Azumah" w:date="2024-07-01T23:08:00Z">
        <w:r w:rsidR="00CB67DB" w:rsidRPr="00CB67DB" w:rsidDel="00164A83">
          <w:delText xml:space="preserve">walk with and </w:delText>
        </w:r>
      </w:del>
      <w:del w:id="63" w:author="Kate Azumah" w:date="2024-07-01T23:18:00Z">
        <w:r w:rsidR="00CB67DB" w:rsidRPr="00CB67DB" w:rsidDel="008732B2">
          <w:delText xml:space="preserve">support them. </w:delText>
        </w:r>
      </w:del>
      <w:r w:rsidR="00CB67DB" w:rsidRPr="00CB67DB">
        <w:t xml:space="preserve">While our loyalty to Jesus remains unquestionable, our expression of that loyalty must not burn the bridges to our family networks. </w:t>
      </w:r>
    </w:p>
    <w:p w14:paraId="2295945B" w14:textId="77777777" w:rsidR="00CB67DB" w:rsidRDefault="00CB67DB" w:rsidP="00CB67DB">
      <w:pPr>
        <w:jc w:val="both"/>
      </w:pPr>
    </w:p>
    <w:p w14:paraId="5F6934C2" w14:textId="21BB5308" w:rsidR="00A85FB6" w:rsidRDefault="00CB67DB" w:rsidP="00CB67DB">
      <w:pPr>
        <w:jc w:val="both"/>
      </w:pPr>
      <w:r w:rsidRPr="00CB67DB">
        <w:t>In this edition of AfriGO, follow Reagan’s journey of</w:t>
      </w:r>
      <w:ins w:id="64" w:author="Kate Azumah" w:date="2024-07-01T23:09:00Z">
        <w:r w:rsidR="00164A83">
          <w:t xml:space="preserve"> opposition </w:t>
        </w:r>
        <w:r w:rsidR="006F26E4">
          <w:t>from</w:t>
        </w:r>
      </w:ins>
      <w:r w:rsidRPr="00CB67DB">
        <w:t xml:space="preserve"> his family</w:t>
      </w:r>
      <w:del w:id="65" w:author="Kate Azumah" w:date="2024-07-01T23:10:00Z">
        <w:r w:rsidRPr="00CB67DB" w:rsidDel="006F26E4">
          <w:delText>’</w:delText>
        </w:r>
      </w:del>
      <w:del w:id="66" w:author="Kate Azumah" w:date="2024-07-01T23:09:00Z">
        <w:r w:rsidRPr="00CB67DB" w:rsidDel="006F26E4">
          <w:delText>s</w:delText>
        </w:r>
      </w:del>
      <w:r w:rsidRPr="00CB67DB">
        <w:t xml:space="preserve"> </w:t>
      </w:r>
      <w:del w:id="67" w:author="Kate Azumah" w:date="2024-07-01T23:09:00Z">
        <w:r w:rsidRPr="00CB67DB" w:rsidDel="006F26E4">
          <w:delText>opposition to his missionary call to</w:delText>
        </w:r>
      </w:del>
      <w:ins w:id="68" w:author="Kate Azumah" w:date="2024-07-01T23:09:00Z">
        <w:r w:rsidR="006F26E4">
          <w:t>and</w:t>
        </w:r>
      </w:ins>
      <w:r w:rsidRPr="00CB67DB">
        <w:t xml:space="preserve"> their eventual acceptance and support. The Perspective article presents an African solution to the missionary-family dilemma. The </w:t>
      </w:r>
      <w:del w:id="69" w:author="Kate Azumah" w:date="2024-07-01T23:19:00Z">
        <w:r w:rsidRPr="00CB67DB" w:rsidDel="00021181">
          <w:delText xml:space="preserve">story of the </w:delText>
        </w:r>
      </w:del>
      <w:r w:rsidRPr="00CB67DB">
        <w:t>Support Mothers in Nigeria demonstrate</w:t>
      </w:r>
      <w:del w:id="70" w:author="Kate Azumah" w:date="2024-07-01T23:19:00Z">
        <w:r w:rsidRPr="00CB67DB" w:rsidDel="00021181">
          <w:delText>s</w:delText>
        </w:r>
      </w:del>
      <w:r w:rsidRPr="00CB67DB">
        <w:t xml:space="preserve"> how those back home can stand in the gap for missionaries </w:t>
      </w:r>
      <w:del w:id="71" w:author="Kate Azumah" w:date="2024-07-01T23:20:00Z">
        <w:r w:rsidRPr="00CB67DB" w:rsidDel="0051644D">
          <w:delText xml:space="preserve">who are </w:delText>
        </w:r>
      </w:del>
      <w:r w:rsidRPr="00CB67DB">
        <w:t>serving in the field. May this edition of AfriGO help missionaries and their families to understand and support each other, and inspire the Body of Christ to stand with missionaries and their families</w:t>
      </w:r>
      <w:del w:id="72" w:author="Kate Azumah" w:date="2024-07-01T23:20:00Z">
        <w:r w:rsidRPr="00CB67DB" w:rsidDel="0051644D">
          <w:delText xml:space="preserve"> in</w:delText>
        </w:r>
      </w:del>
      <w:del w:id="73" w:author="Kate Azumah" w:date="2024-07-01T23:10:00Z">
        <w:r w:rsidRPr="00CB67DB" w:rsidDel="00DF68E1">
          <w:delText xml:space="preserve"> very</w:delText>
        </w:r>
      </w:del>
      <w:del w:id="74" w:author="Kate Azumah" w:date="2024-07-01T23:20:00Z">
        <w:r w:rsidRPr="00CB67DB" w:rsidDel="0051644D">
          <w:delText xml:space="preserve"> practical ways</w:delText>
        </w:r>
      </w:del>
      <w:r w:rsidRPr="00CB67DB">
        <w:t xml:space="preserve">. </w:t>
      </w:r>
    </w:p>
    <w:p w14:paraId="6219DE2D" w14:textId="77777777" w:rsidR="00A85FB6" w:rsidRDefault="00A85FB6" w:rsidP="00CB67DB">
      <w:pPr>
        <w:jc w:val="both"/>
      </w:pPr>
    </w:p>
    <w:p w14:paraId="156D4D2D" w14:textId="77777777" w:rsidR="00AF084A" w:rsidRPr="00A85FB6" w:rsidRDefault="00CB67DB" w:rsidP="00CB67DB">
      <w:pPr>
        <w:jc w:val="both"/>
        <w:rPr>
          <w:i/>
        </w:rPr>
      </w:pPr>
      <w:r w:rsidRPr="00A85FB6">
        <w:rPr>
          <w:i/>
        </w:rPr>
        <w:t>Dr. Chinedu Oranye is a Nigerian Bible teacher, author, leadership mentor, and pastor. His ministry has taken him to over 30 countries, sharing</w:t>
      </w:r>
      <w:del w:id="75" w:author="Kate Azumah" w:date="2024-07-01T23:21:00Z">
        <w:r w:rsidRPr="00A85FB6" w:rsidDel="00710780">
          <w:rPr>
            <w:i/>
          </w:rPr>
          <w:delText xml:space="preserve"> and communicating</w:delText>
        </w:r>
      </w:del>
      <w:r w:rsidRPr="00A85FB6">
        <w:rPr>
          <w:i/>
        </w:rPr>
        <w:t xml:space="preserve"> Christ’s Gospel of love</w:t>
      </w:r>
      <w:del w:id="76" w:author="Kate Azumah" w:date="2024-07-01T23:11:00Z">
        <w:r w:rsidRPr="00A85FB6" w:rsidDel="00DF68E1">
          <w:rPr>
            <w:i/>
          </w:rPr>
          <w:delText>, redemption,</w:delText>
        </w:r>
      </w:del>
      <w:r w:rsidRPr="00A85FB6">
        <w:rPr>
          <w:i/>
        </w:rPr>
        <w:t xml:space="preserve"> and faith to the lost and the Church. He serves with Calvary Ministries (CAPRO) and Haggai International. He is married to Taiwo </w:t>
      </w:r>
      <w:r w:rsidR="00A85FB6" w:rsidRPr="00A85FB6">
        <w:rPr>
          <w:i/>
        </w:rPr>
        <w:t>and they have three children.  c</w:t>
      </w:r>
      <w:r w:rsidRPr="00A85FB6">
        <w:rPr>
          <w:i/>
        </w:rPr>
        <w:t>hinedu.oranye@gmail.com</w:t>
      </w:r>
    </w:p>
    <w:p w14:paraId="1D366F3F" w14:textId="77777777" w:rsidR="00AF084A" w:rsidRDefault="00AF084A" w:rsidP="006966B1">
      <w:pPr>
        <w:jc w:val="both"/>
      </w:pPr>
    </w:p>
    <w:p w14:paraId="4C568AB2" w14:textId="77777777" w:rsidR="00AF084A" w:rsidRPr="00C82857" w:rsidRDefault="00AF084A" w:rsidP="006966B1">
      <w:pPr>
        <w:jc w:val="both"/>
        <w:rPr>
          <w:b/>
          <w:sz w:val="32"/>
          <w:szCs w:val="32"/>
        </w:rPr>
      </w:pPr>
      <w:r>
        <w:rPr>
          <w:b/>
          <w:sz w:val="32"/>
          <w:szCs w:val="32"/>
        </w:rPr>
        <w:t>Callout</w:t>
      </w:r>
    </w:p>
    <w:p w14:paraId="2F139B18" w14:textId="77777777" w:rsidR="00AF084A" w:rsidRDefault="00CB67DB" w:rsidP="006966B1">
      <w:pPr>
        <w:jc w:val="both"/>
        <w:rPr>
          <w:sz w:val="32"/>
          <w:szCs w:val="32"/>
        </w:rPr>
      </w:pPr>
      <w:r w:rsidRPr="00CB67DB">
        <w:rPr>
          <w:sz w:val="32"/>
          <w:szCs w:val="32"/>
        </w:rPr>
        <w:t>While our loyalty to Jesus remains unquestionable, our expression of that loyalty must not burn the bridges to our family networks.</w:t>
      </w:r>
    </w:p>
    <w:p w14:paraId="1E31A5B0" w14:textId="77777777" w:rsidR="00ED490C" w:rsidRDefault="00ED490C" w:rsidP="006966B1">
      <w:pPr>
        <w:jc w:val="both"/>
        <w:rPr>
          <w:sz w:val="32"/>
          <w:szCs w:val="32"/>
        </w:rPr>
      </w:pPr>
    </w:p>
    <w:p w14:paraId="71AE0CBA" w14:textId="77777777" w:rsidR="00ED490C" w:rsidRDefault="00ED490C" w:rsidP="006966B1">
      <w:pPr>
        <w:jc w:val="both"/>
        <w:rPr>
          <w:sz w:val="32"/>
          <w:szCs w:val="32"/>
        </w:rPr>
      </w:pPr>
    </w:p>
    <w:p w14:paraId="3D2B39D3" w14:textId="77777777" w:rsidR="00ED490C" w:rsidRDefault="00ED490C" w:rsidP="006966B1">
      <w:pPr>
        <w:jc w:val="both"/>
        <w:rPr>
          <w:sz w:val="32"/>
          <w:szCs w:val="32"/>
        </w:rPr>
      </w:pPr>
    </w:p>
    <w:p w14:paraId="3E56300A" w14:textId="77777777" w:rsidR="00ED490C" w:rsidRPr="00A174AD" w:rsidRDefault="00ED490C" w:rsidP="006966B1">
      <w:pPr>
        <w:jc w:val="both"/>
        <w:rPr>
          <w:sz w:val="32"/>
          <w:szCs w:val="32"/>
        </w:rPr>
      </w:pPr>
    </w:p>
    <w:p w14:paraId="0B7DC80D" w14:textId="77777777" w:rsidR="00AF084A" w:rsidRPr="0005211D" w:rsidRDefault="00AF084A" w:rsidP="006966B1">
      <w:pPr>
        <w:spacing w:line="247" w:lineRule="auto"/>
        <w:jc w:val="both"/>
        <w:rPr>
          <w:rFonts w:asciiTheme="minorHAnsi" w:hAnsiTheme="minorHAnsi"/>
          <w:color w:val="366091"/>
        </w:rPr>
      </w:pPr>
    </w:p>
    <w:p w14:paraId="73705B15" w14:textId="77777777" w:rsidR="00AF084A" w:rsidRDefault="00AF084A" w:rsidP="006966B1">
      <w:pPr>
        <w:jc w:val="both"/>
      </w:pPr>
    </w:p>
    <w:p w14:paraId="386335F5" w14:textId="77777777" w:rsidR="00AF084A" w:rsidRDefault="00AF084A" w:rsidP="006966B1">
      <w:pPr>
        <w:spacing w:after="120" w:line="245" w:lineRule="auto"/>
        <w:jc w:val="both"/>
        <w:rPr>
          <w:rFonts w:asciiTheme="minorHAnsi" w:hAnsiTheme="minorHAnsi"/>
          <w:b/>
          <w:color w:val="4F81BD"/>
        </w:rPr>
      </w:pPr>
    </w:p>
    <w:p w14:paraId="5119BF43" w14:textId="77777777" w:rsidR="00AF084A" w:rsidRDefault="00AF084A" w:rsidP="006966B1">
      <w:pPr>
        <w:spacing w:after="120" w:line="245" w:lineRule="auto"/>
        <w:jc w:val="both"/>
        <w:rPr>
          <w:rFonts w:asciiTheme="minorHAnsi" w:hAnsiTheme="minorHAnsi"/>
          <w:b/>
          <w:color w:val="4F81BD"/>
        </w:rPr>
      </w:pPr>
    </w:p>
    <w:p w14:paraId="63CB3D36" w14:textId="77777777" w:rsidR="00AF084A" w:rsidRDefault="00AF084A" w:rsidP="006966B1">
      <w:pPr>
        <w:spacing w:after="120" w:line="245" w:lineRule="auto"/>
        <w:jc w:val="both"/>
        <w:rPr>
          <w:rFonts w:asciiTheme="minorHAnsi" w:hAnsiTheme="minorHAnsi"/>
          <w:b/>
          <w:color w:val="4F81BD"/>
        </w:rPr>
      </w:pPr>
    </w:p>
    <w:p w14:paraId="06F83296" w14:textId="77777777" w:rsidR="00AF084A" w:rsidRDefault="00AF084A" w:rsidP="006966B1">
      <w:pPr>
        <w:spacing w:after="120" w:line="245" w:lineRule="auto"/>
        <w:jc w:val="both"/>
        <w:rPr>
          <w:rFonts w:asciiTheme="minorHAnsi" w:hAnsiTheme="minorHAnsi"/>
          <w:b/>
          <w:color w:val="4F81BD"/>
        </w:rPr>
      </w:pPr>
    </w:p>
    <w:p w14:paraId="7AB96288" w14:textId="77777777" w:rsidR="00AF084A" w:rsidRDefault="00AF084A" w:rsidP="006966B1">
      <w:pPr>
        <w:spacing w:after="120" w:line="245" w:lineRule="auto"/>
        <w:jc w:val="both"/>
        <w:rPr>
          <w:rFonts w:asciiTheme="minorHAnsi" w:hAnsiTheme="minorHAnsi"/>
          <w:b/>
          <w:color w:val="4F81BD"/>
        </w:rPr>
      </w:pPr>
    </w:p>
    <w:p w14:paraId="3505E488" w14:textId="77777777" w:rsidR="00AF084A" w:rsidRDefault="00AF084A" w:rsidP="006966B1">
      <w:pPr>
        <w:spacing w:after="120" w:line="245" w:lineRule="auto"/>
        <w:jc w:val="both"/>
        <w:rPr>
          <w:rFonts w:asciiTheme="minorHAnsi" w:hAnsiTheme="minorHAnsi"/>
          <w:b/>
          <w:color w:val="4F81BD"/>
        </w:rPr>
      </w:pPr>
    </w:p>
    <w:p w14:paraId="3E1D0940" w14:textId="77777777" w:rsidR="00AF084A" w:rsidRDefault="00AF084A" w:rsidP="006966B1">
      <w:pPr>
        <w:spacing w:after="120" w:line="245" w:lineRule="auto"/>
        <w:jc w:val="both"/>
        <w:rPr>
          <w:rFonts w:asciiTheme="minorHAnsi" w:hAnsiTheme="minorHAnsi"/>
          <w:b/>
          <w:color w:val="4F81BD"/>
        </w:rPr>
      </w:pPr>
    </w:p>
    <w:p w14:paraId="7AF8BFE7" w14:textId="77777777" w:rsidR="00AF084A" w:rsidRDefault="00AF084A" w:rsidP="006966B1">
      <w:pPr>
        <w:spacing w:after="120" w:line="245" w:lineRule="auto"/>
        <w:jc w:val="both"/>
        <w:rPr>
          <w:rFonts w:asciiTheme="minorHAnsi" w:hAnsiTheme="minorHAnsi"/>
          <w:b/>
          <w:color w:val="4F81BD"/>
        </w:rPr>
      </w:pPr>
    </w:p>
    <w:p w14:paraId="33E6F116" w14:textId="77777777" w:rsidR="00AF084A" w:rsidRDefault="00AF084A" w:rsidP="006966B1">
      <w:pPr>
        <w:spacing w:after="120" w:line="245" w:lineRule="auto"/>
        <w:jc w:val="both"/>
        <w:rPr>
          <w:rFonts w:asciiTheme="minorHAnsi" w:hAnsiTheme="minorHAnsi"/>
          <w:b/>
          <w:color w:val="4F81BD"/>
        </w:rPr>
      </w:pPr>
    </w:p>
    <w:p w14:paraId="3DBBAFAF" w14:textId="77777777" w:rsidR="002656D5" w:rsidRDefault="002656D5" w:rsidP="006966B1">
      <w:pPr>
        <w:spacing w:after="120" w:line="245" w:lineRule="auto"/>
        <w:jc w:val="both"/>
        <w:rPr>
          <w:rFonts w:asciiTheme="minorHAnsi" w:hAnsiTheme="minorHAnsi"/>
          <w:b/>
          <w:color w:val="4F81BD"/>
        </w:rPr>
      </w:pPr>
    </w:p>
    <w:p w14:paraId="644FAC7B" w14:textId="77777777" w:rsidR="002656D5" w:rsidRDefault="002656D5" w:rsidP="006966B1">
      <w:pPr>
        <w:spacing w:after="120" w:line="245" w:lineRule="auto"/>
        <w:jc w:val="both"/>
        <w:rPr>
          <w:rFonts w:asciiTheme="minorHAnsi" w:hAnsiTheme="minorHAnsi"/>
          <w:b/>
          <w:color w:val="4F81BD"/>
        </w:rPr>
      </w:pPr>
    </w:p>
    <w:p w14:paraId="5F98D7B4" w14:textId="77777777" w:rsidR="002656D5" w:rsidRDefault="002656D5" w:rsidP="006966B1">
      <w:pPr>
        <w:spacing w:after="120" w:line="245" w:lineRule="auto"/>
        <w:jc w:val="both"/>
        <w:rPr>
          <w:rFonts w:asciiTheme="minorHAnsi" w:hAnsiTheme="minorHAnsi"/>
          <w:b/>
          <w:color w:val="4F81BD"/>
        </w:rPr>
      </w:pPr>
    </w:p>
    <w:p w14:paraId="0597F93F" w14:textId="77777777" w:rsidR="00AF084A" w:rsidRDefault="00AF084A" w:rsidP="002656D5">
      <w:pPr>
        <w:spacing w:after="200" w:line="276" w:lineRule="auto"/>
        <w:rPr>
          <w:rFonts w:asciiTheme="minorHAnsi" w:hAnsiTheme="minorHAnsi"/>
          <w:b/>
          <w:color w:val="4F81BD"/>
        </w:rPr>
      </w:pPr>
    </w:p>
    <w:p w14:paraId="3241AC18" w14:textId="77777777" w:rsidR="002656D5" w:rsidRDefault="002656D5">
      <w:pPr>
        <w:spacing w:after="200" w:line="276" w:lineRule="auto"/>
        <w:rPr>
          <w:rFonts w:asciiTheme="minorHAnsi" w:hAnsiTheme="minorHAnsi"/>
          <w:b/>
          <w:color w:val="4F81BD"/>
        </w:rPr>
      </w:pPr>
      <w:r>
        <w:rPr>
          <w:rFonts w:asciiTheme="minorHAnsi" w:hAnsiTheme="minorHAnsi"/>
          <w:b/>
          <w:color w:val="4F81BD"/>
        </w:rPr>
        <w:br w:type="page"/>
      </w:r>
    </w:p>
    <w:p w14:paraId="1C73F621" w14:textId="77777777" w:rsidR="002656D5" w:rsidRDefault="002656D5" w:rsidP="002656D5">
      <w:pPr>
        <w:spacing w:after="200" w:line="276" w:lineRule="auto"/>
        <w:rPr>
          <w:rFonts w:asciiTheme="minorHAnsi" w:hAnsiTheme="minorHAnsi"/>
          <w:b/>
          <w:color w:val="4F81BD"/>
        </w:rPr>
      </w:pPr>
    </w:p>
    <w:p w14:paraId="27B60890" w14:textId="77777777" w:rsidR="00AF084A" w:rsidRPr="00D91367" w:rsidRDefault="00AF084A" w:rsidP="006966B1">
      <w:pPr>
        <w:spacing w:after="120" w:line="245" w:lineRule="auto"/>
        <w:jc w:val="center"/>
        <w:rPr>
          <w:rFonts w:asciiTheme="minorHAnsi" w:hAnsiTheme="minorHAnsi"/>
          <w:b/>
          <w:color w:val="4F81BD"/>
        </w:rPr>
      </w:pPr>
      <w:r w:rsidRPr="00D91367">
        <w:rPr>
          <w:rFonts w:asciiTheme="minorHAnsi" w:hAnsiTheme="minorHAnsi"/>
          <w:b/>
          <w:color w:val="4F81BD"/>
        </w:rPr>
        <w:t>P.4</w:t>
      </w:r>
    </w:p>
    <w:p w14:paraId="0D73351D" w14:textId="77777777" w:rsidR="00AF084A" w:rsidRDefault="00AF084A" w:rsidP="006966B1">
      <w:pPr>
        <w:spacing w:line="276" w:lineRule="auto"/>
        <w:jc w:val="center"/>
        <w:rPr>
          <w:rFonts w:asciiTheme="minorHAnsi" w:hAnsiTheme="minorHAnsi"/>
          <w:b/>
          <w:color w:val="4F81BD"/>
        </w:rPr>
      </w:pPr>
      <w:r w:rsidRPr="00D91367">
        <w:rPr>
          <w:rFonts w:asciiTheme="minorHAnsi" w:hAnsiTheme="minorHAnsi"/>
          <w:b/>
          <w:color w:val="4F81BD"/>
        </w:rPr>
        <w:t xml:space="preserve">CALLED: </w:t>
      </w:r>
      <w:r w:rsidR="009645F4">
        <w:rPr>
          <w:rFonts w:asciiTheme="minorHAnsi" w:hAnsiTheme="minorHAnsi"/>
          <w:b/>
          <w:color w:val="4F81BD"/>
        </w:rPr>
        <w:t>RALAMBO TIFFANIE</w:t>
      </w:r>
    </w:p>
    <w:p w14:paraId="17C940E0" w14:textId="77777777" w:rsidR="00AF084A" w:rsidRPr="000B54CD" w:rsidRDefault="009645F4" w:rsidP="006966B1">
      <w:pPr>
        <w:spacing w:line="276" w:lineRule="auto"/>
        <w:jc w:val="center"/>
        <w:rPr>
          <w:rFonts w:asciiTheme="minorHAnsi" w:hAnsiTheme="minorHAnsi"/>
          <w:b/>
          <w:color w:val="4F81BD"/>
        </w:rPr>
      </w:pPr>
      <w:r>
        <w:rPr>
          <w:rFonts w:asciiTheme="minorHAnsi" w:eastAsia="Calibri" w:hAnsiTheme="minorHAnsi"/>
          <w:b/>
          <w:color w:val="FF0000"/>
        </w:rPr>
        <w:t>NO LONGER LONELY</w:t>
      </w:r>
    </w:p>
    <w:p w14:paraId="1ECA92B7" w14:textId="77777777" w:rsidR="00AF084A" w:rsidRDefault="00AF084A" w:rsidP="006966B1">
      <w:pPr>
        <w:spacing w:line="276" w:lineRule="auto"/>
        <w:jc w:val="center"/>
        <w:rPr>
          <w:rFonts w:asciiTheme="minorHAnsi" w:hAnsiTheme="minorHAnsi"/>
          <w:b/>
          <w:color w:val="4F81BD"/>
        </w:rPr>
      </w:pPr>
      <w:r w:rsidRPr="00D91367">
        <w:rPr>
          <w:rFonts w:asciiTheme="minorHAnsi" w:hAnsiTheme="minorHAnsi"/>
          <w:b/>
          <w:color w:val="4F81BD"/>
        </w:rPr>
        <w:t>AS TOLD TO MERCY KAMBURA</w:t>
      </w:r>
    </w:p>
    <w:p w14:paraId="5C6B38F1" w14:textId="77777777" w:rsidR="00BD0A58" w:rsidRDefault="00BD0A58" w:rsidP="00BD0A58">
      <w:pPr>
        <w:jc w:val="both"/>
        <w:rPr>
          <w:rFonts w:ascii="Times New Roman" w:eastAsia="Times New Roman" w:hAnsi="Times New Roman" w:cs="Times New Roman"/>
        </w:rPr>
      </w:pPr>
    </w:p>
    <w:p w14:paraId="187453D0" w14:textId="77777777" w:rsidR="002A1701" w:rsidRDefault="002A1701" w:rsidP="000117D5">
      <w:pPr>
        <w:jc w:val="both"/>
        <w:rPr>
          <w:rFonts w:ascii="Times New Roman" w:hAnsi="Times New Roman" w:cs="Times New Roman"/>
        </w:rPr>
      </w:pPr>
    </w:p>
    <w:p w14:paraId="41C0195F" w14:textId="21FD5B6D" w:rsidR="007B6320" w:rsidRDefault="00DF1F29" w:rsidP="000117D5">
      <w:pPr>
        <w:jc w:val="both"/>
        <w:rPr>
          <w:rFonts w:ascii="Times New Roman" w:hAnsi="Times New Roman" w:cs="Times New Roman"/>
        </w:rPr>
      </w:pPr>
      <w:r w:rsidRPr="00DF1F29">
        <w:rPr>
          <w:rFonts w:ascii="Times New Roman" w:hAnsi="Times New Roman" w:cs="Times New Roman"/>
        </w:rPr>
        <w:t xml:space="preserve">I faced </w:t>
      </w:r>
      <w:del w:id="77" w:author="Kate Azumah" w:date="2024-07-01T23:22:00Z">
        <w:r w:rsidRPr="00DF1F29" w:rsidDel="00350FDF">
          <w:rPr>
            <w:rFonts w:ascii="Times New Roman" w:hAnsi="Times New Roman" w:cs="Times New Roman"/>
          </w:rPr>
          <w:delText xml:space="preserve">a lot of </w:delText>
        </w:r>
      </w:del>
      <w:r w:rsidRPr="00DF1F29">
        <w:rPr>
          <w:rFonts w:ascii="Times New Roman" w:hAnsi="Times New Roman" w:cs="Times New Roman"/>
        </w:rPr>
        <w:t xml:space="preserve">suspicion when I first arrived as a missionary on the Island. Unknown to me, some Malagasy </w:t>
      </w:r>
      <w:del w:id="78" w:author="Kate Azumah" w:date="2024-07-01T23:23:00Z">
        <w:r w:rsidRPr="00DF1F29" w:rsidDel="00350FDF">
          <w:rPr>
            <w:rFonts w:ascii="Times New Roman" w:hAnsi="Times New Roman" w:cs="Times New Roman"/>
          </w:rPr>
          <w:delText xml:space="preserve">single </w:delText>
        </w:r>
      </w:del>
      <w:r w:rsidRPr="00DF1F29">
        <w:rPr>
          <w:rFonts w:ascii="Times New Roman" w:hAnsi="Times New Roman" w:cs="Times New Roman"/>
        </w:rPr>
        <w:t>women who arrived before me were involved in prostitution. It was tough to settle as a single Malagasy</w:t>
      </w:r>
      <w:ins w:id="79" w:author="Kate Azumah" w:date="2024-07-01T23:24:00Z">
        <w:r w:rsidR="002739C9">
          <w:rPr>
            <w:rFonts w:ascii="Times New Roman" w:hAnsi="Times New Roman" w:cs="Times New Roman"/>
          </w:rPr>
          <w:t xml:space="preserve"> missionary</w:t>
        </w:r>
      </w:ins>
      <w:r w:rsidRPr="00DF1F29">
        <w:rPr>
          <w:rFonts w:ascii="Times New Roman" w:hAnsi="Times New Roman" w:cs="Times New Roman"/>
        </w:rPr>
        <w:t xml:space="preserve"> girl</w:t>
      </w:r>
      <w:del w:id="80" w:author="Kate Azumah" w:date="2024-07-01T23:24:00Z">
        <w:r w:rsidRPr="00DF1F29" w:rsidDel="002739C9">
          <w:rPr>
            <w:rFonts w:ascii="Times New Roman" w:hAnsi="Times New Roman" w:cs="Times New Roman"/>
          </w:rPr>
          <w:delText xml:space="preserve"> </w:delText>
        </w:r>
      </w:del>
      <w:del w:id="81" w:author="Kate Azumah" w:date="2024-07-01T23:23:00Z">
        <w:r w:rsidRPr="00DF1F29" w:rsidDel="00575B0F">
          <w:rPr>
            <w:rFonts w:ascii="Times New Roman" w:hAnsi="Times New Roman" w:cs="Times New Roman"/>
          </w:rPr>
          <w:delText>on an Island that had already determined I couldn’t be legitimate, let alone be</w:delText>
        </w:r>
      </w:del>
      <w:del w:id="82" w:author="Kate Azumah" w:date="2024-07-01T23:24:00Z">
        <w:r w:rsidRPr="00DF1F29" w:rsidDel="002739C9">
          <w:rPr>
            <w:rFonts w:ascii="Times New Roman" w:hAnsi="Times New Roman" w:cs="Times New Roman"/>
          </w:rPr>
          <w:delText xml:space="preserve"> a missionary</w:delText>
        </w:r>
      </w:del>
      <w:r w:rsidRPr="00DF1F29">
        <w:rPr>
          <w:rFonts w:ascii="Times New Roman" w:hAnsi="Times New Roman" w:cs="Times New Roman"/>
        </w:rPr>
        <w:t>. I struggled to make friends</w:t>
      </w:r>
      <w:ins w:id="83" w:author="Kate Azumah" w:date="2024-07-01T23:42:00Z">
        <w:r w:rsidR="002E4C14">
          <w:rPr>
            <w:rFonts w:ascii="Times New Roman" w:hAnsi="Times New Roman" w:cs="Times New Roman"/>
          </w:rPr>
          <w:t>, but</w:t>
        </w:r>
      </w:ins>
      <w:del w:id="84" w:author="Kate Azumah" w:date="2024-07-01T23:42:00Z">
        <w:r w:rsidRPr="00DF1F29" w:rsidDel="002E4C14">
          <w:rPr>
            <w:rFonts w:ascii="Times New Roman" w:hAnsi="Times New Roman" w:cs="Times New Roman"/>
          </w:rPr>
          <w:delText xml:space="preserve"> and was very homesick. But</w:delText>
        </w:r>
      </w:del>
      <w:r w:rsidRPr="00DF1F29">
        <w:rPr>
          <w:rFonts w:ascii="Times New Roman" w:hAnsi="Times New Roman" w:cs="Times New Roman"/>
        </w:rPr>
        <w:t xml:space="preserve"> I stayed for the sake of the Gospel. </w:t>
      </w:r>
    </w:p>
    <w:p w14:paraId="019A1DF1" w14:textId="77777777" w:rsidR="007B6320" w:rsidRDefault="007B6320" w:rsidP="000117D5">
      <w:pPr>
        <w:jc w:val="both"/>
        <w:rPr>
          <w:rFonts w:ascii="Times New Roman" w:hAnsi="Times New Roman" w:cs="Times New Roman"/>
        </w:rPr>
      </w:pPr>
    </w:p>
    <w:p w14:paraId="107B6485" w14:textId="7DF8A872" w:rsidR="007B6320" w:rsidRDefault="00032F46" w:rsidP="000117D5">
      <w:pPr>
        <w:jc w:val="both"/>
        <w:rPr>
          <w:rFonts w:ascii="Times New Roman" w:hAnsi="Times New Roman" w:cs="Times New Roman"/>
        </w:rPr>
      </w:pPr>
      <w:r>
        <w:rPr>
          <w:rFonts w:ascii="Times New Roman" w:hAnsi="Times New Roman" w:cs="Times New Roman"/>
        </w:rPr>
        <w:t>As a middle born</w:t>
      </w:r>
      <w:r w:rsidR="00DF1F29" w:rsidRPr="00DF1F29">
        <w:rPr>
          <w:rFonts w:ascii="Times New Roman" w:hAnsi="Times New Roman" w:cs="Times New Roman"/>
        </w:rPr>
        <w:t xml:space="preserve"> in a family of seven children, I was the poster child for self-pity. Words of affirmation and quality time are my love languages, and I was missing my dose of them. My family was </w:t>
      </w:r>
      <w:del w:id="85" w:author="Kate Azumah" w:date="2024-07-01T23:25:00Z">
        <w:r w:rsidR="00DF1F29" w:rsidRPr="00DF1F29" w:rsidDel="002739C9">
          <w:rPr>
            <w:rFonts w:ascii="Times New Roman" w:hAnsi="Times New Roman" w:cs="Times New Roman"/>
          </w:rPr>
          <w:delText>as tight as a constrictor knot</w:delText>
        </w:r>
      </w:del>
      <w:ins w:id="86" w:author="Kate Azumah" w:date="2024-07-01T23:25:00Z">
        <w:r w:rsidR="002739C9">
          <w:rPr>
            <w:rFonts w:ascii="Times New Roman" w:hAnsi="Times New Roman" w:cs="Times New Roman"/>
          </w:rPr>
          <w:t>close-knit</w:t>
        </w:r>
      </w:ins>
      <w:r w:rsidR="00DF1F29" w:rsidRPr="00DF1F29">
        <w:rPr>
          <w:rFonts w:ascii="Times New Roman" w:hAnsi="Times New Roman" w:cs="Times New Roman"/>
        </w:rPr>
        <w:t xml:space="preserve">, but my young mind </w:t>
      </w:r>
      <w:del w:id="87" w:author="Kate Azumah" w:date="2024-07-01T23:27:00Z">
        <w:r w:rsidR="00DF1F29" w:rsidRPr="00DF1F29" w:rsidDel="00DA4719">
          <w:rPr>
            <w:rFonts w:ascii="Times New Roman" w:hAnsi="Times New Roman" w:cs="Times New Roman"/>
          </w:rPr>
          <w:delText>couldn’t help feeling</w:delText>
        </w:r>
      </w:del>
      <w:ins w:id="88" w:author="Kate Azumah" w:date="2024-07-01T23:27:00Z">
        <w:r w:rsidR="00DA4719">
          <w:rPr>
            <w:rFonts w:ascii="Times New Roman" w:hAnsi="Times New Roman" w:cs="Times New Roman"/>
          </w:rPr>
          <w:t>felt</w:t>
        </w:r>
      </w:ins>
      <w:r w:rsidR="00DF1F29" w:rsidRPr="00DF1F29">
        <w:rPr>
          <w:rFonts w:ascii="Times New Roman" w:hAnsi="Times New Roman" w:cs="Times New Roman"/>
        </w:rPr>
        <w:t xml:space="preserve"> I was among the least in my family. Despite their efforts to offer love, I still felt it wasn’t enough. Nevertheless, th</w:t>
      </w:r>
      <w:ins w:id="89" w:author="Kate Azumah" w:date="2024-07-01T23:27:00Z">
        <w:r w:rsidR="00DA4719">
          <w:rPr>
            <w:rFonts w:ascii="Times New Roman" w:hAnsi="Times New Roman" w:cs="Times New Roman"/>
          </w:rPr>
          <w:t>eir care</w:t>
        </w:r>
      </w:ins>
      <w:del w:id="90" w:author="Kate Azumah" w:date="2024-07-01T23:27:00Z">
        <w:r w:rsidR="00DF1F29" w:rsidRPr="00DF1F29" w:rsidDel="00DA4719">
          <w:rPr>
            <w:rFonts w:ascii="Times New Roman" w:hAnsi="Times New Roman" w:cs="Times New Roman"/>
          </w:rPr>
          <w:delText>is knot</w:delText>
        </w:r>
      </w:del>
      <w:r w:rsidR="00DF1F29" w:rsidRPr="00DF1F29">
        <w:rPr>
          <w:rFonts w:ascii="Times New Roman" w:hAnsi="Times New Roman" w:cs="Times New Roman"/>
        </w:rPr>
        <w:t xml:space="preserve"> kept me going when I </w:t>
      </w:r>
      <w:del w:id="91" w:author="Kate Azumah" w:date="2024-07-01T23:44:00Z">
        <w:r w:rsidR="00DF1F29" w:rsidRPr="00DF1F29" w:rsidDel="00447E05">
          <w:rPr>
            <w:rFonts w:ascii="Times New Roman" w:hAnsi="Times New Roman" w:cs="Times New Roman"/>
          </w:rPr>
          <w:delText>eventually</w:delText>
        </w:r>
        <w:r w:rsidR="00DF1F29" w:rsidRPr="00DF1F29" w:rsidDel="0001116B">
          <w:rPr>
            <w:rFonts w:ascii="Times New Roman" w:hAnsi="Times New Roman" w:cs="Times New Roman"/>
          </w:rPr>
          <w:delText xml:space="preserve"> </w:delText>
        </w:r>
      </w:del>
      <w:r w:rsidR="00DF1F29" w:rsidRPr="00DF1F29">
        <w:rPr>
          <w:rFonts w:ascii="Times New Roman" w:hAnsi="Times New Roman" w:cs="Times New Roman"/>
        </w:rPr>
        <w:t>ventured out as a missionary. Despite being a young</w:t>
      </w:r>
      <w:del w:id="92" w:author="Kate Azumah" w:date="2024-07-03T01:51:00Z">
        <w:r w:rsidR="00DF1F29" w:rsidRPr="00DF1F29" w:rsidDel="00CE386A">
          <w:rPr>
            <w:rFonts w:ascii="Times New Roman" w:hAnsi="Times New Roman" w:cs="Times New Roman"/>
          </w:rPr>
          <w:delText>,</w:delText>
        </w:r>
      </w:del>
      <w:r w:rsidR="00DF1F29" w:rsidRPr="00DF1F29">
        <w:rPr>
          <w:rFonts w:ascii="Times New Roman" w:hAnsi="Times New Roman" w:cs="Times New Roman"/>
        </w:rPr>
        <w:t xml:space="preserve"> single girl, my family was convinced that the Lord had sent me. </w:t>
      </w:r>
      <w:del w:id="93" w:author="Kate Azumah" w:date="2024-07-01T23:28:00Z">
        <w:r w:rsidR="00DF1F29" w:rsidRPr="00DF1F29" w:rsidDel="00897B9B">
          <w:rPr>
            <w:rFonts w:ascii="Times New Roman" w:hAnsi="Times New Roman" w:cs="Times New Roman"/>
          </w:rPr>
          <w:delText xml:space="preserve">We promised to send each other news from time to time. </w:delText>
        </w:r>
      </w:del>
      <w:del w:id="94" w:author="Kate Azumah" w:date="2024-07-01T23:44:00Z">
        <w:r w:rsidR="00DF1F29" w:rsidRPr="00DF1F29" w:rsidDel="0001116B">
          <w:rPr>
            <w:rFonts w:ascii="Times New Roman" w:hAnsi="Times New Roman" w:cs="Times New Roman"/>
          </w:rPr>
          <w:delText xml:space="preserve">This was a </w:delText>
        </w:r>
      </w:del>
      <w:del w:id="95" w:author="Kate Azumah" w:date="2024-07-01T23:29:00Z">
        <w:r w:rsidR="00DF1F29" w:rsidRPr="00DF1F29" w:rsidDel="00897B9B">
          <w:rPr>
            <w:rFonts w:ascii="Times New Roman" w:hAnsi="Times New Roman" w:cs="Times New Roman"/>
          </w:rPr>
          <w:delText xml:space="preserve">sharp and </w:delText>
        </w:r>
      </w:del>
      <w:del w:id="96" w:author="Kate Azumah" w:date="2024-07-01T23:44:00Z">
        <w:r w:rsidR="00DF1F29" w:rsidRPr="00DF1F29" w:rsidDel="0001116B">
          <w:rPr>
            <w:rFonts w:ascii="Times New Roman" w:hAnsi="Times New Roman" w:cs="Times New Roman"/>
          </w:rPr>
          <w:delText xml:space="preserve">blessed contrast to my experience as a </w:delText>
        </w:r>
      </w:del>
      <w:del w:id="97" w:author="Kate Azumah" w:date="2024-07-01T23:28:00Z">
        <w:r w:rsidR="00DF1F29" w:rsidRPr="00DF1F29" w:rsidDel="00897B9B">
          <w:rPr>
            <w:rFonts w:ascii="Times New Roman" w:hAnsi="Times New Roman" w:cs="Times New Roman"/>
          </w:rPr>
          <w:delText xml:space="preserve"> </w:delText>
        </w:r>
      </w:del>
      <w:del w:id="98" w:author="Kate Azumah" w:date="2024-07-01T23:44:00Z">
        <w:r w:rsidR="00DF1F29" w:rsidRPr="00DF1F29" w:rsidDel="0001116B">
          <w:rPr>
            <w:rFonts w:ascii="Times New Roman" w:hAnsi="Times New Roman" w:cs="Times New Roman"/>
          </w:rPr>
          <w:delText xml:space="preserve">child. </w:delText>
        </w:r>
      </w:del>
    </w:p>
    <w:p w14:paraId="68CBFE1C" w14:textId="77777777" w:rsidR="007B6320" w:rsidRDefault="007B6320" w:rsidP="000117D5">
      <w:pPr>
        <w:jc w:val="both"/>
        <w:rPr>
          <w:rFonts w:ascii="Times New Roman" w:hAnsi="Times New Roman" w:cs="Times New Roman"/>
        </w:rPr>
      </w:pPr>
    </w:p>
    <w:p w14:paraId="74E05B90" w14:textId="7D1F7D91" w:rsidR="007B6320" w:rsidRDefault="00DF1F29" w:rsidP="000117D5">
      <w:pPr>
        <w:jc w:val="both"/>
        <w:rPr>
          <w:rFonts w:ascii="Times New Roman" w:hAnsi="Times New Roman" w:cs="Times New Roman"/>
        </w:rPr>
      </w:pPr>
      <w:r w:rsidRPr="00DF1F29">
        <w:rPr>
          <w:rFonts w:ascii="Times New Roman" w:hAnsi="Times New Roman" w:cs="Times New Roman"/>
        </w:rPr>
        <w:t xml:space="preserve">I met the Lord while at the university. I attended a University Bible Group (UBG) fellowship, and the </w:t>
      </w:r>
      <w:del w:id="99" w:author="Kate Azumah" w:date="2024-07-01T23:29:00Z">
        <w:r w:rsidRPr="00DF1F29" w:rsidDel="007141AD">
          <w:rPr>
            <w:rFonts w:ascii="Times New Roman" w:hAnsi="Times New Roman" w:cs="Times New Roman"/>
          </w:rPr>
          <w:delText xml:space="preserve">first thing that </w:delText>
        </w:r>
      </w:del>
      <w:ins w:id="100" w:author="Kate Azumah" w:date="2024-07-01T23:29:00Z">
        <w:r w:rsidR="007141AD">
          <w:rPr>
            <w:rFonts w:ascii="Times New Roman" w:hAnsi="Times New Roman" w:cs="Times New Roman"/>
          </w:rPr>
          <w:t xml:space="preserve">Bible study </w:t>
        </w:r>
      </w:ins>
      <w:r w:rsidRPr="00DF1F29">
        <w:rPr>
          <w:rFonts w:ascii="Times New Roman" w:hAnsi="Times New Roman" w:cs="Times New Roman"/>
        </w:rPr>
        <w:t>captivated me</w:t>
      </w:r>
      <w:del w:id="101" w:author="Kate Azumah" w:date="2024-07-01T23:29:00Z">
        <w:r w:rsidRPr="00DF1F29" w:rsidDel="007141AD">
          <w:rPr>
            <w:rFonts w:ascii="Times New Roman" w:hAnsi="Times New Roman" w:cs="Times New Roman"/>
          </w:rPr>
          <w:delText xml:space="preserve"> was the Bible study</w:delText>
        </w:r>
      </w:del>
      <w:r w:rsidRPr="00DF1F29">
        <w:rPr>
          <w:rFonts w:ascii="Times New Roman" w:hAnsi="Times New Roman" w:cs="Times New Roman"/>
        </w:rPr>
        <w:t>. I had never heard the Word of God so clearly. Despite growing up in a Christian home, I wasn’t yet a child of God</w:t>
      </w:r>
      <w:del w:id="102" w:author="Kate Azumah" w:date="2024-07-01T23:29:00Z">
        <w:r w:rsidRPr="00DF1F29" w:rsidDel="007141AD">
          <w:rPr>
            <w:rFonts w:ascii="Times New Roman" w:hAnsi="Times New Roman" w:cs="Times New Roman"/>
          </w:rPr>
          <w:delText>. I wanted to become one</w:delText>
        </w:r>
      </w:del>
      <w:r w:rsidRPr="00DF1F29">
        <w:rPr>
          <w:rFonts w:ascii="Times New Roman" w:hAnsi="Times New Roman" w:cs="Times New Roman"/>
        </w:rPr>
        <w:t xml:space="preserve">, so I gave my life to Jesus. </w:t>
      </w:r>
    </w:p>
    <w:p w14:paraId="5E258E4F" w14:textId="77777777" w:rsidR="007B6320" w:rsidRDefault="007B6320" w:rsidP="000117D5">
      <w:pPr>
        <w:jc w:val="both"/>
        <w:rPr>
          <w:rFonts w:ascii="Times New Roman" w:hAnsi="Times New Roman" w:cs="Times New Roman"/>
        </w:rPr>
      </w:pPr>
    </w:p>
    <w:p w14:paraId="61D15539" w14:textId="45B45604" w:rsidR="007B6320" w:rsidRDefault="00DF1F29" w:rsidP="000117D5">
      <w:pPr>
        <w:jc w:val="both"/>
        <w:rPr>
          <w:rFonts w:ascii="Times New Roman" w:hAnsi="Times New Roman" w:cs="Times New Roman"/>
        </w:rPr>
      </w:pPr>
      <w:r w:rsidRPr="00DF1F29">
        <w:rPr>
          <w:rFonts w:ascii="Times New Roman" w:hAnsi="Times New Roman" w:cs="Times New Roman"/>
        </w:rPr>
        <w:t xml:space="preserve">The Lord renewed me and gave me joy; I was no longer </w:t>
      </w:r>
      <w:del w:id="103" w:author="Kate Azumah" w:date="2024-07-01T23:31:00Z">
        <w:r w:rsidRPr="00DF1F29" w:rsidDel="00CC4FF6">
          <w:rPr>
            <w:rFonts w:ascii="Times New Roman" w:hAnsi="Times New Roman" w:cs="Times New Roman"/>
          </w:rPr>
          <w:delText xml:space="preserve">sad and </w:delText>
        </w:r>
      </w:del>
      <w:r w:rsidRPr="00DF1F29">
        <w:rPr>
          <w:rFonts w:ascii="Times New Roman" w:hAnsi="Times New Roman" w:cs="Times New Roman"/>
        </w:rPr>
        <w:t xml:space="preserve">angry with my family. When I began to bear fruit, they were amazed that I was taking an interest in the things of Christ. I heard about missions through UBG. I </w:t>
      </w:r>
      <w:del w:id="104" w:author="Kate Azumah" w:date="2024-07-01T23:31:00Z">
        <w:r w:rsidRPr="00DF1F29" w:rsidDel="002D3009">
          <w:rPr>
            <w:rFonts w:ascii="Times New Roman" w:hAnsi="Times New Roman" w:cs="Times New Roman"/>
          </w:rPr>
          <w:delText xml:space="preserve">observed and </w:delText>
        </w:r>
      </w:del>
      <w:r w:rsidRPr="00DF1F29">
        <w:rPr>
          <w:rFonts w:ascii="Times New Roman" w:hAnsi="Times New Roman" w:cs="Times New Roman"/>
        </w:rPr>
        <w:t xml:space="preserve">witnessed </w:t>
      </w:r>
      <w:del w:id="105" w:author="Kate Azumah" w:date="2024-07-01T23:30:00Z">
        <w:r w:rsidRPr="00DF1F29" w:rsidDel="002D3009">
          <w:rPr>
            <w:rFonts w:ascii="Times New Roman" w:hAnsi="Times New Roman" w:cs="Times New Roman"/>
          </w:rPr>
          <w:delText xml:space="preserve">the sharing and was amazed at </w:delText>
        </w:r>
      </w:del>
      <w:r w:rsidRPr="00DF1F29">
        <w:rPr>
          <w:rFonts w:ascii="Times New Roman" w:hAnsi="Times New Roman" w:cs="Times New Roman"/>
        </w:rPr>
        <w:t xml:space="preserve">how fired up the young people were for God. I said, “Jesus, when I grow in my faith, I will also go somewhere in Madagascar to preach your Good News.” </w:t>
      </w:r>
    </w:p>
    <w:p w14:paraId="36BF5475" w14:textId="77777777" w:rsidR="007B6320" w:rsidRDefault="007B6320" w:rsidP="000117D5">
      <w:pPr>
        <w:jc w:val="both"/>
        <w:rPr>
          <w:rFonts w:ascii="Times New Roman" w:hAnsi="Times New Roman" w:cs="Times New Roman"/>
        </w:rPr>
      </w:pPr>
    </w:p>
    <w:p w14:paraId="6517E3CB" w14:textId="2F62CF9F" w:rsidR="007B6320" w:rsidRDefault="00DF1F29" w:rsidP="000117D5">
      <w:pPr>
        <w:jc w:val="both"/>
        <w:rPr>
          <w:rFonts w:ascii="Times New Roman" w:hAnsi="Times New Roman" w:cs="Times New Roman"/>
        </w:rPr>
      </w:pPr>
      <w:r w:rsidRPr="00DF1F29">
        <w:rPr>
          <w:rFonts w:ascii="Times New Roman" w:hAnsi="Times New Roman" w:cs="Times New Roman"/>
        </w:rPr>
        <w:t xml:space="preserve">I started participating in missions </w:t>
      </w:r>
      <w:del w:id="106" w:author="Kate Azumah" w:date="2024-07-01T23:32:00Z">
        <w:r w:rsidRPr="00DF1F29" w:rsidDel="00C669CA">
          <w:rPr>
            <w:rFonts w:ascii="Times New Roman" w:hAnsi="Times New Roman" w:cs="Times New Roman"/>
          </w:rPr>
          <w:delText>a year after my commitment. By participating,</w:delText>
        </w:r>
      </w:del>
      <w:ins w:id="107" w:author="Kate Azumah" w:date="2024-07-01T23:32:00Z">
        <w:r w:rsidR="00C669CA">
          <w:rPr>
            <w:rFonts w:ascii="Times New Roman" w:hAnsi="Times New Roman" w:cs="Times New Roman"/>
          </w:rPr>
          <w:t>and</w:t>
        </w:r>
      </w:ins>
      <w:r w:rsidRPr="00DF1F29">
        <w:rPr>
          <w:rFonts w:ascii="Times New Roman" w:hAnsi="Times New Roman" w:cs="Times New Roman"/>
        </w:rPr>
        <w:t xml:space="preserve"> </w:t>
      </w:r>
      <w:del w:id="108" w:author="Kate Azumah" w:date="2024-07-01T23:32:00Z">
        <w:r w:rsidRPr="00DF1F29" w:rsidDel="00C669CA">
          <w:rPr>
            <w:rFonts w:ascii="Times New Roman" w:hAnsi="Times New Roman" w:cs="Times New Roman"/>
          </w:rPr>
          <w:delText>I got to know</w:delText>
        </w:r>
      </w:del>
      <w:ins w:id="109" w:author="Kate Azumah" w:date="2024-07-01T23:32:00Z">
        <w:r w:rsidR="00C669CA">
          <w:rPr>
            <w:rFonts w:ascii="Times New Roman" w:hAnsi="Times New Roman" w:cs="Times New Roman"/>
          </w:rPr>
          <w:t>learned</w:t>
        </w:r>
      </w:ins>
      <w:r w:rsidRPr="00DF1F29">
        <w:rPr>
          <w:rFonts w:ascii="Times New Roman" w:hAnsi="Times New Roman" w:cs="Times New Roman"/>
        </w:rPr>
        <w:t xml:space="preserve"> about missionary life. I later went as a missionary with Africa Inland Mission to the islands in Madagascar to serve among an unreached people.  </w:t>
      </w:r>
    </w:p>
    <w:p w14:paraId="608AD409" w14:textId="77777777" w:rsidR="007B6320" w:rsidRDefault="007B6320" w:rsidP="000117D5">
      <w:pPr>
        <w:jc w:val="both"/>
        <w:rPr>
          <w:rFonts w:ascii="Times New Roman" w:hAnsi="Times New Roman" w:cs="Times New Roman"/>
        </w:rPr>
      </w:pPr>
    </w:p>
    <w:p w14:paraId="48F54FAF" w14:textId="03635C31" w:rsidR="007B6320" w:rsidRDefault="00DF1F29" w:rsidP="000117D5">
      <w:pPr>
        <w:jc w:val="both"/>
        <w:rPr>
          <w:rFonts w:ascii="Times New Roman" w:hAnsi="Times New Roman" w:cs="Times New Roman"/>
        </w:rPr>
      </w:pPr>
      <w:r w:rsidRPr="00DF1F29">
        <w:rPr>
          <w:rFonts w:ascii="Times New Roman" w:hAnsi="Times New Roman" w:cs="Times New Roman"/>
        </w:rPr>
        <w:t>The mission field had some shocks waiting for me. I hadn’t had time to prepare.</w:t>
      </w:r>
      <w:del w:id="110" w:author="Kate Azumah" w:date="2024-07-01T23:33:00Z">
        <w:r w:rsidRPr="00DF1F29" w:rsidDel="00AD04AF">
          <w:rPr>
            <w:rFonts w:ascii="Times New Roman" w:hAnsi="Times New Roman" w:cs="Times New Roman"/>
          </w:rPr>
          <w:delText xml:space="preserve"> I had jumped onto the mission field’s tarmac from the moving van that was my life.</w:delText>
        </w:r>
      </w:del>
      <w:r w:rsidRPr="00DF1F29">
        <w:rPr>
          <w:rFonts w:ascii="Times New Roman" w:hAnsi="Times New Roman" w:cs="Times New Roman"/>
        </w:rPr>
        <w:t xml:space="preserve"> I learned everything on the ground, even the stuff I should have known in theory. I was the only Malagasy on my team, and loneliness started creeping in. Sometimes, I wanted to run home and cry</w:t>
      </w:r>
      <w:del w:id="111" w:author="Kate Azumah" w:date="2024-07-01T23:34:00Z">
        <w:r w:rsidRPr="00DF1F29" w:rsidDel="00B62201">
          <w:rPr>
            <w:rFonts w:ascii="Times New Roman" w:hAnsi="Times New Roman" w:cs="Times New Roman"/>
          </w:rPr>
          <w:delText>, and the meals weren’t improving the situation</w:delText>
        </w:r>
      </w:del>
      <w:r w:rsidRPr="00DF1F29">
        <w:rPr>
          <w:rFonts w:ascii="Times New Roman" w:hAnsi="Times New Roman" w:cs="Times New Roman"/>
        </w:rPr>
        <w:t>. I was homesick, and I also no longer had sufficient financial support. After one year, I returned home to a prodigal-son-like celebration from</w:t>
      </w:r>
      <w:r>
        <w:rPr>
          <w:rFonts w:ascii="Times New Roman" w:hAnsi="Times New Roman" w:cs="Times New Roman"/>
        </w:rPr>
        <w:t xml:space="preserve"> </w:t>
      </w:r>
      <w:r w:rsidRPr="00DF1F29">
        <w:rPr>
          <w:rFonts w:ascii="Times New Roman" w:hAnsi="Times New Roman" w:cs="Times New Roman"/>
        </w:rPr>
        <w:t xml:space="preserve">my family. </w:t>
      </w:r>
    </w:p>
    <w:p w14:paraId="05FED46E" w14:textId="77777777" w:rsidR="007B6320" w:rsidRDefault="007B6320" w:rsidP="000117D5">
      <w:pPr>
        <w:jc w:val="both"/>
        <w:rPr>
          <w:rFonts w:ascii="Times New Roman" w:hAnsi="Times New Roman" w:cs="Times New Roman"/>
        </w:rPr>
      </w:pPr>
    </w:p>
    <w:p w14:paraId="1C282A00" w14:textId="6F7E5740" w:rsidR="007B6320" w:rsidRDefault="00DF1F29" w:rsidP="000117D5">
      <w:pPr>
        <w:jc w:val="both"/>
        <w:rPr>
          <w:rFonts w:ascii="Times New Roman" w:hAnsi="Times New Roman" w:cs="Times New Roman"/>
        </w:rPr>
      </w:pPr>
      <w:r w:rsidRPr="00DF1F29">
        <w:rPr>
          <w:rFonts w:ascii="Times New Roman" w:hAnsi="Times New Roman" w:cs="Times New Roman"/>
        </w:rPr>
        <w:t>Back home, I started working with an NGO that helps women</w:t>
      </w:r>
      <w:del w:id="112" w:author="Kate Azumah" w:date="2024-07-01T23:39:00Z">
        <w:r w:rsidRPr="00DF1F29" w:rsidDel="00F17C8A">
          <w:rPr>
            <w:rFonts w:ascii="Times New Roman" w:hAnsi="Times New Roman" w:cs="Times New Roman"/>
          </w:rPr>
          <w:delText xml:space="preserve"> develop </w:delText>
        </w:r>
      </w:del>
      <w:del w:id="113" w:author="Kate Azumah" w:date="2024-07-01T23:35:00Z">
        <w:r w:rsidRPr="00DF1F29" w:rsidDel="006A1F43">
          <w:rPr>
            <w:rFonts w:ascii="Times New Roman" w:hAnsi="Times New Roman" w:cs="Times New Roman"/>
          </w:rPr>
          <w:delText>inwardly and outwardly</w:delText>
        </w:r>
      </w:del>
      <w:r w:rsidRPr="00DF1F29">
        <w:rPr>
          <w:rFonts w:ascii="Times New Roman" w:hAnsi="Times New Roman" w:cs="Times New Roman"/>
        </w:rPr>
        <w:t xml:space="preserve">. </w:t>
      </w:r>
      <w:del w:id="114" w:author="Kate Azumah" w:date="2024-07-01T23:39:00Z">
        <w:r w:rsidRPr="00DF1F29" w:rsidDel="00F17C8A">
          <w:rPr>
            <w:rFonts w:ascii="Times New Roman" w:hAnsi="Times New Roman" w:cs="Times New Roman"/>
          </w:rPr>
          <w:delText xml:space="preserve">I also volunteer with people in need. </w:delText>
        </w:r>
      </w:del>
      <w:r w:rsidRPr="00DF1F29">
        <w:rPr>
          <w:rFonts w:ascii="Times New Roman" w:hAnsi="Times New Roman" w:cs="Times New Roman"/>
        </w:rPr>
        <w:t xml:space="preserve">We have a project </w:t>
      </w:r>
      <w:del w:id="115" w:author="Kate Azumah" w:date="2024-07-01T23:35:00Z">
        <w:r w:rsidRPr="00DF1F29" w:rsidDel="006A1F43">
          <w:rPr>
            <w:rFonts w:ascii="Times New Roman" w:hAnsi="Times New Roman" w:cs="Times New Roman"/>
          </w:rPr>
          <w:delText xml:space="preserve">called Karama </w:delText>
        </w:r>
      </w:del>
      <w:r w:rsidRPr="00DF1F29">
        <w:rPr>
          <w:rFonts w:ascii="Times New Roman" w:hAnsi="Times New Roman" w:cs="Times New Roman"/>
        </w:rPr>
        <w:t xml:space="preserve">which aims to share the Gospel with Indians here in Madagascar. I have been discipling an Indian woman of Muslim origin who is the only believer in her family. I have understood God’s heart for the nations and now look beyond cultural biases. </w:t>
      </w:r>
      <w:del w:id="116" w:author="Kate Azumah" w:date="2024-07-01T23:36:00Z">
        <w:r w:rsidRPr="00DF1F29" w:rsidDel="006A1F43">
          <w:rPr>
            <w:rFonts w:ascii="Times New Roman" w:hAnsi="Times New Roman" w:cs="Times New Roman"/>
          </w:rPr>
          <w:delText>I also understand that my</w:delText>
        </w:r>
      </w:del>
      <w:ins w:id="117" w:author="Kate Azumah" w:date="2024-07-01T23:36:00Z">
        <w:r w:rsidR="006A1F43">
          <w:rPr>
            <w:rFonts w:ascii="Times New Roman" w:hAnsi="Times New Roman" w:cs="Times New Roman"/>
          </w:rPr>
          <w:t>My</w:t>
        </w:r>
      </w:ins>
      <w:r w:rsidRPr="00DF1F29">
        <w:rPr>
          <w:rFonts w:ascii="Times New Roman" w:hAnsi="Times New Roman" w:cs="Times New Roman"/>
        </w:rPr>
        <w:t xml:space="preserve"> life is for the Lord, and I choose to use it for something that will last forever.</w:t>
      </w:r>
    </w:p>
    <w:p w14:paraId="4BDFF1A7" w14:textId="77777777" w:rsidR="007B6320" w:rsidRDefault="007B6320" w:rsidP="000117D5">
      <w:pPr>
        <w:jc w:val="both"/>
        <w:rPr>
          <w:rFonts w:ascii="Times New Roman" w:hAnsi="Times New Roman" w:cs="Times New Roman"/>
        </w:rPr>
      </w:pPr>
    </w:p>
    <w:p w14:paraId="69468196" w14:textId="6EF61FD9" w:rsidR="00DF1F29" w:rsidDel="004E7A22" w:rsidRDefault="00DF1F29" w:rsidP="000117D5">
      <w:pPr>
        <w:jc w:val="both"/>
        <w:rPr>
          <w:del w:id="118" w:author="Kate Azumah" w:date="2024-07-03T01:53:00Z"/>
          <w:rFonts w:ascii="Times New Roman" w:hAnsi="Times New Roman" w:cs="Times New Roman"/>
        </w:rPr>
      </w:pPr>
      <w:r w:rsidRPr="00DF1F29">
        <w:rPr>
          <w:rFonts w:ascii="Times New Roman" w:hAnsi="Times New Roman" w:cs="Times New Roman"/>
        </w:rPr>
        <w:lastRenderedPageBreak/>
        <w:t xml:space="preserve">If the Lord calls you, go. Don’t wait. I no longer feel lonely. The Lord settled me in </w:t>
      </w:r>
      <w:ins w:id="119" w:author="Kate Azumah" w:date="2024-07-01T23:46:00Z">
        <w:r w:rsidR="00DA02F0">
          <w:rPr>
            <w:rFonts w:ascii="Times New Roman" w:hAnsi="Times New Roman" w:cs="Times New Roman"/>
          </w:rPr>
          <w:t>h</w:t>
        </w:r>
      </w:ins>
      <w:del w:id="120" w:author="Kate Azumah" w:date="2024-07-01T23:46:00Z">
        <w:r w:rsidRPr="00DF1F29" w:rsidDel="00DA02F0">
          <w:rPr>
            <w:rFonts w:ascii="Times New Roman" w:hAnsi="Times New Roman" w:cs="Times New Roman"/>
          </w:rPr>
          <w:delText>H</w:delText>
        </w:r>
      </w:del>
      <w:r w:rsidRPr="00DF1F29">
        <w:rPr>
          <w:rFonts w:ascii="Times New Roman" w:hAnsi="Times New Roman" w:cs="Times New Roman"/>
        </w:rPr>
        <w:t xml:space="preserve">is heavenly family, and my relationship with my earthly family is better than ever. My sisters are becoming more interested in having a </w:t>
      </w:r>
      <w:del w:id="121" w:author="Kate Azumah" w:date="2024-07-01T23:40:00Z">
        <w:r w:rsidRPr="00DF1F29" w:rsidDel="00F17C8A">
          <w:rPr>
            <w:rFonts w:ascii="Times New Roman" w:hAnsi="Times New Roman" w:cs="Times New Roman"/>
          </w:rPr>
          <w:delText xml:space="preserve">real </w:delText>
        </w:r>
      </w:del>
      <w:r w:rsidRPr="00DF1F29">
        <w:rPr>
          <w:rFonts w:ascii="Times New Roman" w:hAnsi="Times New Roman" w:cs="Times New Roman"/>
        </w:rPr>
        <w:t>relationship with Jesus. My family backs me up and has never object</w:t>
      </w:r>
      <w:r>
        <w:rPr>
          <w:rFonts w:ascii="Times New Roman" w:hAnsi="Times New Roman" w:cs="Times New Roman"/>
        </w:rPr>
        <w:t>ed to the missions I have done.</w:t>
      </w:r>
    </w:p>
    <w:p w14:paraId="50E6433D" w14:textId="77777777" w:rsidR="002A1701" w:rsidDel="004E7A22" w:rsidRDefault="002A1701" w:rsidP="000117D5">
      <w:pPr>
        <w:jc w:val="both"/>
        <w:rPr>
          <w:del w:id="122" w:author="Kate Azumah" w:date="2024-07-03T01:53:00Z"/>
          <w:rFonts w:ascii="Times New Roman" w:hAnsi="Times New Roman" w:cs="Times New Roman"/>
        </w:rPr>
      </w:pPr>
    </w:p>
    <w:p w14:paraId="2CAE5CA5" w14:textId="77777777" w:rsidR="002A1701" w:rsidRDefault="002A1701" w:rsidP="000117D5">
      <w:pPr>
        <w:jc w:val="both"/>
        <w:rPr>
          <w:rFonts w:ascii="Times New Roman" w:hAnsi="Times New Roman" w:cs="Times New Roman"/>
        </w:rPr>
      </w:pPr>
    </w:p>
    <w:p w14:paraId="3824E57B" w14:textId="77777777" w:rsidR="00C0385B" w:rsidRDefault="00C0385B" w:rsidP="00C0385B">
      <w:pPr>
        <w:jc w:val="both"/>
        <w:rPr>
          <w:rFonts w:ascii="Times New Roman" w:hAnsi="Times New Roman" w:cs="Times New Roman"/>
        </w:rPr>
      </w:pPr>
    </w:p>
    <w:p w14:paraId="7A847AB8" w14:textId="77777777" w:rsidR="00C0385B" w:rsidRDefault="00C0385B" w:rsidP="00C0385B">
      <w:pPr>
        <w:jc w:val="both"/>
        <w:rPr>
          <w:rFonts w:ascii="Times New Roman" w:hAnsi="Times New Roman" w:cs="Times New Roman"/>
        </w:rPr>
      </w:pPr>
      <w:r>
        <w:rPr>
          <w:rFonts w:ascii="Times New Roman" w:hAnsi="Times New Roman" w:cs="Times New Roman"/>
        </w:rPr>
        <w:t>P</w:t>
      </w:r>
      <w:r w:rsidRPr="00C0385B">
        <w:rPr>
          <w:rFonts w:ascii="Times New Roman" w:hAnsi="Times New Roman" w:cs="Times New Roman"/>
        </w:rPr>
        <w:t xml:space="preserve">RAY FOR: </w:t>
      </w:r>
    </w:p>
    <w:p w14:paraId="4764D948" w14:textId="7F0E5C34" w:rsidR="00C0385B" w:rsidRDefault="00C0385B" w:rsidP="00C0385B">
      <w:pPr>
        <w:jc w:val="both"/>
        <w:rPr>
          <w:rFonts w:ascii="Times New Roman" w:hAnsi="Times New Roman" w:cs="Times New Roman"/>
        </w:rPr>
      </w:pPr>
      <w:r w:rsidRPr="00C0385B">
        <w:rPr>
          <w:rFonts w:ascii="Times New Roman" w:hAnsi="Times New Roman" w:cs="Times New Roman"/>
        </w:rPr>
        <w:t xml:space="preserve">• </w:t>
      </w:r>
      <w:ins w:id="123" w:author="Kate Azumah" w:date="2024-07-01T23:41:00Z">
        <w:r w:rsidR="00B179E4">
          <w:rPr>
            <w:rFonts w:ascii="Times New Roman" w:hAnsi="Times New Roman" w:cs="Times New Roman"/>
          </w:rPr>
          <w:t>M</w:t>
        </w:r>
      </w:ins>
      <w:del w:id="124" w:author="Kate Azumah" w:date="2024-07-01T23:41:00Z">
        <w:r w:rsidRPr="00C0385B" w:rsidDel="00B179E4">
          <w:rPr>
            <w:rFonts w:ascii="Times New Roman" w:hAnsi="Times New Roman" w:cs="Times New Roman"/>
          </w:rPr>
          <w:delText>For m</w:delText>
        </w:r>
      </w:del>
      <w:r w:rsidRPr="00C0385B">
        <w:rPr>
          <w:rFonts w:ascii="Times New Roman" w:hAnsi="Times New Roman" w:cs="Times New Roman"/>
        </w:rPr>
        <w:t>y next steps</w:t>
      </w:r>
      <w:del w:id="125" w:author="Kate Azumah" w:date="2024-07-01T23:40:00Z">
        <w:r w:rsidRPr="00C0385B" w:rsidDel="00B179E4">
          <w:rPr>
            <w:rFonts w:ascii="Times New Roman" w:hAnsi="Times New Roman" w:cs="Times New Roman"/>
          </w:rPr>
          <w:delText>, open doors, and God’s will</w:delText>
        </w:r>
      </w:del>
      <w:r w:rsidRPr="00C0385B">
        <w:rPr>
          <w:rFonts w:ascii="Times New Roman" w:hAnsi="Times New Roman" w:cs="Times New Roman"/>
        </w:rPr>
        <w:t>; my heart desires to return to the mission field. P</w:t>
      </w:r>
      <w:del w:id="126" w:author="Kate Azumah" w:date="2024-07-01T23:46:00Z">
        <w:r w:rsidRPr="00C0385B" w:rsidDel="00DA02F0">
          <w:rPr>
            <w:rFonts w:ascii="Times New Roman" w:hAnsi="Times New Roman" w:cs="Times New Roman"/>
          </w:rPr>
          <w:delText>lease p</w:delText>
        </w:r>
      </w:del>
      <w:r w:rsidRPr="00C0385B">
        <w:rPr>
          <w:rFonts w:ascii="Times New Roman" w:hAnsi="Times New Roman" w:cs="Times New Roman"/>
        </w:rPr>
        <w:t xml:space="preserve">ray that the Lord will direct me in everything I do. </w:t>
      </w:r>
    </w:p>
    <w:p w14:paraId="02F0837D" w14:textId="3107401F" w:rsidR="00C0385B" w:rsidRDefault="00C0385B" w:rsidP="00C0385B">
      <w:pPr>
        <w:jc w:val="both"/>
        <w:rPr>
          <w:rFonts w:ascii="Times New Roman" w:hAnsi="Times New Roman" w:cs="Times New Roman"/>
        </w:rPr>
      </w:pPr>
      <w:r w:rsidRPr="00C0385B">
        <w:rPr>
          <w:rFonts w:ascii="Times New Roman" w:hAnsi="Times New Roman" w:cs="Times New Roman"/>
        </w:rPr>
        <w:t xml:space="preserve">• </w:t>
      </w:r>
      <w:ins w:id="127" w:author="Kate Azumah" w:date="2024-07-01T23:41:00Z">
        <w:r w:rsidR="00B179E4">
          <w:rPr>
            <w:rFonts w:ascii="Times New Roman" w:hAnsi="Times New Roman" w:cs="Times New Roman"/>
          </w:rPr>
          <w:t>M</w:t>
        </w:r>
      </w:ins>
      <w:del w:id="128" w:author="Kate Azumah" w:date="2024-07-01T23:41:00Z">
        <w:r w:rsidRPr="00C0385B" w:rsidDel="00B179E4">
          <w:rPr>
            <w:rFonts w:ascii="Times New Roman" w:hAnsi="Times New Roman" w:cs="Times New Roman"/>
          </w:rPr>
          <w:delText>For m</w:delText>
        </w:r>
      </w:del>
      <w:r w:rsidRPr="00C0385B">
        <w:rPr>
          <w:rFonts w:ascii="Times New Roman" w:hAnsi="Times New Roman" w:cs="Times New Roman"/>
        </w:rPr>
        <w:t>y family and me to grow in our love for Jesus Christ.</w:t>
      </w:r>
    </w:p>
    <w:p w14:paraId="5FF10E34" w14:textId="7C7F7CD7" w:rsidR="00C0385B" w:rsidRDefault="00C0385B" w:rsidP="00C0385B">
      <w:pPr>
        <w:jc w:val="both"/>
        <w:rPr>
          <w:rFonts w:ascii="Times New Roman" w:hAnsi="Times New Roman" w:cs="Times New Roman"/>
        </w:rPr>
      </w:pPr>
      <w:r w:rsidRPr="00C0385B">
        <w:rPr>
          <w:rFonts w:ascii="Times New Roman" w:hAnsi="Times New Roman" w:cs="Times New Roman"/>
        </w:rPr>
        <w:t xml:space="preserve">• </w:t>
      </w:r>
      <w:ins w:id="129" w:author="Kate Azumah" w:date="2024-07-01T23:41:00Z">
        <w:r w:rsidR="00B179E4">
          <w:rPr>
            <w:rFonts w:ascii="Times New Roman" w:hAnsi="Times New Roman" w:cs="Times New Roman"/>
          </w:rPr>
          <w:t>M</w:t>
        </w:r>
      </w:ins>
      <w:del w:id="130" w:author="Kate Azumah" w:date="2024-07-01T23:41:00Z">
        <w:r w:rsidRPr="00C0385B" w:rsidDel="00B179E4">
          <w:rPr>
            <w:rFonts w:ascii="Times New Roman" w:hAnsi="Times New Roman" w:cs="Times New Roman"/>
          </w:rPr>
          <w:delText>For m</w:delText>
        </w:r>
      </w:del>
      <w:r w:rsidRPr="00C0385B">
        <w:rPr>
          <w:rFonts w:ascii="Times New Roman" w:hAnsi="Times New Roman" w:cs="Times New Roman"/>
        </w:rPr>
        <w:t>y extended family to know the Lord</w:t>
      </w:r>
      <w:ins w:id="131" w:author="Kate Azumah" w:date="2024-07-01T23:41:00Z">
        <w:r w:rsidR="00523CDB">
          <w:rPr>
            <w:rFonts w:ascii="Times New Roman" w:hAnsi="Times New Roman" w:cs="Times New Roman"/>
          </w:rPr>
          <w:t>.</w:t>
        </w:r>
      </w:ins>
      <w:del w:id="132" w:author="Kate Azumah" w:date="2024-07-01T23:41:00Z">
        <w:r w:rsidRPr="00C0385B" w:rsidDel="00523CDB">
          <w:rPr>
            <w:rFonts w:ascii="Times New Roman" w:hAnsi="Times New Roman" w:cs="Times New Roman"/>
          </w:rPr>
          <w:delText>; we are the only Christians on my father’s and mother’s sides.</w:delText>
        </w:r>
      </w:del>
    </w:p>
    <w:p w14:paraId="3DBAB8C9" w14:textId="77777777" w:rsidR="000117D5" w:rsidRDefault="000117D5" w:rsidP="00C0385B">
      <w:pPr>
        <w:rPr>
          <w:rFonts w:ascii="Times New Roman" w:hAnsi="Times New Roman" w:cs="Times New Roman"/>
        </w:rPr>
      </w:pPr>
    </w:p>
    <w:p w14:paraId="3F4FC3F9" w14:textId="77777777" w:rsidR="000117D5" w:rsidRDefault="000117D5" w:rsidP="000117D5">
      <w:pPr>
        <w:ind w:left="360"/>
        <w:rPr>
          <w:rFonts w:ascii="Times New Roman" w:hAnsi="Times New Roman" w:cs="Times New Roman"/>
        </w:rPr>
      </w:pPr>
    </w:p>
    <w:p w14:paraId="721DEFD6" w14:textId="77777777" w:rsidR="000117D5" w:rsidRPr="00367AFC" w:rsidRDefault="000117D5" w:rsidP="000117D5">
      <w:pPr>
        <w:jc w:val="both"/>
        <w:rPr>
          <w:rFonts w:asciiTheme="minorHAnsi" w:hAnsiTheme="minorHAnsi" w:cs="Times New Roman"/>
          <w:b/>
          <w:sz w:val="32"/>
          <w:szCs w:val="32"/>
        </w:rPr>
      </w:pPr>
      <w:r w:rsidRPr="00367AFC">
        <w:rPr>
          <w:rFonts w:asciiTheme="minorHAnsi" w:hAnsiTheme="minorHAnsi" w:cs="Times New Roman"/>
          <w:b/>
          <w:sz w:val="32"/>
          <w:szCs w:val="32"/>
        </w:rPr>
        <w:t>Callout</w:t>
      </w:r>
    </w:p>
    <w:p w14:paraId="0186D06B" w14:textId="77777777" w:rsidR="000117D5" w:rsidRPr="00367AFC" w:rsidRDefault="000117D5" w:rsidP="000117D5">
      <w:pPr>
        <w:jc w:val="both"/>
        <w:rPr>
          <w:rFonts w:ascii="Times New Roman" w:hAnsi="Times New Roman" w:cs="Times New Roman"/>
          <w:sz w:val="32"/>
          <w:szCs w:val="32"/>
        </w:rPr>
      </w:pPr>
      <w:r w:rsidRPr="00367AFC">
        <w:rPr>
          <w:rFonts w:asciiTheme="minorHAnsi" w:hAnsiTheme="minorHAnsi" w:cs="Times New Roman"/>
          <w:b/>
          <w:sz w:val="32"/>
          <w:szCs w:val="32"/>
        </w:rPr>
        <w:t>My family backs me up and has never objected to any of the missions I have done</w:t>
      </w:r>
      <w:r w:rsidRPr="00367AFC">
        <w:rPr>
          <w:rFonts w:ascii="Times New Roman" w:hAnsi="Times New Roman" w:cs="Times New Roman"/>
          <w:sz w:val="32"/>
          <w:szCs w:val="32"/>
        </w:rPr>
        <w:t>.</w:t>
      </w:r>
    </w:p>
    <w:p w14:paraId="2BF64D19" w14:textId="77777777" w:rsidR="00AF084A" w:rsidRDefault="00AF084A" w:rsidP="006966B1">
      <w:pPr>
        <w:jc w:val="both"/>
      </w:pPr>
    </w:p>
    <w:p w14:paraId="22F882B7" w14:textId="77777777" w:rsidR="00AF084A" w:rsidRDefault="00AF084A" w:rsidP="006966B1">
      <w:pPr>
        <w:jc w:val="both"/>
      </w:pPr>
    </w:p>
    <w:p w14:paraId="32BB6229" w14:textId="77777777" w:rsidR="00AF084A" w:rsidRDefault="00AF084A" w:rsidP="006966B1">
      <w:pPr>
        <w:jc w:val="both"/>
      </w:pPr>
    </w:p>
    <w:p w14:paraId="59B19F83" w14:textId="77777777" w:rsidR="00AF084A" w:rsidRDefault="00AF084A" w:rsidP="006966B1">
      <w:pPr>
        <w:jc w:val="both"/>
      </w:pPr>
    </w:p>
    <w:p w14:paraId="0E415A45" w14:textId="77777777" w:rsidR="00AF084A" w:rsidRDefault="00AF084A" w:rsidP="006966B1">
      <w:pPr>
        <w:jc w:val="both"/>
      </w:pPr>
    </w:p>
    <w:p w14:paraId="7C30B39F" w14:textId="77777777" w:rsidR="00AF084A" w:rsidRDefault="00AF084A" w:rsidP="006966B1">
      <w:pPr>
        <w:jc w:val="both"/>
      </w:pPr>
    </w:p>
    <w:p w14:paraId="7367E18E" w14:textId="77777777" w:rsidR="00AF084A" w:rsidRDefault="00AF084A" w:rsidP="006966B1">
      <w:pPr>
        <w:jc w:val="both"/>
      </w:pPr>
    </w:p>
    <w:p w14:paraId="7344FC18" w14:textId="77777777" w:rsidR="00AF084A" w:rsidRDefault="00AF084A" w:rsidP="006966B1">
      <w:pPr>
        <w:jc w:val="both"/>
      </w:pPr>
    </w:p>
    <w:p w14:paraId="38881A22" w14:textId="77777777" w:rsidR="00AF084A" w:rsidRPr="00424372" w:rsidRDefault="00AF084A" w:rsidP="006966B1">
      <w:pPr>
        <w:spacing w:after="200" w:line="276" w:lineRule="auto"/>
        <w:jc w:val="both"/>
      </w:pPr>
    </w:p>
    <w:p w14:paraId="585F561A" w14:textId="77777777" w:rsidR="006D38DB" w:rsidRDefault="006D38DB" w:rsidP="006966B1">
      <w:pPr>
        <w:pStyle w:val="Heading1"/>
        <w:spacing w:before="0" w:after="0"/>
        <w:jc w:val="both"/>
        <w:rPr>
          <w:rFonts w:asciiTheme="minorHAnsi" w:eastAsia="Calibri" w:hAnsiTheme="minorHAnsi"/>
          <w:color w:val="366091"/>
          <w:sz w:val="24"/>
          <w:szCs w:val="24"/>
        </w:rPr>
      </w:pPr>
    </w:p>
    <w:p w14:paraId="5C7715C9" w14:textId="77777777" w:rsidR="006D38DB" w:rsidRDefault="006D38DB" w:rsidP="006966B1">
      <w:pPr>
        <w:pStyle w:val="Heading1"/>
        <w:spacing w:before="0" w:after="0"/>
        <w:jc w:val="both"/>
        <w:rPr>
          <w:rFonts w:asciiTheme="minorHAnsi" w:eastAsia="Calibri" w:hAnsiTheme="minorHAnsi"/>
          <w:color w:val="366091"/>
          <w:sz w:val="24"/>
          <w:szCs w:val="24"/>
        </w:rPr>
      </w:pPr>
    </w:p>
    <w:p w14:paraId="5F8BA0E6" w14:textId="77777777" w:rsidR="006D38DB" w:rsidRPr="006D38DB" w:rsidRDefault="006D38DB" w:rsidP="006966B1">
      <w:pPr>
        <w:spacing w:after="200" w:line="276" w:lineRule="auto"/>
        <w:jc w:val="both"/>
        <w:rPr>
          <w:rFonts w:asciiTheme="minorHAnsi" w:eastAsia="Calibri" w:hAnsiTheme="minorHAnsi"/>
          <w:b/>
          <w:bCs/>
          <w:color w:val="366091"/>
          <w:kern w:val="36"/>
        </w:rPr>
      </w:pPr>
      <w:r>
        <w:rPr>
          <w:rFonts w:asciiTheme="minorHAnsi" w:eastAsia="Calibri" w:hAnsiTheme="minorHAnsi"/>
          <w:color w:val="366091"/>
        </w:rPr>
        <w:br w:type="page"/>
      </w:r>
    </w:p>
    <w:p w14:paraId="0AA89271" w14:textId="77777777" w:rsidR="00AF084A" w:rsidRPr="00D91367" w:rsidRDefault="00AF084A" w:rsidP="006966B1">
      <w:pPr>
        <w:pStyle w:val="Heading1"/>
        <w:spacing w:before="0" w:after="0"/>
        <w:jc w:val="center"/>
        <w:rPr>
          <w:rFonts w:asciiTheme="minorHAnsi" w:eastAsia="Calibri" w:hAnsiTheme="minorHAnsi"/>
          <w:color w:val="366091"/>
          <w:sz w:val="24"/>
          <w:szCs w:val="24"/>
        </w:rPr>
      </w:pPr>
      <w:r>
        <w:rPr>
          <w:rFonts w:asciiTheme="minorHAnsi" w:eastAsia="Calibri" w:hAnsiTheme="minorHAnsi"/>
          <w:color w:val="366091"/>
          <w:sz w:val="24"/>
          <w:szCs w:val="24"/>
        </w:rPr>
        <w:lastRenderedPageBreak/>
        <w:t>P</w:t>
      </w:r>
      <w:r w:rsidRPr="00D91367">
        <w:rPr>
          <w:rFonts w:asciiTheme="minorHAnsi" w:eastAsia="Calibri" w:hAnsiTheme="minorHAnsi"/>
          <w:color w:val="366091"/>
          <w:sz w:val="24"/>
          <w:szCs w:val="24"/>
        </w:rPr>
        <w:t>.5</w:t>
      </w:r>
    </w:p>
    <w:p w14:paraId="0006A856" w14:textId="77777777" w:rsidR="00AF084A" w:rsidRPr="00D91367" w:rsidRDefault="00AF084A" w:rsidP="006966B1">
      <w:pPr>
        <w:jc w:val="center"/>
        <w:rPr>
          <w:rFonts w:asciiTheme="minorHAnsi" w:hAnsiTheme="minorHAnsi"/>
          <w:b/>
          <w:color w:val="4F81BD"/>
        </w:rPr>
      </w:pPr>
      <w:r w:rsidRPr="00D91367">
        <w:rPr>
          <w:rFonts w:asciiTheme="minorHAnsi" w:hAnsiTheme="minorHAnsi"/>
          <w:b/>
          <w:color w:val="4F81BD"/>
        </w:rPr>
        <w:t>PERSPECTIVE</w:t>
      </w:r>
    </w:p>
    <w:p w14:paraId="1A748FF6" w14:textId="77777777" w:rsidR="00AF084A" w:rsidRPr="00D91367" w:rsidRDefault="00A174AD" w:rsidP="006966B1">
      <w:pPr>
        <w:spacing w:line="276" w:lineRule="auto"/>
        <w:jc w:val="center"/>
        <w:rPr>
          <w:rFonts w:asciiTheme="minorHAnsi" w:hAnsiTheme="minorHAnsi"/>
          <w:color w:val="BD2D26"/>
        </w:rPr>
      </w:pPr>
      <w:r>
        <w:rPr>
          <w:rFonts w:asciiTheme="minorHAnsi" w:hAnsiTheme="minorHAnsi"/>
          <w:color w:val="BD2D26"/>
        </w:rPr>
        <w:t>MISSIONARY C</w:t>
      </w:r>
      <w:r w:rsidR="009969DD">
        <w:rPr>
          <w:rFonts w:asciiTheme="minorHAnsi" w:hAnsiTheme="minorHAnsi"/>
          <w:color w:val="BD2D26"/>
        </w:rPr>
        <w:t xml:space="preserve">ALL AND FAMILY: AN </w:t>
      </w:r>
      <w:r w:rsidR="002240E4">
        <w:rPr>
          <w:rFonts w:asciiTheme="minorHAnsi" w:hAnsiTheme="minorHAnsi"/>
          <w:color w:val="BD2D26"/>
        </w:rPr>
        <w:t>‘</w:t>
      </w:r>
      <w:r w:rsidR="009969DD">
        <w:rPr>
          <w:rFonts w:asciiTheme="minorHAnsi" w:hAnsiTheme="minorHAnsi"/>
          <w:color w:val="BD2D26"/>
        </w:rPr>
        <w:t>UBUNTU</w:t>
      </w:r>
      <w:r w:rsidR="002240E4">
        <w:rPr>
          <w:rFonts w:asciiTheme="minorHAnsi" w:hAnsiTheme="minorHAnsi"/>
          <w:color w:val="BD2D26"/>
        </w:rPr>
        <w:t>’</w:t>
      </w:r>
      <w:r w:rsidR="009969DD">
        <w:rPr>
          <w:rFonts w:asciiTheme="minorHAnsi" w:hAnsiTheme="minorHAnsi"/>
          <w:color w:val="BD2D26"/>
        </w:rPr>
        <w:t xml:space="preserve"> OPTION</w:t>
      </w:r>
    </w:p>
    <w:p w14:paraId="04C38400" w14:textId="5FDF5B1E" w:rsidR="00AF084A" w:rsidRDefault="00A174AD" w:rsidP="006966B1">
      <w:pPr>
        <w:spacing w:line="276" w:lineRule="auto"/>
        <w:jc w:val="center"/>
        <w:rPr>
          <w:ins w:id="133" w:author="Kate Azumah" w:date="2024-07-01T23:46:00Z"/>
          <w:rFonts w:asciiTheme="minorHAnsi" w:hAnsiTheme="minorHAnsi"/>
          <w:color w:val="366091"/>
        </w:rPr>
      </w:pPr>
      <w:r>
        <w:rPr>
          <w:rFonts w:asciiTheme="minorHAnsi" w:hAnsiTheme="minorHAnsi"/>
          <w:color w:val="366091"/>
        </w:rPr>
        <w:t>BY AFRIGO TEAM</w:t>
      </w:r>
    </w:p>
    <w:p w14:paraId="16B77274" w14:textId="77777777" w:rsidR="001658BF" w:rsidRPr="00D91367" w:rsidRDefault="001658BF" w:rsidP="006966B1">
      <w:pPr>
        <w:spacing w:line="276" w:lineRule="auto"/>
        <w:jc w:val="center"/>
        <w:rPr>
          <w:rFonts w:asciiTheme="minorHAnsi" w:hAnsiTheme="minorHAnsi"/>
          <w:color w:val="366091"/>
        </w:rPr>
      </w:pPr>
    </w:p>
    <w:p w14:paraId="5BAB9489" w14:textId="7B7EF664" w:rsidR="00B02FA8" w:rsidRDefault="00B02FA8" w:rsidP="006966B1">
      <w:pPr>
        <w:jc w:val="both"/>
      </w:pPr>
      <w:bookmarkStart w:id="134" w:name="_heading=h.gjdgxs" w:colFirst="0" w:colLast="0"/>
      <w:bookmarkEnd w:id="134"/>
      <w:r w:rsidRPr="00B02FA8">
        <w:t>Must a missionary abandon his family to truly answer God’s call to reach the lost?</w:t>
      </w:r>
      <w:del w:id="135" w:author="Kate Azumah" w:date="2024-07-03T01:55:00Z">
        <w:r w:rsidRPr="00B02FA8" w:rsidDel="005C6C7E">
          <w:delText xml:space="preserve">  </w:delText>
        </w:r>
      </w:del>
      <w:r w:rsidRPr="00B02FA8">
        <w:t xml:space="preserve"> Across the continent, a new generation of African missionaries is going out, and their families do not always understand the reasons. It can appear selfish, especially when the family has sacrificed to provide education and care, expecting the rewards later. </w:t>
      </w:r>
      <w:del w:id="136" w:author="Kate Azumah" w:date="2024-07-01T23:49:00Z">
        <w:r w:rsidRPr="00B02FA8" w:rsidDel="00A97B28">
          <w:delText xml:space="preserve">It can look like abandonment when the elderly are left alone without their grown children to care for them. </w:delText>
        </w:r>
      </w:del>
    </w:p>
    <w:p w14:paraId="606E3DAD" w14:textId="77777777" w:rsidR="00B02FA8" w:rsidRDefault="00B02FA8" w:rsidP="006966B1">
      <w:pPr>
        <w:jc w:val="both"/>
      </w:pPr>
    </w:p>
    <w:p w14:paraId="004111C9" w14:textId="77777777" w:rsidR="00B02FA8" w:rsidRPr="00B02FA8" w:rsidRDefault="00B02FA8" w:rsidP="006966B1">
      <w:pPr>
        <w:jc w:val="both"/>
        <w:rPr>
          <w:b/>
        </w:rPr>
      </w:pPr>
      <w:r w:rsidRPr="00B02FA8">
        <w:rPr>
          <w:b/>
        </w:rPr>
        <w:t xml:space="preserve">The missionary call </w:t>
      </w:r>
    </w:p>
    <w:p w14:paraId="5B53E9C4" w14:textId="115B4593" w:rsidR="00B02FA8" w:rsidRDefault="00B02FA8" w:rsidP="006966B1">
      <w:pPr>
        <w:jc w:val="both"/>
      </w:pPr>
      <w:del w:id="137" w:author="Kate Azumah" w:date="2024-07-01T23:50:00Z">
        <w:r w:rsidRPr="00B02FA8" w:rsidDel="0023725A">
          <w:delText xml:space="preserve">Not everyone is called to missions in the same way. </w:delText>
        </w:r>
      </w:del>
      <w:r w:rsidRPr="00B02FA8">
        <w:t>Some are called</w:t>
      </w:r>
      <w:ins w:id="138" w:author="Kate Azumah" w:date="2024-07-01T23:49:00Z">
        <w:r w:rsidR="0023725A">
          <w:t xml:space="preserve"> into m</w:t>
        </w:r>
      </w:ins>
      <w:ins w:id="139" w:author="Kate Azumah" w:date="2024-07-01T23:50:00Z">
        <w:r w:rsidR="0023725A">
          <w:t>issions</w:t>
        </w:r>
      </w:ins>
      <w:r w:rsidRPr="00B02FA8">
        <w:t xml:space="preserve"> in a spectacular fashion like Paul’s Damascus experience. For others, it is simply a growing conviction that God desires a different direction for them. Whatever the path, a person or a couple eventually </w:t>
      </w:r>
      <w:del w:id="140" w:author="Kate Azumah" w:date="2024-07-01T23:50:00Z">
        <w:r w:rsidRPr="00B02FA8" w:rsidDel="00362D47">
          <w:delText xml:space="preserve">comes to the decision </w:delText>
        </w:r>
      </w:del>
      <w:ins w:id="141" w:author="Kate Azumah" w:date="2024-07-01T23:50:00Z">
        <w:r w:rsidR="00362D47">
          <w:t xml:space="preserve">realize </w:t>
        </w:r>
      </w:ins>
      <w:r w:rsidRPr="00B02FA8">
        <w:t xml:space="preserve">that God wants them to go out and minister.  This should be confirmed </w:t>
      </w:r>
      <w:del w:id="142" w:author="Kate Azumah" w:date="2024-07-02T00:00:00Z">
        <w:r w:rsidRPr="00B02FA8" w:rsidDel="002E4757">
          <w:delText xml:space="preserve">in consultation </w:delText>
        </w:r>
      </w:del>
      <w:r w:rsidRPr="00B02FA8">
        <w:t>with trusted and mat</w:t>
      </w:r>
      <w:r w:rsidR="00A55116">
        <w:t xml:space="preserve">ure spiritual advisors. </w:t>
      </w:r>
      <w:del w:id="143" w:author="Kate Azumah" w:date="2024-07-01T23:47:00Z">
        <w:r w:rsidR="00A55116" w:rsidDel="00C0576A">
          <w:delText>Our first</w:delText>
        </w:r>
        <w:r w:rsidRPr="00B02FA8" w:rsidDel="00C0576A">
          <w:delText xml:space="preserve"> edition of AfriGO was all about calling. Read it here: </w:delText>
        </w:r>
        <w:r w:rsidDel="00C0576A">
          <w:fldChar w:fldCharType="begin"/>
        </w:r>
        <w:r w:rsidDel="00C0576A">
          <w:delInstrText>HYPERLINK "https://bit.ly/42KawyR"</w:delInstrText>
        </w:r>
        <w:r w:rsidDel="00C0576A">
          <w:fldChar w:fldCharType="separate"/>
        </w:r>
        <w:r w:rsidRPr="00761D4F" w:rsidDel="00C0576A">
          <w:rPr>
            <w:rStyle w:val="Hyperlink"/>
          </w:rPr>
          <w:delText>https://bit.ly/42KawyR</w:delText>
        </w:r>
        <w:r w:rsidDel="00C0576A">
          <w:rPr>
            <w:rStyle w:val="Hyperlink"/>
          </w:rPr>
          <w:fldChar w:fldCharType="end"/>
        </w:r>
        <w:r w:rsidRPr="00B02FA8" w:rsidDel="00C0576A">
          <w:delText xml:space="preserve"> </w:delText>
        </w:r>
      </w:del>
    </w:p>
    <w:p w14:paraId="3D3BE251" w14:textId="77777777" w:rsidR="00B02FA8" w:rsidRDefault="00B02FA8" w:rsidP="006966B1">
      <w:pPr>
        <w:jc w:val="both"/>
      </w:pPr>
    </w:p>
    <w:p w14:paraId="3D6604AF" w14:textId="77777777" w:rsidR="00B02FA8" w:rsidRDefault="00B02FA8" w:rsidP="006966B1">
      <w:pPr>
        <w:jc w:val="both"/>
      </w:pPr>
      <w:r w:rsidRPr="00B02FA8">
        <w:t>At this point, a family is informed about the decision, which may result in a confirmation of their worst fears: their child will become a beggar, could be killed in a strange land, or have children who will never know their grandparents. That initial educational investment is now seen as a poor one</w:t>
      </w:r>
      <w:del w:id="144" w:author="Kate Azumah" w:date="2024-07-02T00:01:00Z">
        <w:r w:rsidRPr="00B02FA8" w:rsidDel="00CA40C1">
          <w:delText>, indeed</w:delText>
        </w:r>
      </w:del>
      <w:r w:rsidRPr="00B02FA8">
        <w:t>. Unfortunately, the local pastor sometimes can be one of the biggest obstacles to the would-be missionary, with protests about local needs, doubt of the call, or his own fears about monies leaving the church for a foreign land.  These reactions are</w:t>
      </w:r>
      <w:del w:id="145" w:author="Kate Azumah" w:date="2024-07-02T00:01:00Z">
        <w:r w:rsidRPr="00B02FA8" w:rsidDel="00CA40C1">
          <w:delText xml:space="preserve"> deeply</w:delText>
        </w:r>
      </w:del>
      <w:r w:rsidRPr="00B02FA8">
        <w:t xml:space="preserve"> distressing for someone who has already struggled,</w:t>
      </w:r>
      <w:r>
        <w:t xml:space="preserve"> </w:t>
      </w:r>
      <w:r w:rsidRPr="00B02FA8">
        <w:t xml:space="preserve">perhaps for years, about God’s mission plans for them.   </w:t>
      </w:r>
    </w:p>
    <w:p w14:paraId="0DCE7D73" w14:textId="77777777" w:rsidR="00B02FA8" w:rsidRDefault="00B02FA8" w:rsidP="006966B1">
      <w:pPr>
        <w:jc w:val="both"/>
      </w:pPr>
    </w:p>
    <w:p w14:paraId="45AF7061" w14:textId="77777777" w:rsidR="00B02FA8" w:rsidRPr="00B02FA8" w:rsidRDefault="00B02FA8" w:rsidP="006966B1">
      <w:pPr>
        <w:jc w:val="both"/>
        <w:rPr>
          <w:b/>
        </w:rPr>
      </w:pPr>
      <w:r w:rsidRPr="00B02FA8">
        <w:rPr>
          <w:b/>
        </w:rPr>
        <w:t xml:space="preserve">Ubuntu and missions </w:t>
      </w:r>
    </w:p>
    <w:p w14:paraId="76771DA4" w14:textId="77777777" w:rsidR="00B02FA8" w:rsidRDefault="00B02FA8" w:rsidP="006966B1">
      <w:pPr>
        <w:jc w:val="both"/>
      </w:pPr>
      <w:r w:rsidRPr="00B02FA8">
        <w:t xml:space="preserve">Let’s consider an alternative using the African philosophy of Ubuntu.  It is related to the Zulu phrase “Umuntu ngumuntu ngabantu,” which means that a person is a person through other persons. Can we not apply this to the missionary call?  Could it be that God has directed the call to both the individual and the community around him? </w:t>
      </w:r>
    </w:p>
    <w:p w14:paraId="52B905B4" w14:textId="77777777" w:rsidR="00B02FA8" w:rsidDel="00F624C0" w:rsidRDefault="00B02FA8" w:rsidP="006966B1">
      <w:pPr>
        <w:jc w:val="both"/>
        <w:rPr>
          <w:del w:id="146" w:author="Kate Azumah" w:date="2024-07-01T23:52:00Z"/>
        </w:rPr>
      </w:pPr>
    </w:p>
    <w:p w14:paraId="1F1C9E3D" w14:textId="5088FE2D" w:rsidR="00B02FA8" w:rsidDel="00F624C0" w:rsidRDefault="00B02FA8" w:rsidP="006966B1">
      <w:pPr>
        <w:jc w:val="both"/>
        <w:rPr>
          <w:del w:id="147" w:author="Kate Azumah" w:date="2024-07-01T23:52:00Z"/>
        </w:rPr>
      </w:pPr>
      <w:del w:id="148" w:author="Kate Azumah" w:date="2024-07-01T23:52:00Z">
        <w:r w:rsidRPr="00B02FA8" w:rsidDel="00F624C0">
          <w:delText xml:space="preserve">Dr. Dennis Kilama, in an article for The Gospel Coalition Africa, comments:  “Recovering Ubuntu in the Church would go some way towards recovering the New Testament vision for Christian community. This is the attitude that whatever you do impacts others: what affects one affects all. Success of the group is above that of the individual.”  </w:delText>
        </w:r>
      </w:del>
    </w:p>
    <w:p w14:paraId="27EF4774" w14:textId="77777777" w:rsidR="00B02FA8" w:rsidRDefault="00B02FA8" w:rsidP="006966B1">
      <w:pPr>
        <w:jc w:val="both"/>
      </w:pPr>
    </w:p>
    <w:p w14:paraId="2194F6F2" w14:textId="78697140" w:rsidR="00B02FA8" w:rsidRDefault="00B02FA8" w:rsidP="006966B1">
      <w:pPr>
        <w:jc w:val="both"/>
      </w:pPr>
      <w:r w:rsidRPr="00B02FA8">
        <w:t xml:space="preserve">What if missionary success is considered the success of the whole community rather than the success of one individual labouring in the harvest field? Let’s picture a community that hears God’s call of their beloved. They pray for confirmation, see that he is properly trained, and is well-supported while serving in mission. They welcome their beloved when he is back home </w:t>
      </w:r>
      <w:del w:id="149" w:author="Kate Azumah" w:date="2024-07-02T00:02:00Z">
        <w:r w:rsidRPr="00B02FA8" w:rsidDel="00C346D4">
          <w:delText xml:space="preserve">to rest, </w:delText>
        </w:r>
      </w:del>
      <w:r w:rsidRPr="00B02FA8">
        <w:t>and encourage him while he prepares to return. The community gathers around the family members who, in the missionary’s absence, require assistance</w:t>
      </w:r>
      <w:del w:id="150" w:author="Kate Azumah" w:date="2024-07-01T23:54:00Z">
        <w:r w:rsidRPr="00B02FA8" w:rsidDel="00C1598E">
          <w:delText>, whether financial or otherwise</w:delText>
        </w:r>
      </w:del>
      <w:r w:rsidRPr="00B02FA8">
        <w:t>. Would this not be a real expression of Ubuntu? Read how Grace</w:t>
      </w:r>
      <w:ins w:id="151" w:author="Kate Azumah" w:date="2024-07-01T23:54:00Z">
        <w:r w:rsidR="00C1598E">
          <w:t>’s</w:t>
        </w:r>
      </w:ins>
      <w:del w:id="152" w:author="Kate Azumah" w:date="2024-07-01T23:54:00Z">
        <w:r w:rsidRPr="00B02FA8" w:rsidDel="00C1598E">
          <w:delText xml:space="preserve"> Djanie’s</w:delText>
        </w:r>
      </w:del>
      <w:r>
        <w:t>*</w:t>
      </w:r>
      <w:r w:rsidRPr="00B02FA8">
        <w:t xml:space="preserve"> family and community did exactly that. </w:t>
      </w:r>
    </w:p>
    <w:p w14:paraId="6AD27887" w14:textId="77777777" w:rsidR="00B02FA8" w:rsidRDefault="00B02FA8" w:rsidP="006966B1">
      <w:pPr>
        <w:jc w:val="both"/>
      </w:pPr>
    </w:p>
    <w:p w14:paraId="2766D259" w14:textId="77777777" w:rsidR="00B02FA8" w:rsidRPr="00B02FA8" w:rsidRDefault="00B02FA8" w:rsidP="006966B1">
      <w:pPr>
        <w:jc w:val="both"/>
        <w:rPr>
          <w:b/>
        </w:rPr>
      </w:pPr>
      <w:r w:rsidRPr="00B02FA8">
        <w:rPr>
          <w:b/>
        </w:rPr>
        <w:t xml:space="preserve">Grace’s story </w:t>
      </w:r>
    </w:p>
    <w:p w14:paraId="2EA06B30" w14:textId="4E171032" w:rsidR="00B02FA8" w:rsidRDefault="00B02FA8" w:rsidP="006966B1">
      <w:pPr>
        <w:jc w:val="both"/>
      </w:pPr>
      <w:del w:id="153" w:author="Kate Azumah" w:date="2024-07-01T23:55:00Z">
        <w:r w:rsidRPr="00B02FA8" w:rsidDel="008412E6">
          <w:delText xml:space="preserve">I have heard stories of parents who were against their children’s missionary call, </w:delText>
        </w:r>
        <w:r w:rsidR="00A55116" w:rsidDel="008412E6">
          <w:delText>but my experience was different</w:delText>
        </w:r>
        <w:r w:rsidRPr="00B02FA8" w:rsidDel="008412E6">
          <w:delText xml:space="preserve">. </w:delText>
        </w:r>
      </w:del>
      <w:r w:rsidRPr="00B02FA8">
        <w:t>When I first informed my parents</w:t>
      </w:r>
      <w:ins w:id="154" w:author="Kate Azumah" w:date="2024-07-01T23:54:00Z">
        <w:r w:rsidR="008412E6">
          <w:t xml:space="preserve"> about my m</w:t>
        </w:r>
      </w:ins>
      <w:ins w:id="155" w:author="Kate Azumah" w:date="2024-07-01T23:55:00Z">
        <w:r w:rsidR="008412E6">
          <w:t>issionary call</w:t>
        </w:r>
      </w:ins>
      <w:r w:rsidRPr="00B02FA8">
        <w:t xml:space="preserve">, my </w:t>
      </w:r>
      <w:del w:id="156" w:author="Kate Azumah" w:date="2024-07-03T01:34:00Z">
        <w:r w:rsidRPr="00B02FA8" w:rsidDel="006208A5">
          <w:delText>Dad</w:delText>
        </w:r>
      </w:del>
      <w:ins w:id="157" w:author="Kate Azumah" w:date="2024-07-03T01:34:00Z">
        <w:r w:rsidR="006208A5" w:rsidRPr="00B02FA8">
          <w:t>dad</w:t>
        </w:r>
      </w:ins>
      <w:r w:rsidRPr="00B02FA8">
        <w:t xml:space="preserve"> smiled. My Mum said, “It is a privilege to serve the Lord.” They</w:t>
      </w:r>
      <w:r>
        <w:t xml:space="preserve"> </w:t>
      </w:r>
      <w:r w:rsidRPr="00B02FA8">
        <w:t xml:space="preserve">never questioned my intentions or discouraged me. There </w:t>
      </w:r>
      <w:r w:rsidRPr="00B02FA8">
        <w:lastRenderedPageBreak/>
        <w:t xml:space="preserve">were moments I was unsure </w:t>
      </w:r>
      <w:del w:id="158" w:author="Kate Azumah" w:date="2024-07-01T23:55:00Z">
        <w:r w:rsidRPr="00B02FA8" w:rsidDel="008412E6">
          <w:delText>if this was</w:delText>
        </w:r>
      </w:del>
      <w:ins w:id="159" w:author="Kate Azumah" w:date="2024-07-01T23:55:00Z">
        <w:r w:rsidR="008412E6">
          <w:t>about</w:t>
        </w:r>
      </w:ins>
      <w:r w:rsidRPr="00B02FA8">
        <w:t xml:space="preserve"> God’s will, but they were always available to talk and pray with me when I needed it. </w:t>
      </w:r>
    </w:p>
    <w:p w14:paraId="5B3CD585" w14:textId="77777777" w:rsidR="00B02FA8" w:rsidRDefault="00B02FA8" w:rsidP="006966B1">
      <w:pPr>
        <w:jc w:val="both"/>
      </w:pPr>
    </w:p>
    <w:p w14:paraId="47D83B4A" w14:textId="27CC2526" w:rsidR="00B02FA8" w:rsidRDefault="00B02FA8" w:rsidP="006966B1">
      <w:pPr>
        <w:jc w:val="both"/>
      </w:pPr>
      <w:r w:rsidRPr="00B02FA8">
        <w:t>Before I came to the mission field, I formed an intercessory group to pray for me every week</w:t>
      </w:r>
      <w:del w:id="160" w:author="Kate Azumah" w:date="2024-07-01T23:55:00Z">
        <w:r w:rsidRPr="00B02FA8" w:rsidDel="006255C2">
          <w:delText xml:space="preserve"> on Zoom</w:delText>
        </w:r>
      </w:del>
      <w:r w:rsidRPr="00B02FA8">
        <w:t xml:space="preserve">. My parents </w:t>
      </w:r>
      <w:del w:id="161" w:author="Kate Azumah" w:date="2024-07-01T23:56:00Z">
        <w:r w:rsidRPr="00B02FA8" w:rsidDel="006255C2">
          <w:delText>took part in it</w:delText>
        </w:r>
      </w:del>
      <w:ins w:id="162" w:author="Kate Azumah" w:date="2024-07-01T23:56:00Z">
        <w:r w:rsidR="006255C2">
          <w:t>participated</w:t>
        </w:r>
      </w:ins>
      <w:r w:rsidRPr="00B02FA8">
        <w:t xml:space="preserve"> consistently. When I left for the field, my brother coordinated it</w:t>
      </w:r>
      <w:del w:id="163" w:author="Kate Azumah" w:date="2024-07-01T23:56:00Z">
        <w:r w:rsidRPr="00B02FA8" w:rsidDel="006255C2">
          <w:delText xml:space="preserve"> in my absence</w:delText>
        </w:r>
      </w:del>
      <w:r w:rsidRPr="00B02FA8">
        <w:t xml:space="preserve">. I resigned from my job to prepare for the field, and my old parents took me in for a whole year. They </w:t>
      </w:r>
      <w:del w:id="164" w:author="Kate Azumah" w:date="2024-07-01T23:56:00Z">
        <w:r w:rsidRPr="00B02FA8" w:rsidDel="00122626">
          <w:delText xml:space="preserve">took good care of me and </w:delText>
        </w:r>
      </w:del>
      <w:r w:rsidRPr="00B02FA8">
        <w:t xml:space="preserve">never complained about my inability to support with the upkeep of the home. They rather gave me a substantial amount of money for the field. </w:t>
      </w:r>
    </w:p>
    <w:p w14:paraId="4D6755E8" w14:textId="77777777" w:rsidR="00B02FA8" w:rsidRDefault="00B02FA8" w:rsidP="006966B1">
      <w:pPr>
        <w:jc w:val="both"/>
      </w:pPr>
    </w:p>
    <w:p w14:paraId="10577ED3" w14:textId="5E6B3FC4" w:rsidR="00B02FA8" w:rsidRDefault="00B02FA8" w:rsidP="006966B1">
      <w:pPr>
        <w:jc w:val="both"/>
      </w:pPr>
      <w:r w:rsidRPr="00B02FA8">
        <w:t>About 80 people attended my Commissioning Service. My whole family was there—my parents, my brother, my sister, her husband and their three children. My friends, old school mates, church members, former work c</w:t>
      </w:r>
      <w:r w:rsidR="00A55116">
        <w:t xml:space="preserve">olleagues, and mission leaders </w:t>
      </w:r>
      <w:r w:rsidRPr="00B02FA8">
        <w:t>were also present.</w:t>
      </w:r>
      <w:del w:id="165" w:author="Kate Azumah" w:date="2024-07-03T01:58:00Z">
        <w:r w:rsidRPr="00B02FA8" w:rsidDel="00D2521B">
          <w:delText xml:space="preserve"> </w:delText>
        </w:r>
      </w:del>
      <w:r w:rsidRPr="00B02FA8">
        <w:t xml:space="preserve"> They spoke words of affirmation over me and blessed me. A missionary couple gave me a suitcase. One friend came home to help me pack my luggage. A business owner added me to his payroll to send me monthly support as one of his workers</w:t>
      </w:r>
      <w:ins w:id="166" w:author="Kate Azumah" w:date="2024-07-01T23:57:00Z">
        <w:r w:rsidR="00122626">
          <w:t>.</w:t>
        </w:r>
      </w:ins>
      <w:del w:id="167" w:author="Kate Azumah" w:date="2024-07-01T23:57:00Z">
        <w:r w:rsidRPr="00B02FA8" w:rsidDel="00122626">
          <w:delText xml:space="preserve">, including statutory payments towards my retirement benefits—this was a miracle! </w:delText>
        </w:r>
      </w:del>
    </w:p>
    <w:p w14:paraId="07A91A74" w14:textId="77777777" w:rsidR="00B02FA8" w:rsidRDefault="00B02FA8" w:rsidP="006966B1">
      <w:pPr>
        <w:jc w:val="both"/>
      </w:pPr>
    </w:p>
    <w:p w14:paraId="7D6897A6" w14:textId="76D87E8F" w:rsidR="00B02FA8" w:rsidRDefault="00B02FA8" w:rsidP="006966B1">
      <w:pPr>
        <w:jc w:val="both"/>
      </w:pPr>
      <w:del w:id="168" w:author="Kate Azumah" w:date="2024-07-01T23:58:00Z">
        <w:r w:rsidRPr="00B02FA8" w:rsidDel="005E7B89">
          <w:delText xml:space="preserve">On the day of departure, my family saw me off at the airport. </w:delText>
        </w:r>
      </w:del>
      <w:r w:rsidRPr="00B02FA8">
        <w:t xml:space="preserve">The support </w:t>
      </w:r>
      <w:del w:id="169" w:author="Kate Azumah" w:date="2024-07-01T23:59:00Z">
        <w:r w:rsidRPr="00B02FA8" w:rsidDel="000E056D">
          <w:delText>from my family, friends, and the Christian community</w:delText>
        </w:r>
      </w:del>
      <w:ins w:id="170" w:author="Kate Azumah" w:date="2024-07-01T23:59:00Z">
        <w:r w:rsidR="000E056D">
          <w:t>I received</w:t>
        </w:r>
      </w:ins>
      <w:r w:rsidRPr="00B02FA8">
        <w:t xml:space="preserve"> strengthened me to accomplish my missionary call. My Dad’s words at my Commissioning Service describe the heart behind the</w:t>
      </w:r>
      <w:del w:id="171" w:author="Kate Azumah" w:date="2024-07-01T23:59:00Z">
        <w:r w:rsidRPr="00B02FA8" w:rsidDel="000E056D">
          <w:delText xml:space="preserve"> immense</w:delText>
        </w:r>
      </w:del>
      <w:r w:rsidRPr="00B02FA8">
        <w:t xml:space="preserve"> support I received</w:t>
      </w:r>
      <w:ins w:id="172" w:author="Kate Azumah" w:date="2024-07-01T23:58:00Z">
        <w:r w:rsidR="005E7B89">
          <w:t xml:space="preserve"> from everyone</w:t>
        </w:r>
      </w:ins>
      <w:del w:id="173" w:author="Kate Azumah" w:date="2024-07-03T01:34:00Z">
        <w:r w:rsidRPr="00B02FA8" w:rsidDel="00475C20">
          <w:delText>—“</w:delText>
        </w:r>
      </w:del>
      <w:ins w:id="174" w:author="Kate Azumah" w:date="2024-07-03T01:34:00Z">
        <w:r w:rsidR="00475C20" w:rsidRPr="00B02FA8">
          <w:t>— “</w:t>
        </w:r>
      </w:ins>
      <w:r w:rsidRPr="00B02FA8">
        <w:t>Just like Mary, the mother of Jesus, we feel so honoured that the Lord chose our family for this great task.” *https://bit.ly/3NAioi9</w:t>
      </w:r>
    </w:p>
    <w:p w14:paraId="308EAE65" w14:textId="77777777" w:rsidR="00B02FA8" w:rsidRDefault="00B02FA8" w:rsidP="006966B1">
      <w:pPr>
        <w:jc w:val="both"/>
      </w:pPr>
    </w:p>
    <w:p w14:paraId="6CC53287" w14:textId="77777777" w:rsidR="00B02FA8" w:rsidRDefault="00B02FA8" w:rsidP="006966B1">
      <w:pPr>
        <w:jc w:val="both"/>
      </w:pPr>
    </w:p>
    <w:p w14:paraId="64305D14" w14:textId="77777777" w:rsidR="00E42739" w:rsidRDefault="00E42739" w:rsidP="00E42739">
      <w:pPr>
        <w:jc w:val="both"/>
        <w:rPr>
          <w:highlight w:val="white"/>
        </w:rPr>
      </w:pPr>
    </w:p>
    <w:p w14:paraId="2E6FA1CE" w14:textId="77777777" w:rsidR="00E42739" w:rsidRDefault="00E42739" w:rsidP="00E42739">
      <w:pPr>
        <w:jc w:val="both"/>
      </w:pPr>
    </w:p>
    <w:p w14:paraId="0B9F3800" w14:textId="77777777" w:rsidR="00AF084A" w:rsidRDefault="00AF084A" w:rsidP="006966B1">
      <w:pPr>
        <w:spacing w:line="360" w:lineRule="auto"/>
        <w:jc w:val="both"/>
        <w:rPr>
          <w:rFonts w:eastAsia="Calibri"/>
        </w:rPr>
      </w:pPr>
    </w:p>
    <w:p w14:paraId="76341B82" w14:textId="77777777" w:rsidR="00AF084A" w:rsidRDefault="00AF084A" w:rsidP="006966B1">
      <w:pPr>
        <w:spacing w:after="200" w:line="276" w:lineRule="auto"/>
        <w:jc w:val="both"/>
        <w:rPr>
          <w:rFonts w:eastAsia="Calibri"/>
        </w:rPr>
      </w:pPr>
      <w:r>
        <w:rPr>
          <w:rFonts w:eastAsia="Calibri"/>
        </w:rPr>
        <w:br w:type="page"/>
      </w:r>
    </w:p>
    <w:p w14:paraId="48103D51" w14:textId="77777777" w:rsidR="00AF084A" w:rsidRPr="006966B1" w:rsidRDefault="00AF084A" w:rsidP="006966B1">
      <w:pPr>
        <w:jc w:val="center"/>
        <w:rPr>
          <w:rFonts w:asciiTheme="minorHAnsi" w:eastAsia="Calibri" w:hAnsiTheme="minorHAnsi"/>
          <w:b/>
          <w:color w:val="366091"/>
          <w:highlight w:val="white"/>
        </w:rPr>
      </w:pPr>
      <w:r w:rsidRPr="006966B1">
        <w:rPr>
          <w:rFonts w:asciiTheme="minorHAnsi" w:eastAsia="Calibri" w:hAnsiTheme="minorHAnsi"/>
          <w:b/>
          <w:color w:val="366091"/>
          <w:highlight w:val="white"/>
        </w:rPr>
        <w:lastRenderedPageBreak/>
        <w:t>P.6-7</w:t>
      </w:r>
    </w:p>
    <w:p w14:paraId="320D2644" w14:textId="77777777" w:rsidR="00AF084A" w:rsidRPr="00A174AD" w:rsidRDefault="00AF084A" w:rsidP="00A174AD">
      <w:pPr>
        <w:pStyle w:val="Heading1"/>
        <w:spacing w:before="0" w:beforeAutospacing="0" w:after="0" w:afterAutospacing="0" w:line="360" w:lineRule="auto"/>
        <w:jc w:val="center"/>
        <w:rPr>
          <w:rFonts w:asciiTheme="minorHAnsi" w:eastAsia="Calibri" w:hAnsiTheme="minorHAnsi"/>
          <w:color w:val="366091"/>
          <w:sz w:val="24"/>
          <w:szCs w:val="24"/>
          <w:highlight w:val="white"/>
        </w:rPr>
      </w:pPr>
      <w:r w:rsidRPr="00D91367">
        <w:rPr>
          <w:rFonts w:asciiTheme="minorHAnsi" w:eastAsia="Calibri" w:hAnsiTheme="minorHAnsi"/>
          <w:color w:val="366091"/>
          <w:sz w:val="24"/>
          <w:szCs w:val="24"/>
          <w:highlight w:val="white"/>
        </w:rPr>
        <w:t>FEATURE</w:t>
      </w:r>
    </w:p>
    <w:p w14:paraId="3D81D060" w14:textId="77777777" w:rsidR="0073320A" w:rsidRDefault="0073320A" w:rsidP="00A174AD">
      <w:pPr>
        <w:spacing w:line="360" w:lineRule="auto"/>
        <w:ind w:left="360"/>
        <w:jc w:val="center"/>
        <w:rPr>
          <w:rFonts w:asciiTheme="minorHAnsi" w:hAnsiTheme="minorHAnsi"/>
          <w:color w:val="BD2D26"/>
        </w:rPr>
      </w:pPr>
      <w:r>
        <w:rPr>
          <w:rFonts w:asciiTheme="minorHAnsi" w:hAnsiTheme="minorHAnsi"/>
          <w:color w:val="BD2D26"/>
        </w:rPr>
        <w:t>A TURNAROUND FOR REAGAN</w:t>
      </w:r>
    </w:p>
    <w:p w14:paraId="3823CC44" w14:textId="77777777" w:rsidR="0073320A" w:rsidRPr="00D91367" w:rsidRDefault="0073320A" w:rsidP="00A174AD">
      <w:pPr>
        <w:pStyle w:val="Heading1"/>
        <w:spacing w:before="0" w:beforeAutospacing="0" w:after="0" w:afterAutospacing="0" w:line="360" w:lineRule="auto"/>
        <w:jc w:val="center"/>
        <w:rPr>
          <w:rFonts w:asciiTheme="minorHAnsi" w:eastAsia="Calibri" w:hAnsiTheme="minorHAnsi"/>
          <w:color w:val="366091"/>
          <w:sz w:val="24"/>
          <w:szCs w:val="24"/>
          <w:highlight w:val="white"/>
        </w:rPr>
      </w:pPr>
      <w:r>
        <w:rPr>
          <w:rFonts w:asciiTheme="minorHAnsi" w:eastAsia="Calibri" w:hAnsiTheme="minorHAnsi"/>
          <w:color w:val="366091"/>
          <w:sz w:val="24"/>
          <w:szCs w:val="24"/>
          <w:highlight w:val="white"/>
        </w:rPr>
        <w:t>BY KATE AZUMAH</w:t>
      </w:r>
    </w:p>
    <w:p w14:paraId="50601AED" w14:textId="77777777" w:rsidR="0073320A" w:rsidRPr="000B54CD" w:rsidRDefault="0073320A">
      <w:pPr>
        <w:spacing w:line="276" w:lineRule="auto"/>
        <w:ind w:left="360"/>
        <w:jc w:val="both"/>
        <w:rPr>
          <w:rFonts w:asciiTheme="minorHAnsi" w:hAnsiTheme="minorHAnsi"/>
          <w:color w:val="BD2D26"/>
        </w:rPr>
        <w:pPrChange w:id="175" w:author="Kate Azumah" w:date="2024-07-02T00:31:00Z">
          <w:pPr>
            <w:spacing w:line="276" w:lineRule="auto"/>
            <w:ind w:left="360"/>
            <w:jc w:val="center"/>
          </w:pPr>
        </w:pPrChange>
      </w:pPr>
    </w:p>
    <w:p w14:paraId="11F5E837" w14:textId="5962CC12" w:rsidR="00B812D4" w:rsidRDefault="000949F8">
      <w:pPr>
        <w:widowControl w:val="0"/>
        <w:pBdr>
          <w:top w:val="nil"/>
          <w:left w:val="nil"/>
          <w:bottom w:val="nil"/>
          <w:right w:val="nil"/>
          <w:between w:val="nil"/>
        </w:pBdr>
        <w:jc w:val="both"/>
        <w:pPrChange w:id="176" w:author="Kate Azumah" w:date="2024-07-02T00:31:00Z">
          <w:pPr>
            <w:widowControl w:val="0"/>
            <w:pBdr>
              <w:top w:val="nil"/>
              <w:left w:val="nil"/>
              <w:bottom w:val="nil"/>
              <w:right w:val="nil"/>
              <w:between w:val="nil"/>
            </w:pBdr>
          </w:pPr>
        </w:pPrChange>
      </w:pPr>
      <w:del w:id="177" w:author="Kate Azumah" w:date="2024-07-02T00:17:00Z">
        <w:r w:rsidRPr="000949F8" w:rsidDel="00EF5938">
          <w:delText>Reagan had never left the town of Kumasi in his entire life. So the</w:delText>
        </w:r>
      </w:del>
      <w:ins w:id="178" w:author="Kate Azumah" w:date="2024-07-02T00:17:00Z">
        <w:r w:rsidR="00EF5938">
          <w:t>The</w:t>
        </w:r>
      </w:ins>
      <w:r w:rsidRPr="000949F8">
        <w:t xml:space="preserve"> day </w:t>
      </w:r>
      <w:ins w:id="179" w:author="Kate Azumah" w:date="2024-07-02T00:16:00Z">
        <w:r w:rsidR="00EF5938">
          <w:t>Rea</w:t>
        </w:r>
      </w:ins>
      <w:ins w:id="180" w:author="Kate Azumah" w:date="2024-07-02T00:17:00Z">
        <w:r w:rsidR="00EF5938">
          <w:t>g</w:t>
        </w:r>
      </w:ins>
      <w:ins w:id="181" w:author="Kate Azumah" w:date="2024-07-02T00:16:00Z">
        <w:r w:rsidR="00EF5938">
          <w:t>an</w:t>
        </w:r>
      </w:ins>
      <w:del w:id="182" w:author="Kate Azumah" w:date="2024-07-02T00:16:00Z">
        <w:r w:rsidRPr="000949F8" w:rsidDel="00EF5938">
          <w:delText>he</w:delText>
        </w:r>
      </w:del>
      <w:r w:rsidRPr="000949F8">
        <w:t xml:space="preserve"> boarded a bus</w:t>
      </w:r>
      <w:ins w:id="183" w:author="Kate Azumah" w:date="2024-07-02T00:16:00Z">
        <w:r w:rsidR="00EF5938">
          <w:t xml:space="preserve"> from Kumasi</w:t>
        </w:r>
      </w:ins>
      <w:r w:rsidRPr="000949F8">
        <w:t xml:space="preserve"> for the mission field far away from home was a big day. Upon arriving in Tamale, he discovered that the bus to Gbintre moved once a day. He didn’t miss it, but he wished he had. First, how badly the bus shook! </w:t>
      </w:r>
      <w:del w:id="184" w:author="Kate Azumah" w:date="2024-07-02T00:17:00Z">
        <w:r w:rsidRPr="000949F8" w:rsidDel="00EF5938">
          <w:delText xml:space="preserve">Every part of his body vibrated. </w:delText>
        </w:r>
      </w:del>
      <w:r w:rsidRPr="000949F8">
        <w:t xml:space="preserve">Then the rain came, and despite being in the bus, he got completely soaked. </w:t>
      </w:r>
    </w:p>
    <w:p w14:paraId="21DA51F6" w14:textId="77777777" w:rsidR="00B812D4" w:rsidRDefault="00B812D4">
      <w:pPr>
        <w:widowControl w:val="0"/>
        <w:pBdr>
          <w:top w:val="nil"/>
          <w:left w:val="nil"/>
          <w:bottom w:val="nil"/>
          <w:right w:val="nil"/>
          <w:between w:val="nil"/>
        </w:pBdr>
        <w:jc w:val="both"/>
        <w:pPrChange w:id="185" w:author="Kate Azumah" w:date="2024-07-02T00:31:00Z">
          <w:pPr>
            <w:widowControl w:val="0"/>
            <w:pBdr>
              <w:top w:val="nil"/>
              <w:left w:val="nil"/>
              <w:bottom w:val="nil"/>
              <w:right w:val="nil"/>
              <w:between w:val="nil"/>
            </w:pBdr>
          </w:pPr>
        </w:pPrChange>
      </w:pPr>
    </w:p>
    <w:p w14:paraId="4F8704E3" w14:textId="55AB3B86" w:rsidR="000949F8" w:rsidRDefault="000949F8">
      <w:pPr>
        <w:widowControl w:val="0"/>
        <w:pBdr>
          <w:top w:val="nil"/>
          <w:left w:val="nil"/>
          <w:bottom w:val="nil"/>
          <w:right w:val="nil"/>
          <w:between w:val="nil"/>
        </w:pBdr>
        <w:jc w:val="both"/>
        <w:pPrChange w:id="186" w:author="Kate Azumah" w:date="2024-07-02T00:31:00Z">
          <w:pPr>
            <w:widowControl w:val="0"/>
            <w:pBdr>
              <w:top w:val="nil"/>
              <w:left w:val="nil"/>
              <w:bottom w:val="nil"/>
              <w:right w:val="nil"/>
              <w:between w:val="nil"/>
            </w:pBdr>
          </w:pPr>
        </w:pPrChange>
      </w:pPr>
      <w:del w:id="187" w:author="Kate Azumah" w:date="2024-07-02T00:32:00Z">
        <w:r w:rsidRPr="000949F8" w:rsidDel="001C061B">
          <w:delText xml:space="preserve">The scheduled arrival time of 9pm became 12 midnight. </w:delText>
        </w:r>
      </w:del>
      <w:r w:rsidRPr="000949F8">
        <w:t xml:space="preserve">He slept over at </w:t>
      </w:r>
      <w:proofErr w:type="spellStart"/>
      <w:r w:rsidRPr="000949F8">
        <w:t>Gbintre</w:t>
      </w:r>
      <w:proofErr w:type="spellEnd"/>
      <w:del w:id="188" w:author="Kate Azumah" w:date="2024-07-03T01:59:00Z">
        <w:r w:rsidRPr="000949F8" w:rsidDel="00C95F4F">
          <w:delText>,</w:delText>
        </w:r>
      </w:del>
      <w:r w:rsidRPr="000949F8">
        <w:t xml:space="preserve"> and continued the next day. He was expecting a nice car to transport him and his teammate, Joseph, </w:t>
      </w:r>
      <w:del w:id="189" w:author="Kate Azumah" w:date="2024-07-02T00:18:00Z">
        <w:r w:rsidRPr="000949F8" w:rsidDel="000A3011">
          <w:delText xml:space="preserve">who travelled with him from Kumasi, </w:delText>
        </w:r>
      </w:del>
      <w:r w:rsidRPr="000949F8">
        <w:t>to their final destination. Instead, they shared a roofless tricycle with market women who spoke a strange language</w:t>
      </w:r>
      <w:del w:id="190" w:author="Kate Azumah" w:date="2024-07-02T00:50:00Z">
        <w:r w:rsidRPr="000949F8" w:rsidDel="002A147B">
          <w:delText xml:space="preserve"> and stared at the</w:delText>
        </w:r>
      </w:del>
      <w:del w:id="191" w:author="Kate Azumah" w:date="2024-07-02T00:32:00Z">
        <w:r w:rsidRPr="000949F8" w:rsidDel="00224392">
          <w:delText xml:space="preserve"> two peculiar men</w:delText>
        </w:r>
      </w:del>
      <w:r w:rsidRPr="000949F8">
        <w:t xml:space="preserve">. Reagan recounts, “When we finally landed in Tuna, the village had no electricity. At night, the darkness was so thick I hardly saw people’s faces. </w:t>
      </w:r>
      <w:del w:id="192" w:author="Kate Azumah" w:date="2024-07-02T00:34:00Z">
        <w:r w:rsidRPr="000949F8" w:rsidDel="00915C71">
          <w:delText>I couldn’t help but admit it—my</w:delText>
        </w:r>
      </w:del>
      <w:ins w:id="193" w:author="Kate Azumah" w:date="2024-07-02T00:34:00Z">
        <w:r w:rsidR="00915C71">
          <w:t>My</w:t>
        </w:r>
      </w:ins>
      <w:r w:rsidRPr="000949F8">
        <w:t xml:space="preserve"> Mum had been right. This is a</w:t>
      </w:r>
      <w:r>
        <w:t xml:space="preserve"> </w:t>
      </w:r>
      <w:r w:rsidRPr="000949F8">
        <w:t xml:space="preserve">place of suffering, and I never should have come.” </w:t>
      </w:r>
    </w:p>
    <w:p w14:paraId="09D34CFD" w14:textId="77777777" w:rsidR="000949F8" w:rsidRDefault="000949F8">
      <w:pPr>
        <w:widowControl w:val="0"/>
        <w:pBdr>
          <w:top w:val="nil"/>
          <w:left w:val="nil"/>
          <w:bottom w:val="nil"/>
          <w:right w:val="nil"/>
          <w:between w:val="nil"/>
        </w:pBdr>
        <w:jc w:val="both"/>
        <w:pPrChange w:id="194" w:author="Kate Azumah" w:date="2024-07-02T00:31:00Z">
          <w:pPr>
            <w:widowControl w:val="0"/>
            <w:pBdr>
              <w:top w:val="nil"/>
              <w:left w:val="nil"/>
              <w:bottom w:val="nil"/>
              <w:right w:val="nil"/>
              <w:between w:val="nil"/>
            </w:pBdr>
          </w:pPr>
        </w:pPrChange>
      </w:pPr>
    </w:p>
    <w:p w14:paraId="0A3D3532" w14:textId="77777777" w:rsidR="000949F8" w:rsidRPr="000949F8" w:rsidRDefault="000949F8">
      <w:pPr>
        <w:widowControl w:val="0"/>
        <w:pBdr>
          <w:top w:val="nil"/>
          <w:left w:val="nil"/>
          <w:bottom w:val="nil"/>
          <w:right w:val="nil"/>
          <w:between w:val="nil"/>
        </w:pBdr>
        <w:jc w:val="both"/>
        <w:rPr>
          <w:b/>
        </w:rPr>
        <w:pPrChange w:id="195" w:author="Kate Azumah" w:date="2024-07-02T00:31:00Z">
          <w:pPr>
            <w:widowControl w:val="0"/>
            <w:pBdr>
              <w:top w:val="nil"/>
              <w:left w:val="nil"/>
              <w:bottom w:val="nil"/>
              <w:right w:val="nil"/>
              <w:between w:val="nil"/>
            </w:pBdr>
          </w:pPr>
        </w:pPrChange>
      </w:pPr>
      <w:r w:rsidRPr="000949F8">
        <w:rPr>
          <w:b/>
        </w:rPr>
        <w:t xml:space="preserve">Reagan’s call </w:t>
      </w:r>
    </w:p>
    <w:p w14:paraId="692E63E0" w14:textId="695BFDAC" w:rsidR="000949F8" w:rsidRDefault="000949F8">
      <w:pPr>
        <w:widowControl w:val="0"/>
        <w:pBdr>
          <w:top w:val="nil"/>
          <w:left w:val="nil"/>
          <w:bottom w:val="nil"/>
          <w:right w:val="nil"/>
          <w:between w:val="nil"/>
        </w:pBdr>
        <w:jc w:val="both"/>
        <w:pPrChange w:id="196" w:author="Kate Azumah" w:date="2024-07-02T00:31:00Z">
          <w:pPr>
            <w:widowControl w:val="0"/>
            <w:pBdr>
              <w:top w:val="nil"/>
              <w:left w:val="nil"/>
              <w:bottom w:val="nil"/>
              <w:right w:val="nil"/>
              <w:between w:val="nil"/>
            </w:pBdr>
          </w:pPr>
        </w:pPrChange>
      </w:pPr>
      <w:r w:rsidRPr="000949F8">
        <w:t xml:space="preserve">Reagan Opoku Agyeman graduated from the Kwame Nkrumah University of Science and Technology in Kumasi, Ghana, with a </w:t>
      </w:r>
      <w:del w:id="197" w:author="Kate Azumah" w:date="2024-07-02T00:19:00Z">
        <w:r w:rsidRPr="000949F8" w:rsidDel="000A3011">
          <w:delText xml:space="preserve">Bachelor of Science </w:delText>
        </w:r>
      </w:del>
      <w:r w:rsidRPr="000949F8">
        <w:t>degree in Business Administration. His decision to sign up as a missionary with Operation Serve had been influenced by his friend, Razak.</w:t>
      </w:r>
      <w:del w:id="198" w:author="Kate Azumah" w:date="2024-07-03T01:59:00Z">
        <w:r w:rsidRPr="000949F8" w:rsidDel="00C95F4F">
          <w:delText xml:space="preserve"> </w:delText>
        </w:r>
      </w:del>
      <w:r w:rsidRPr="000949F8">
        <w:t xml:space="preserve"> “When I was finishing school</w:t>
      </w:r>
      <w:del w:id="199" w:author="Kate Azumah" w:date="2024-07-02T00:53:00Z">
        <w:r w:rsidRPr="000949F8" w:rsidDel="001D2E08">
          <w:delText xml:space="preserve"> in 2019</w:delText>
        </w:r>
      </w:del>
      <w:r w:rsidRPr="000949F8">
        <w:t>, Razak told me about an opportunity to do mission work</w:t>
      </w:r>
      <w:del w:id="200" w:author="Kate Azumah" w:date="2024-07-02T00:53:00Z">
        <w:r w:rsidRPr="000949F8" w:rsidDel="001D2E08">
          <w:delText xml:space="preserve"> for one year</w:delText>
        </w:r>
      </w:del>
      <w:r w:rsidRPr="000949F8">
        <w:t xml:space="preserve"> during my National Service. I decided to pray about it. I didn’t see any vision or hear the Lord speak, but I decided to</w:t>
      </w:r>
      <w:ins w:id="201" w:author="Kate Azumah" w:date="2024-07-02T00:35:00Z">
        <w:r w:rsidR="00BA5AEB">
          <w:t xml:space="preserve"> go</w:t>
        </w:r>
      </w:ins>
      <w:r w:rsidRPr="000949F8">
        <w:t xml:space="preserve"> </w:t>
      </w:r>
      <w:del w:id="202" w:author="Kate Azumah" w:date="2024-07-02T00:19:00Z">
        <w:r w:rsidRPr="000949F8" w:rsidDel="00697C20">
          <w:delText>go as an act of</w:delText>
        </w:r>
      </w:del>
      <w:ins w:id="203" w:author="Kate Azumah" w:date="2024-07-02T00:19:00Z">
        <w:r w:rsidR="00697C20">
          <w:t>in</w:t>
        </w:r>
      </w:ins>
      <w:r w:rsidRPr="000949F8">
        <w:t xml:space="preserve"> simple obedience.</w:t>
      </w:r>
      <w:del w:id="204" w:author="Kate Azumah" w:date="2024-07-02T00:35:00Z">
        <w:r w:rsidRPr="000949F8" w:rsidDel="00BA5AEB">
          <w:delText xml:space="preserve"> I also thought it would be fun; the idea of an adventure in a far land appealed to me.</w:delText>
        </w:r>
      </w:del>
      <w:r w:rsidRPr="000949F8">
        <w:t xml:space="preserve">” </w:t>
      </w:r>
    </w:p>
    <w:p w14:paraId="33BA88BA" w14:textId="77777777" w:rsidR="000949F8" w:rsidRDefault="000949F8">
      <w:pPr>
        <w:widowControl w:val="0"/>
        <w:pBdr>
          <w:top w:val="nil"/>
          <w:left w:val="nil"/>
          <w:bottom w:val="nil"/>
          <w:right w:val="nil"/>
          <w:between w:val="nil"/>
        </w:pBdr>
        <w:jc w:val="both"/>
        <w:pPrChange w:id="205" w:author="Kate Azumah" w:date="2024-07-02T00:31:00Z">
          <w:pPr>
            <w:widowControl w:val="0"/>
            <w:pBdr>
              <w:top w:val="nil"/>
              <w:left w:val="nil"/>
              <w:bottom w:val="nil"/>
              <w:right w:val="nil"/>
              <w:between w:val="nil"/>
            </w:pBdr>
          </w:pPr>
        </w:pPrChange>
      </w:pPr>
    </w:p>
    <w:p w14:paraId="161C272F" w14:textId="77777777" w:rsidR="000949F8" w:rsidRPr="000949F8" w:rsidRDefault="000949F8">
      <w:pPr>
        <w:widowControl w:val="0"/>
        <w:pBdr>
          <w:top w:val="nil"/>
          <w:left w:val="nil"/>
          <w:bottom w:val="nil"/>
          <w:right w:val="nil"/>
          <w:between w:val="nil"/>
        </w:pBdr>
        <w:jc w:val="both"/>
        <w:rPr>
          <w:b/>
        </w:rPr>
        <w:pPrChange w:id="206" w:author="Kate Azumah" w:date="2024-07-02T00:31:00Z">
          <w:pPr>
            <w:widowControl w:val="0"/>
            <w:pBdr>
              <w:top w:val="nil"/>
              <w:left w:val="nil"/>
              <w:bottom w:val="nil"/>
              <w:right w:val="nil"/>
              <w:between w:val="nil"/>
            </w:pBdr>
          </w:pPr>
        </w:pPrChange>
      </w:pPr>
      <w:r w:rsidRPr="000949F8">
        <w:rPr>
          <w:b/>
        </w:rPr>
        <w:t xml:space="preserve">Family worries </w:t>
      </w:r>
    </w:p>
    <w:p w14:paraId="5117E0DC" w14:textId="0B8A3733" w:rsidR="00B812D4" w:rsidRDefault="000949F8">
      <w:pPr>
        <w:widowControl w:val="0"/>
        <w:pBdr>
          <w:top w:val="nil"/>
          <w:left w:val="nil"/>
          <w:bottom w:val="nil"/>
          <w:right w:val="nil"/>
          <w:between w:val="nil"/>
        </w:pBdr>
        <w:jc w:val="both"/>
        <w:pPrChange w:id="207" w:author="Kate Azumah" w:date="2024-07-02T00:31:00Z">
          <w:pPr>
            <w:widowControl w:val="0"/>
            <w:pBdr>
              <w:top w:val="nil"/>
              <w:left w:val="nil"/>
              <w:bottom w:val="nil"/>
              <w:right w:val="nil"/>
              <w:between w:val="nil"/>
            </w:pBdr>
          </w:pPr>
        </w:pPrChange>
      </w:pPr>
      <w:r w:rsidRPr="000949F8">
        <w:t>“</w:t>
      </w:r>
      <w:del w:id="208" w:author="Kate Azumah" w:date="2024-07-02T00:20:00Z">
        <w:r w:rsidRPr="000949F8" w:rsidDel="00697C20">
          <w:delText xml:space="preserve">I tried to prepare my parents for what I had signed up for. </w:delText>
        </w:r>
      </w:del>
      <w:r w:rsidRPr="000949F8">
        <w:t xml:space="preserve">I knew if I told </w:t>
      </w:r>
      <w:ins w:id="209" w:author="Kate Azumah" w:date="2024-07-02T00:20:00Z">
        <w:r w:rsidR="00697C20">
          <w:t>my parents</w:t>
        </w:r>
      </w:ins>
      <w:del w:id="210" w:author="Kate Azumah" w:date="2024-07-02T00:20:00Z">
        <w:r w:rsidRPr="000949F8" w:rsidDel="00697C20">
          <w:delText>them</w:delText>
        </w:r>
      </w:del>
      <w:r w:rsidRPr="000949F8">
        <w:t xml:space="preserve"> I was going to do missions, their response would be an outright ‘no.’ So, I planted the idea in</w:t>
      </w:r>
      <w:r>
        <w:t xml:space="preserve"> </w:t>
      </w:r>
      <w:r w:rsidRPr="000949F8">
        <w:t>their minds that since I had specialized in Agribusiness Management, serving in the North would be a professional advantage. My Mum said she would be okay with it</w:t>
      </w:r>
      <w:del w:id="211" w:author="Kate Azumah" w:date="2024-07-02T00:54:00Z">
        <w:r w:rsidRPr="000949F8" w:rsidDel="00FA58B6">
          <w:delText>—I had won her over</w:delText>
        </w:r>
      </w:del>
      <w:r w:rsidRPr="000949F8">
        <w:t xml:space="preserve">.” </w:t>
      </w:r>
    </w:p>
    <w:p w14:paraId="1C1A26E6" w14:textId="77777777" w:rsidR="00B812D4" w:rsidRDefault="00B812D4">
      <w:pPr>
        <w:widowControl w:val="0"/>
        <w:pBdr>
          <w:top w:val="nil"/>
          <w:left w:val="nil"/>
          <w:bottom w:val="nil"/>
          <w:right w:val="nil"/>
          <w:between w:val="nil"/>
        </w:pBdr>
        <w:jc w:val="both"/>
        <w:pPrChange w:id="212" w:author="Kate Azumah" w:date="2024-07-02T00:31:00Z">
          <w:pPr>
            <w:widowControl w:val="0"/>
            <w:pBdr>
              <w:top w:val="nil"/>
              <w:left w:val="nil"/>
              <w:bottom w:val="nil"/>
              <w:right w:val="nil"/>
              <w:between w:val="nil"/>
            </w:pBdr>
          </w:pPr>
        </w:pPrChange>
      </w:pPr>
    </w:p>
    <w:p w14:paraId="32530A44" w14:textId="44792470" w:rsidR="000949F8" w:rsidRDefault="000949F8">
      <w:pPr>
        <w:widowControl w:val="0"/>
        <w:pBdr>
          <w:top w:val="nil"/>
          <w:left w:val="nil"/>
          <w:bottom w:val="nil"/>
          <w:right w:val="nil"/>
          <w:between w:val="nil"/>
        </w:pBdr>
        <w:jc w:val="both"/>
        <w:pPrChange w:id="213" w:author="Kate Azumah" w:date="2024-07-02T00:31:00Z">
          <w:pPr>
            <w:widowControl w:val="0"/>
            <w:pBdr>
              <w:top w:val="nil"/>
              <w:left w:val="nil"/>
              <w:bottom w:val="nil"/>
              <w:right w:val="nil"/>
              <w:between w:val="nil"/>
            </w:pBdr>
          </w:pPr>
        </w:pPrChange>
      </w:pPr>
      <w:r w:rsidRPr="000949F8">
        <w:t>The posting came and Reagan was sent to the remote village of Tuna</w:t>
      </w:r>
      <w:del w:id="214" w:author="Kate Azumah" w:date="2024-07-02T00:22:00Z">
        <w:r w:rsidRPr="000949F8" w:rsidDel="00593EDD">
          <w:delText xml:space="preserve"> </w:delText>
        </w:r>
      </w:del>
      <w:del w:id="215" w:author="Kate Azumah" w:date="2024-07-02T00:21:00Z">
        <w:r w:rsidRPr="000949F8" w:rsidDel="00595EAA">
          <w:delText xml:space="preserve">in the Bunkpurugu district </w:delText>
        </w:r>
      </w:del>
      <w:del w:id="216" w:author="Kate Azumah" w:date="2024-07-02T00:22:00Z">
        <w:r w:rsidRPr="000949F8" w:rsidDel="00593EDD">
          <w:delText>in the North East Region</w:delText>
        </w:r>
      </w:del>
      <w:r w:rsidRPr="000949F8">
        <w:t xml:space="preserve">. “Mum became angry; Dad, cousins, aunties, and grandmas protested. Mum’s younger sister fought me and said she wouldn’t let me go. A friend asked why I was being so foolish. </w:t>
      </w:r>
      <w:del w:id="217" w:author="Kate Azumah" w:date="2024-07-02T00:36:00Z">
        <w:r w:rsidRPr="000949F8" w:rsidDel="002473EB">
          <w:delText xml:space="preserve">‘Are there no souls in Kumasi? Why must you go all the way up North to win souls for Christ?’ they queried. </w:delText>
        </w:r>
      </w:del>
      <w:r w:rsidRPr="000949F8">
        <w:t xml:space="preserve">The hostility was real.  I told them it was only for a year, but they weren’t pacified.” </w:t>
      </w:r>
    </w:p>
    <w:p w14:paraId="36BD9BD6" w14:textId="77777777" w:rsidR="000949F8" w:rsidRDefault="000949F8">
      <w:pPr>
        <w:widowControl w:val="0"/>
        <w:pBdr>
          <w:top w:val="nil"/>
          <w:left w:val="nil"/>
          <w:bottom w:val="nil"/>
          <w:right w:val="nil"/>
          <w:between w:val="nil"/>
        </w:pBdr>
        <w:jc w:val="both"/>
        <w:pPrChange w:id="218" w:author="Kate Azumah" w:date="2024-07-02T00:31:00Z">
          <w:pPr>
            <w:widowControl w:val="0"/>
            <w:pBdr>
              <w:top w:val="nil"/>
              <w:left w:val="nil"/>
              <w:bottom w:val="nil"/>
              <w:right w:val="nil"/>
              <w:between w:val="nil"/>
            </w:pBdr>
          </w:pPr>
        </w:pPrChange>
      </w:pPr>
    </w:p>
    <w:p w14:paraId="4E032E32" w14:textId="0E158E58" w:rsidR="00B057E2" w:rsidRDefault="000949F8">
      <w:pPr>
        <w:widowControl w:val="0"/>
        <w:pBdr>
          <w:top w:val="nil"/>
          <w:left w:val="nil"/>
          <w:bottom w:val="nil"/>
          <w:right w:val="nil"/>
          <w:between w:val="nil"/>
        </w:pBdr>
        <w:jc w:val="both"/>
        <w:rPr>
          <w:ins w:id="219" w:author="Kate Azumah" w:date="2024-07-02T00:23:00Z"/>
        </w:rPr>
        <w:pPrChange w:id="220" w:author="Kate Azumah" w:date="2024-07-02T00:31:00Z">
          <w:pPr>
            <w:widowControl w:val="0"/>
            <w:pBdr>
              <w:top w:val="nil"/>
              <w:left w:val="nil"/>
              <w:bottom w:val="nil"/>
              <w:right w:val="nil"/>
              <w:between w:val="nil"/>
            </w:pBdr>
          </w:pPr>
        </w:pPrChange>
      </w:pPr>
      <w:r w:rsidRPr="000949F8">
        <w:t xml:space="preserve">“For the first time in my life, I decided to stand up for myself. I told them I was old enough to make my own decisions.” Reagan left home for six weeks of mission training. His family didn’t stop him, but his troubles were not over. “While I was at mission school, Dad called me </w:t>
      </w:r>
      <w:del w:id="221" w:author="Kate Azumah" w:date="2024-07-02T00:37:00Z">
        <w:r w:rsidRPr="000949F8" w:rsidDel="006B396E">
          <w:delText xml:space="preserve">on the phone </w:delText>
        </w:r>
      </w:del>
      <w:r w:rsidRPr="000949F8">
        <w:t>one dawn</w:t>
      </w:r>
      <w:ins w:id="222" w:author="Kate Azumah" w:date="2024-07-02T00:37:00Z">
        <w:r w:rsidR="006B396E">
          <w:t>, and</w:t>
        </w:r>
      </w:ins>
      <w:del w:id="223" w:author="Kate Azumah" w:date="2024-07-02T00:37:00Z">
        <w:r w:rsidRPr="000949F8" w:rsidDel="006B396E">
          <w:delText>. He</w:delText>
        </w:r>
      </w:del>
      <w:r w:rsidRPr="000949F8">
        <w:t xml:space="preserve"> asked me to come home. He was very emotional</w:t>
      </w:r>
      <w:del w:id="224" w:author="Kate Azumah" w:date="2024-07-02T00:23:00Z">
        <w:r w:rsidRPr="000949F8" w:rsidDel="00B057E2">
          <w:delText>, and I was too</w:delText>
        </w:r>
      </w:del>
      <w:r w:rsidRPr="000949F8">
        <w:t xml:space="preserve">.” </w:t>
      </w:r>
    </w:p>
    <w:p w14:paraId="2E5AF20F" w14:textId="77777777" w:rsidR="00B057E2" w:rsidRDefault="00B057E2">
      <w:pPr>
        <w:widowControl w:val="0"/>
        <w:pBdr>
          <w:top w:val="nil"/>
          <w:left w:val="nil"/>
          <w:bottom w:val="nil"/>
          <w:right w:val="nil"/>
          <w:between w:val="nil"/>
        </w:pBdr>
        <w:jc w:val="both"/>
        <w:rPr>
          <w:ins w:id="225" w:author="Kate Azumah" w:date="2024-07-02T00:23:00Z"/>
        </w:rPr>
        <w:pPrChange w:id="226" w:author="Kate Azumah" w:date="2024-07-02T00:31:00Z">
          <w:pPr>
            <w:widowControl w:val="0"/>
            <w:pBdr>
              <w:top w:val="nil"/>
              <w:left w:val="nil"/>
              <w:bottom w:val="nil"/>
              <w:right w:val="nil"/>
              <w:between w:val="nil"/>
            </w:pBdr>
          </w:pPr>
        </w:pPrChange>
      </w:pPr>
    </w:p>
    <w:p w14:paraId="23101F02" w14:textId="78CFA921" w:rsidR="00B812D4" w:rsidRDefault="000949F8">
      <w:pPr>
        <w:widowControl w:val="0"/>
        <w:pBdr>
          <w:top w:val="nil"/>
          <w:left w:val="nil"/>
          <w:bottom w:val="nil"/>
          <w:right w:val="nil"/>
          <w:between w:val="nil"/>
        </w:pBdr>
        <w:jc w:val="both"/>
        <w:pPrChange w:id="227" w:author="Kate Azumah" w:date="2024-07-02T00:31:00Z">
          <w:pPr>
            <w:widowControl w:val="0"/>
            <w:pBdr>
              <w:top w:val="nil"/>
              <w:left w:val="nil"/>
              <w:bottom w:val="nil"/>
              <w:right w:val="nil"/>
              <w:between w:val="nil"/>
            </w:pBdr>
          </w:pPr>
        </w:pPrChange>
      </w:pPr>
      <w:r w:rsidRPr="000949F8">
        <w:t xml:space="preserve">Reagan’s Mum, Mama Anna, explains, “None of us was happy with the news. </w:t>
      </w:r>
      <w:del w:id="228" w:author="Kate Azumah" w:date="2024-07-02T00:23:00Z">
        <w:r w:rsidRPr="000949F8" w:rsidDel="00CD03AA">
          <w:delText>We had heard rumors about the volatile North</w:delText>
        </w:r>
      </w:del>
      <w:ins w:id="229" w:author="Kate Azumah" w:date="2024-07-02T00:23:00Z">
        <w:r w:rsidR="00CD03AA">
          <w:t>The North was volatile</w:t>
        </w:r>
      </w:ins>
      <w:del w:id="230" w:author="Kate Azumah" w:date="2024-07-02T00:24:00Z">
        <w:r w:rsidRPr="000949F8" w:rsidDel="00CD03AA">
          <w:delText>.</w:delText>
        </w:r>
      </w:del>
      <w:ins w:id="231" w:author="Kate Azumah" w:date="2024-07-02T00:24:00Z">
        <w:r w:rsidR="00CD03AA">
          <w:t>, and</w:t>
        </w:r>
      </w:ins>
      <w:r w:rsidRPr="000949F8">
        <w:t xml:space="preserve"> </w:t>
      </w:r>
      <w:ins w:id="232" w:author="Kate Azumah" w:date="2024-07-02T00:24:00Z">
        <w:r w:rsidR="00CD03AA">
          <w:t>w</w:t>
        </w:r>
      </w:ins>
      <w:del w:id="233" w:author="Kate Azumah" w:date="2024-07-02T00:24:00Z">
        <w:r w:rsidRPr="000949F8" w:rsidDel="00CD03AA">
          <w:delText>W</w:delText>
        </w:r>
      </w:del>
      <w:r w:rsidRPr="000949F8">
        <w:t xml:space="preserve">e </w:t>
      </w:r>
      <w:ins w:id="234" w:author="Kate Azumah" w:date="2024-07-02T00:38:00Z">
        <w:r w:rsidR="00A0431A">
          <w:t>feared</w:t>
        </w:r>
      </w:ins>
      <w:del w:id="235" w:author="Kate Azumah" w:date="2024-07-02T00:38:00Z">
        <w:r w:rsidRPr="000949F8" w:rsidDel="00A0431A">
          <w:delText>were afraid</w:delText>
        </w:r>
      </w:del>
      <w:r w:rsidRPr="000949F8">
        <w:t xml:space="preserve"> for his safety.” Reagan’s Dad also expected</w:t>
      </w:r>
      <w:r>
        <w:t xml:space="preserve"> </w:t>
      </w:r>
      <w:r w:rsidRPr="000949F8">
        <w:t xml:space="preserve">his firstborn to get a good </w:t>
      </w:r>
      <w:r w:rsidRPr="000949F8">
        <w:lastRenderedPageBreak/>
        <w:t xml:space="preserve">job and support the family financially. </w:t>
      </w:r>
    </w:p>
    <w:p w14:paraId="3C826765" w14:textId="77777777" w:rsidR="00B812D4" w:rsidRDefault="00B812D4">
      <w:pPr>
        <w:widowControl w:val="0"/>
        <w:pBdr>
          <w:top w:val="nil"/>
          <w:left w:val="nil"/>
          <w:bottom w:val="nil"/>
          <w:right w:val="nil"/>
          <w:between w:val="nil"/>
        </w:pBdr>
        <w:jc w:val="both"/>
        <w:pPrChange w:id="236" w:author="Kate Azumah" w:date="2024-07-02T00:31:00Z">
          <w:pPr>
            <w:widowControl w:val="0"/>
            <w:pBdr>
              <w:top w:val="nil"/>
              <w:left w:val="nil"/>
              <w:bottom w:val="nil"/>
              <w:right w:val="nil"/>
              <w:between w:val="nil"/>
            </w:pBdr>
          </w:pPr>
        </w:pPrChange>
      </w:pPr>
    </w:p>
    <w:p w14:paraId="71C55518" w14:textId="77777777" w:rsidR="00B812D4" w:rsidRPr="00B812D4" w:rsidRDefault="000949F8">
      <w:pPr>
        <w:widowControl w:val="0"/>
        <w:pBdr>
          <w:top w:val="nil"/>
          <w:left w:val="nil"/>
          <w:bottom w:val="nil"/>
          <w:right w:val="nil"/>
          <w:between w:val="nil"/>
        </w:pBdr>
        <w:jc w:val="both"/>
        <w:rPr>
          <w:b/>
        </w:rPr>
        <w:pPrChange w:id="237" w:author="Kate Azumah" w:date="2024-07-02T00:31:00Z">
          <w:pPr>
            <w:widowControl w:val="0"/>
            <w:pBdr>
              <w:top w:val="nil"/>
              <w:left w:val="nil"/>
              <w:bottom w:val="nil"/>
              <w:right w:val="nil"/>
              <w:between w:val="nil"/>
            </w:pBdr>
          </w:pPr>
        </w:pPrChange>
      </w:pPr>
      <w:r w:rsidRPr="00B812D4">
        <w:rPr>
          <w:b/>
        </w:rPr>
        <w:t xml:space="preserve">Missionary life </w:t>
      </w:r>
    </w:p>
    <w:p w14:paraId="3A5E7DE5" w14:textId="7D3A52DB" w:rsidR="00B812D4" w:rsidRDefault="000949F8">
      <w:pPr>
        <w:widowControl w:val="0"/>
        <w:pBdr>
          <w:top w:val="nil"/>
          <w:left w:val="nil"/>
          <w:bottom w:val="nil"/>
          <w:right w:val="nil"/>
          <w:between w:val="nil"/>
        </w:pBdr>
        <w:jc w:val="both"/>
        <w:pPrChange w:id="238" w:author="Kate Azumah" w:date="2024-07-02T00:31:00Z">
          <w:pPr>
            <w:widowControl w:val="0"/>
            <w:pBdr>
              <w:top w:val="nil"/>
              <w:left w:val="nil"/>
              <w:bottom w:val="nil"/>
              <w:right w:val="nil"/>
              <w:between w:val="nil"/>
            </w:pBdr>
          </w:pPr>
        </w:pPrChange>
      </w:pPr>
      <w:del w:id="239" w:author="Kate Azumah" w:date="2024-07-02T00:38:00Z">
        <w:r w:rsidRPr="000949F8" w:rsidDel="00A0431A">
          <w:delText xml:space="preserve">For Reagan, going to the North was partly about adventure, but God had serious business for this young man. </w:delText>
        </w:r>
      </w:del>
      <w:r w:rsidRPr="000949F8">
        <w:t xml:space="preserve">Reagan taught in the elementary school at Tuna, ran a ministry for children, organized church services in other communities, and through sports ministry, discipled many boys who were initially hard to reach. </w:t>
      </w:r>
    </w:p>
    <w:p w14:paraId="56107D8D" w14:textId="77777777" w:rsidR="00B812D4" w:rsidRDefault="00B812D4">
      <w:pPr>
        <w:widowControl w:val="0"/>
        <w:pBdr>
          <w:top w:val="nil"/>
          <w:left w:val="nil"/>
          <w:bottom w:val="nil"/>
          <w:right w:val="nil"/>
          <w:between w:val="nil"/>
        </w:pBdr>
        <w:jc w:val="both"/>
        <w:pPrChange w:id="240" w:author="Kate Azumah" w:date="2024-07-02T00:31:00Z">
          <w:pPr>
            <w:widowControl w:val="0"/>
            <w:pBdr>
              <w:top w:val="nil"/>
              <w:left w:val="nil"/>
              <w:bottom w:val="nil"/>
              <w:right w:val="nil"/>
              <w:between w:val="nil"/>
            </w:pBdr>
          </w:pPr>
        </w:pPrChange>
      </w:pPr>
    </w:p>
    <w:p w14:paraId="51AD6F60" w14:textId="6D325667" w:rsidR="00B812D4" w:rsidRDefault="000949F8">
      <w:pPr>
        <w:widowControl w:val="0"/>
        <w:pBdr>
          <w:top w:val="nil"/>
          <w:left w:val="nil"/>
          <w:bottom w:val="nil"/>
          <w:right w:val="nil"/>
          <w:between w:val="nil"/>
        </w:pBdr>
        <w:jc w:val="both"/>
        <w:pPrChange w:id="241" w:author="Kate Azumah" w:date="2024-07-02T00:31:00Z">
          <w:pPr>
            <w:widowControl w:val="0"/>
            <w:pBdr>
              <w:top w:val="nil"/>
              <w:left w:val="nil"/>
              <w:bottom w:val="nil"/>
              <w:right w:val="nil"/>
              <w:between w:val="nil"/>
            </w:pBdr>
          </w:pPr>
        </w:pPrChange>
      </w:pPr>
      <w:r w:rsidRPr="000949F8">
        <w:t>One day, Reagan and Joseph were enduring the distressing</w:t>
      </w:r>
      <w:del w:id="242" w:author="Kate Azumah" w:date="2024-07-02T00:25:00Z">
        <w:r w:rsidRPr="000949F8" w:rsidDel="004E305E">
          <w:delText xml:space="preserve"> Northern</w:delText>
        </w:r>
      </w:del>
      <w:r w:rsidRPr="000949F8">
        <w:t xml:space="preserve"> heat at home when Elijah rushed in. His wife was having another episode of high fever. They </w:t>
      </w:r>
      <w:ins w:id="243" w:author="Kate Azumah" w:date="2024-07-02T00:57:00Z">
        <w:r w:rsidR="0099331A">
          <w:t>went</w:t>
        </w:r>
      </w:ins>
      <w:del w:id="244" w:author="Kate Azumah" w:date="2024-07-02T00:57:00Z">
        <w:r w:rsidRPr="000949F8" w:rsidDel="0099331A">
          <w:delText>followed him home</w:delText>
        </w:r>
      </w:del>
      <w:r w:rsidRPr="000949F8">
        <w:t xml:space="preserve"> and prayed for her. As they did, she fell under the power of God</w:t>
      </w:r>
      <w:del w:id="245" w:author="Kate Azumah" w:date="2024-07-02T00:39:00Z">
        <w:r w:rsidRPr="000949F8" w:rsidDel="00CA6A33">
          <w:delText>, and started sweating heavily</w:delText>
        </w:r>
      </w:del>
      <w:r w:rsidRPr="000949F8">
        <w:t xml:space="preserve">. “Right before our eyes, she was instantly healed! I wasn’t an overly spiritual person, so I was shocked. It dawned on me that God didn’t bring me here for fun, but for real missions.” This was the beginning of many testimonies as </w:t>
      </w:r>
      <w:ins w:id="246" w:author="Kate Azumah" w:date="2024-07-02T00:25:00Z">
        <w:r w:rsidR="004E305E">
          <w:t xml:space="preserve">more </w:t>
        </w:r>
      </w:ins>
      <w:r w:rsidRPr="000949F8">
        <w:t>people came</w:t>
      </w:r>
      <w:del w:id="247" w:author="Kate Azumah" w:date="2024-07-02T00:25:00Z">
        <w:r w:rsidRPr="000949F8" w:rsidDel="003C715D">
          <w:delText xml:space="preserve"> with more problems</w:delText>
        </w:r>
      </w:del>
      <w:r w:rsidRPr="000949F8">
        <w:t xml:space="preserve">  for prayer. </w:t>
      </w:r>
    </w:p>
    <w:p w14:paraId="059697F6" w14:textId="77777777" w:rsidR="00B812D4" w:rsidRDefault="00B812D4">
      <w:pPr>
        <w:widowControl w:val="0"/>
        <w:pBdr>
          <w:top w:val="nil"/>
          <w:left w:val="nil"/>
          <w:bottom w:val="nil"/>
          <w:right w:val="nil"/>
          <w:between w:val="nil"/>
        </w:pBdr>
        <w:jc w:val="both"/>
        <w:pPrChange w:id="248" w:author="Kate Azumah" w:date="2024-07-02T00:31:00Z">
          <w:pPr>
            <w:widowControl w:val="0"/>
            <w:pBdr>
              <w:top w:val="nil"/>
              <w:left w:val="nil"/>
              <w:bottom w:val="nil"/>
              <w:right w:val="nil"/>
              <w:between w:val="nil"/>
            </w:pBdr>
          </w:pPr>
        </w:pPrChange>
      </w:pPr>
    </w:p>
    <w:p w14:paraId="7D5062EC" w14:textId="3E4798CB" w:rsidR="00B812D4" w:rsidRDefault="000949F8">
      <w:pPr>
        <w:widowControl w:val="0"/>
        <w:pBdr>
          <w:top w:val="nil"/>
          <w:left w:val="nil"/>
          <w:bottom w:val="nil"/>
          <w:right w:val="nil"/>
          <w:between w:val="nil"/>
        </w:pBdr>
        <w:jc w:val="both"/>
        <w:pPrChange w:id="249" w:author="Kate Azumah" w:date="2024-07-02T00:31:00Z">
          <w:pPr>
            <w:widowControl w:val="0"/>
            <w:pBdr>
              <w:top w:val="nil"/>
              <w:left w:val="nil"/>
              <w:bottom w:val="nil"/>
              <w:right w:val="nil"/>
              <w:between w:val="nil"/>
            </w:pBdr>
          </w:pPr>
        </w:pPrChange>
      </w:pPr>
      <w:r w:rsidRPr="000949F8">
        <w:t>They prayed for Sala</w:t>
      </w:r>
      <w:del w:id="250" w:author="Kate Azumah" w:date="2024-07-02T00:26:00Z">
        <w:r w:rsidRPr="000949F8" w:rsidDel="003C715D">
          <w:delText>,</w:delText>
        </w:r>
      </w:del>
      <w:r w:rsidRPr="000949F8">
        <w:t xml:space="preserve"> </w:t>
      </w:r>
      <w:del w:id="251" w:author="Kate Azumah" w:date="2024-07-02T00:26:00Z">
        <w:r w:rsidRPr="000949F8" w:rsidDel="003C715D">
          <w:delText xml:space="preserve">a second wife </w:delText>
        </w:r>
      </w:del>
      <w:r w:rsidRPr="000949F8">
        <w:t>who wanted a baby. When she delivered, she</w:t>
      </w:r>
      <w:r>
        <w:t xml:space="preserve"> requested them to name him. </w:t>
      </w:r>
      <w:r w:rsidRPr="000949F8">
        <w:t xml:space="preserve"> “We called him Miracle,” Reagan says. “Another woman with epilepsy came from the South to seek treatment from a fetish priest up North. We asked her to come to our village for prayer. On the appointed day, her whole village came with her. They wanted us to pray for them too. The woman is now completely well.”</w:t>
      </w:r>
    </w:p>
    <w:p w14:paraId="0FEFFE89" w14:textId="77777777" w:rsidR="00B812D4" w:rsidRDefault="00B812D4">
      <w:pPr>
        <w:widowControl w:val="0"/>
        <w:pBdr>
          <w:top w:val="nil"/>
          <w:left w:val="nil"/>
          <w:bottom w:val="nil"/>
          <w:right w:val="nil"/>
          <w:between w:val="nil"/>
        </w:pBdr>
        <w:jc w:val="both"/>
        <w:pPrChange w:id="252" w:author="Kate Azumah" w:date="2024-07-02T00:31:00Z">
          <w:pPr>
            <w:widowControl w:val="0"/>
            <w:pBdr>
              <w:top w:val="nil"/>
              <w:left w:val="nil"/>
              <w:bottom w:val="nil"/>
              <w:right w:val="nil"/>
              <w:between w:val="nil"/>
            </w:pBdr>
          </w:pPr>
        </w:pPrChange>
      </w:pPr>
    </w:p>
    <w:p w14:paraId="0504788F" w14:textId="4CDE1078" w:rsidR="00B812D4" w:rsidRDefault="000949F8">
      <w:pPr>
        <w:widowControl w:val="0"/>
        <w:pBdr>
          <w:top w:val="nil"/>
          <w:left w:val="nil"/>
          <w:bottom w:val="nil"/>
          <w:right w:val="nil"/>
          <w:between w:val="nil"/>
        </w:pBdr>
        <w:jc w:val="both"/>
        <w:pPrChange w:id="253" w:author="Kate Azumah" w:date="2024-07-02T00:31:00Z">
          <w:pPr>
            <w:widowControl w:val="0"/>
            <w:pBdr>
              <w:top w:val="nil"/>
              <w:left w:val="nil"/>
              <w:bottom w:val="nil"/>
              <w:right w:val="nil"/>
              <w:between w:val="nil"/>
            </w:pBdr>
          </w:pPr>
        </w:pPrChange>
      </w:pPr>
      <w:r w:rsidRPr="000949F8">
        <w:t xml:space="preserve"> Whenever he was home from the</w:t>
      </w:r>
      <w:r>
        <w:t xml:space="preserve"> </w:t>
      </w:r>
      <w:r w:rsidRPr="000949F8">
        <w:t xml:space="preserve">field, Reagan shared </w:t>
      </w:r>
      <w:ins w:id="254" w:author="Kate Azumah" w:date="2024-07-02T00:26:00Z">
        <w:r w:rsidR="003C715D">
          <w:t>these</w:t>
        </w:r>
      </w:ins>
      <w:del w:id="255" w:author="Kate Azumah" w:date="2024-07-02T00:26:00Z">
        <w:r w:rsidRPr="000949F8" w:rsidDel="003C715D">
          <w:delText>such</w:delText>
        </w:r>
      </w:del>
      <w:r w:rsidRPr="000949F8">
        <w:t xml:space="preserve"> stories with his family</w:t>
      </w:r>
      <w:del w:id="256" w:author="Kate Azumah" w:date="2024-07-02T00:40:00Z">
        <w:r w:rsidRPr="000949F8" w:rsidDel="0001669B">
          <w:delText xml:space="preserve"> and showed them photos and videos of his missionary activities</w:delText>
        </w:r>
      </w:del>
      <w:r w:rsidRPr="000949F8">
        <w:t xml:space="preserve">. They started easing up, but they reminded him of his promise that it was only for a year. </w:t>
      </w:r>
    </w:p>
    <w:p w14:paraId="1791AE90" w14:textId="77777777" w:rsidR="00B812D4" w:rsidRDefault="00B812D4">
      <w:pPr>
        <w:widowControl w:val="0"/>
        <w:pBdr>
          <w:top w:val="nil"/>
          <w:left w:val="nil"/>
          <w:bottom w:val="nil"/>
          <w:right w:val="nil"/>
          <w:between w:val="nil"/>
        </w:pBdr>
        <w:jc w:val="both"/>
        <w:pPrChange w:id="257" w:author="Kate Azumah" w:date="2024-07-02T00:31:00Z">
          <w:pPr>
            <w:widowControl w:val="0"/>
            <w:pBdr>
              <w:top w:val="nil"/>
              <w:left w:val="nil"/>
              <w:bottom w:val="nil"/>
              <w:right w:val="nil"/>
              <w:between w:val="nil"/>
            </w:pBdr>
          </w:pPr>
        </w:pPrChange>
      </w:pPr>
    </w:p>
    <w:p w14:paraId="4AE28F05" w14:textId="190DBFF0" w:rsidR="00B812D4" w:rsidRDefault="000949F8">
      <w:pPr>
        <w:widowControl w:val="0"/>
        <w:pBdr>
          <w:top w:val="nil"/>
          <w:left w:val="nil"/>
          <w:bottom w:val="nil"/>
          <w:right w:val="nil"/>
          <w:between w:val="nil"/>
        </w:pBdr>
        <w:jc w:val="both"/>
        <w:pPrChange w:id="258" w:author="Kate Azumah" w:date="2024-07-02T00:31:00Z">
          <w:pPr>
            <w:widowControl w:val="0"/>
            <w:pBdr>
              <w:top w:val="nil"/>
              <w:left w:val="nil"/>
              <w:bottom w:val="nil"/>
              <w:right w:val="nil"/>
              <w:between w:val="nil"/>
            </w:pBdr>
          </w:pPr>
        </w:pPrChange>
      </w:pPr>
      <w:r w:rsidRPr="000949F8">
        <w:t xml:space="preserve">Reagan experienced hard times too. On his first birthday on the field, he </w:t>
      </w:r>
      <w:ins w:id="259" w:author="Kate Azumah" w:date="2024-07-02T00:41:00Z">
        <w:r w:rsidR="006A2256">
          <w:t>was</w:t>
        </w:r>
      </w:ins>
      <w:del w:id="260" w:author="Kate Azumah" w:date="2024-07-02T00:41:00Z">
        <w:r w:rsidRPr="000949F8" w:rsidDel="006A2256">
          <w:delText>took</w:delText>
        </w:r>
      </w:del>
      <w:r w:rsidRPr="000949F8">
        <w:t xml:space="preserve"> very ill. When he called his Mum, she said, “Come home. We’ll take care of you.” Reagan stayed. Communicating by phone was frustrating. “The only place I could access a network connection </w:t>
      </w:r>
      <w:del w:id="261" w:author="Kate Azumah" w:date="2024-07-02T00:27:00Z">
        <w:r w:rsidRPr="000949F8" w:rsidDel="00C049EF">
          <w:delText xml:space="preserve">in the entire village </w:delText>
        </w:r>
      </w:del>
      <w:r w:rsidRPr="000949F8">
        <w:t xml:space="preserve">was close to a particular tree. The slightest movement and the connection was lost.” Mama Anna laments this as another worry for the family. “We couldn’t call him at will. We had to wait for him to reach us.” </w:t>
      </w:r>
      <w:del w:id="262" w:author="Kate Azumah" w:date="2024-07-02T01:03:00Z">
        <w:r w:rsidRPr="000949F8" w:rsidDel="003201FB">
          <w:delText>Three months into their stay, Reagan’s tea</w:delText>
        </w:r>
        <w:r w:rsidR="00B812D4" w:rsidDel="003201FB">
          <w:delText xml:space="preserve">mmate left the field and never </w:delText>
        </w:r>
        <w:r w:rsidRPr="000949F8" w:rsidDel="003201FB">
          <w:delText xml:space="preserve">came back. </w:delText>
        </w:r>
      </w:del>
    </w:p>
    <w:p w14:paraId="7095A24F" w14:textId="77777777" w:rsidR="00B812D4" w:rsidRDefault="00B812D4">
      <w:pPr>
        <w:widowControl w:val="0"/>
        <w:pBdr>
          <w:top w:val="nil"/>
          <w:left w:val="nil"/>
          <w:bottom w:val="nil"/>
          <w:right w:val="nil"/>
          <w:between w:val="nil"/>
        </w:pBdr>
        <w:jc w:val="both"/>
        <w:pPrChange w:id="263" w:author="Kate Azumah" w:date="2024-07-02T00:31:00Z">
          <w:pPr>
            <w:widowControl w:val="0"/>
            <w:pBdr>
              <w:top w:val="nil"/>
              <w:left w:val="nil"/>
              <w:bottom w:val="nil"/>
              <w:right w:val="nil"/>
              <w:between w:val="nil"/>
            </w:pBdr>
          </w:pPr>
        </w:pPrChange>
      </w:pPr>
    </w:p>
    <w:p w14:paraId="37809554" w14:textId="77777777" w:rsidR="00B812D4" w:rsidRPr="00B812D4" w:rsidRDefault="000949F8">
      <w:pPr>
        <w:widowControl w:val="0"/>
        <w:pBdr>
          <w:top w:val="nil"/>
          <w:left w:val="nil"/>
          <w:bottom w:val="nil"/>
          <w:right w:val="nil"/>
          <w:between w:val="nil"/>
        </w:pBdr>
        <w:jc w:val="both"/>
        <w:rPr>
          <w:b/>
        </w:rPr>
        <w:pPrChange w:id="264" w:author="Kate Azumah" w:date="2024-07-02T00:31:00Z">
          <w:pPr>
            <w:widowControl w:val="0"/>
            <w:pBdr>
              <w:top w:val="nil"/>
              <w:left w:val="nil"/>
              <w:bottom w:val="nil"/>
              <w:right w:val="nil"/>
              <w:between w:val="nil"/>
            </w:pBdr>
          </w:pPr>
        </w:pPrChange>
      </w:pPr>
      <w:r w:rsidRPr="00B812D4">
        <w:rPr>
          <w:b/>
        </w:rPr>
        <w:t xml:space="preserve">Family support </w:t>
      </w:r>
    </w:p>
    <w:p w14:paraId="5AED8F41" w14:textId="77777777" w:rsidR="00B812D4" w:rsidRDefault="000949F8">
      <w:pPr>
        <w:widowControl w:val="0"/>
        <w:pBdr>
          <w:top w:val="nil"/>
          <w:left w:val="nil"/>
          <w:bottom w:val="nil"/>
          <w:right w:val="nil"/>
          <w:between w:val="nil"/>
        </w:pBdr>
        <w:jc w:val="both"/>
        <w:pPrChange w:id="265" w:author="Kate Azumah" w:date="2024-07-02T00:31:00Z">
          <w:pPr>
            <w:widowControl w:val="0"/>
            <w:pBdr>
              <w:top w:val="nil"/>
              <w:left w:val="nil"/>
              <w:bottom w:val="nil"/>
              <w:right w:val="nil"/>
              <w:between w:val="nil"/>
            </w:pBdr>
          </w:pPr>
        </w:pPrChange>
      </w:pPr>
      <w:r w:rsidRPr="000949F8">
        <w:t>Although he earned little, Reagan sent money to his parents and siblings</w:t>
      </w:r>
      <w:r>
        <w:t xml:space="preserve"> </w:t>
      </w:r>
      <w:r w:rsidRPr="000949F8">
        <w:t xml:space="preserve">often. They were pleased with his efforts. After completing one year with Operation Serve, he joined OneWay Africa as a full-time missionary. He is currently in his fourth year, and travels on his motorbike showing the Jesus Film among least-reached Gonja communities in northern Ghana. </w:t>
      </w:r>
    </w:p>
    <w:p w14:paraId="669DA559" w14:textId="77777777" w:rsidR="00B812D4" w:rsidRDefault="00B812D4">
      <w:pPr>
        <w:widowControl w:val="0"/>
        <w:pBdr>
          <w:top w:val="nil"/>
          <w:left w:val="nil"/>
          <w:bottom w:val="nil"/>
          <w:right w:val="nil"/>
          <w:between w:val="nil"/>
        </w:pBdr>
        <w:jc w:val="both"/>
        <w:pPrChange w:id="266" w:author="Kate Azumah" w:date="2024-07-02T00:31:00Z">
          <w:pPr>
            <w:widowControl w:val="0"/>
            <w:pBdr>
              <w:top w:val="nil"/>
              <w:left w:val="nil"/>
              <w:bottom w:val="nil"/>
              <w:right w:val="nil"/>
              <w:between w:val="nil"/>
            </w:pBdr>
          </w:pPr>
        </w:pPrChange>
      </w:pPr>
    </w:p>
    <w:p w14:paraId="48DD4762" w14:textId="2B0FADCD" w:rsidR="00B812D4" w:rsidRDefault="000949F8">
      <w:pPr>
        <w:widowControl w:val="0"/>
        <w:pBdr>
          <w:top w:val="nil"/>
          <w:left w:val="nil"/>
          <w:bottom w:val="nil"/>
          <w:right w:val="nil"/>
          <w:between w:val="nil"/>
        </w:pBdr>
        <w:jc w:val="both"/>
        <w:pPrChange w:id="267" w:author="Kate Azumah" w:date="2024-07-02T00:31:00Z">
          <w:pPr>
            <w:widowControl w:val="0"/>
            <w:pBdr>
              <w:top w:val="nil"/>
              <w:left w:val="nil"/>
              <w:bottom w:val="nil"/>
              <w:right w:val="nil"/>
              <w:between w:val="nil"/>
            </w:pBdr>
          </w:pPr>
        </w:pPrChange>
      </w:pPr>
      <w:del w:id="268" w:author="Kate Azumah" w:date="2024-07-02T00:42:00Z">
        <w:r w:rsidRPr="000949F8" w:rsidDel="00462F70">
          <w:delText xml:space="preserve">Reagan enjoys greater support from his family now. </w:delText>
        </w:r>
      </w:del>
      <w:ins w:id="269" w:author="Kate Azumah" w:date="2024-07-02T00:42:00Z">
        <w:r w:rsidR="006A2256">
          <w:t>Reagan’s family now</w:t>
        </w:r>
      </w:ins>
      <w:del w:id="270" w:author="Kate Azumah" w:date="2024-07-02T00:42:00Z">
        <w:r w:rsidRPr="000949F8" w:rsidDel="006A2256">
          <w:delText>They</w:delText>
        </w:r>
      </w:del>
      <w:r w:rsidRPr="000949F8">
        <w:t xml:space="preserve"> pray for him</w:t>
      </w:r>
      <w:del w:id="271" w:author="Kate Azumah" w:date="2024-07-02T00:42:00Z">
        <w:r w:rsidRPr="000949F8" w:rsidDel="00462F70">
          <w:delText>,</w:delText>
        </w:r>
      </w:del>
      <w:r w:rsidRPr="000949F8">
        <w:t xml:space="preserve"> and help his ministry financially. </w:t>
      </w:r>
      <w:del w:id="272" w:author="Kate Azumah" w:date="2024-07-02T00:28:00Z">
        <w:r w:rsidRPr="000949F8" w:rsidDel="00D95052">
          <w:delText>He organized a Christmas party for his village recently, and his aunties sent m</w:delText>
        </w:r>
        <w:r w:rsidR="00B812D4" w:rsidDel="00D95052">
          <w:delText xml:space="preserve">oney and beautiful clothes for </w:delText>
        </w:r>
        <w:r w:rsidRPr="000949F8" w:rsidDel="00D95052">
          <w:delText xml:space="preserve">the children. </w:delText>
        </w:r>
      </w:del>
      <w:r w:rsidRPr="000949F8">
        <w:t>“They see that something good has come out of it.</w:t>
      </w:r>
      <w:del w:id="273" w:author="Kate Azumah" w:date="2024-07-02T01:08:00Z">
        <w:r w:rsidRPr="000949F8" w:rsidDel="00F34CBC">
          <w:delText xml:space="preserve"> By the time I signed up with OneWay, they allowed me to fulfill God’s call.</w:delText>
        </w:r>
      </w:del>
      <w:r w:rsidRPr="000949F8">
        <w:t xml:space="preserve">” </w:t>
      </w:r>
    </w:p>
    <w:p w14:paraId="6C0864B3" w14:textId="77777777" w:rsidR="00B812D4" w:rsidRDefault="00B812D4">
      <w:pPr>
        <w:widowControl w:val="0"/>
        <w:pBdr>
          <w:top w:val="nil"/>
          <w:left w:val="nil"/>
          <w:bottom w:val="nil"/>
          <w:right w:val="nil"/>
          <w:between w:val="nil"/>
        </w:pBdr>
        <w:jc w:val="both"/>
        <w:pPrChange w:id="274" w:author="Kate Azumah" w:date="2024-07-02T00:31:00Z">
          <w:pPr>
            <w:widowControl w:val="0"/>
            <w:pBdr>
              <w:top w:val="nil"/>
              <w:left w:val="nil"/>
              <w:bottom w:val="nil"/>
              <w:right w:val="nil"/>
              <w:between w:val="nil"/>
            </w:pBdr>
          </w:pPr>
        </w:pPrChange>
      </w:pPr>
    </w:p>
    <w:p w14:paraId="190C08A9" w14:textId="77777777" w:rsidR="00B812D4" w:rsidRPr="00B812D4" w:rsidRDefault="000949F8">
      <w:pPr>
        <w:widowControl w:val="0"/>
        <w:pBdr>
          <w:top w:val="nil"/>
          <w:left w:val="nil"/>
          <w:bottom w:val="nil"/>
          <w:right w:val="nil"/>
          <w:between w:val="nil"/>
        </w:pBdr>
        <w:jc w:val="both"/>
        <w:rPr>
          <w:b/>
        </w:rPr>
        <w:pPrChange w:id="275" w:author="Kate Azumah" w:date="2024-07-02T00:31:00Z">
          <w:pPr>
            <w:widowControl w:val="0"/>
            <w:pBdr>
              <w:top w:val="nil"/>
              <w:left w:val="nil"/>
              <w:bottom w:val="nil"/>
              <w:right w:val="nil"/>
              <w:between w:val="nil"/>
            </w:pBdr>
          </w:pPr>
        </w:pPrChange>
      </w:pPr>
      <w:r w:rsidRPr="00B812D4">
        <w:rPr>
          <w:b/>
        </w:rPr>
        <w:t xml:space="preserve">A mother’s thoughts </w:t>
      </w:r>
    </w:p>
    <w:p w14:paraId="7DB508F1" w14:textId="5C636214" w:rsidR="00B812D4" w:rsidRDefault="000949F8">
      <w:pPr>
        <w:widowControl w:val="0"/>
        <w:pBdr>
          <w:top w:val="nil"/>
          <w:left w:val="nil"/>
          <w:bottom w:val="nil"/>
          <w:right w:val="nil"/>
          <w:between w:val="nil"/>
        </w:pBdr>
        <w:jc w:val="both"/>
        <w:pPrChange w:id="276" w:author="Kate Azumah" w:date="2024-07-02T00:31:00Z">
          <w:pPr>
            <w:widowControl w:val="0"/>
            <w:pBdr>
              <w:top w:val="nil"/>
              <w:left w:val="nil"/>
              <w:bottom w:val="nil"/>
              <w:right w:val="nil"/>
              <w:between w:val="nil"/>
            </w:pBdr>
          </w:pPr>
        </w:pPrChange>
      </w:pPr>
      <w:r w:rsidRPr="000949F8">
        <w:t>Concern for Reagan’s safety had unsettled Mama Anna. Today, she reveals, “Later, I thought about it again and prayed. I realized God is the one who protects him, not us.  “We’re glad he’s earning enough to care for himself. There are many jobless graduates who still depend on</w:t>
      </w:r>
      <w:ins w:id="277" w:author="Kate Azumah" w:date="2024-07-02T00:28:00Z">
        <w:r w:rsidR="006C215E">
          <w:t xml:space="preserve"> the</w:t>
        </w:r>
      </w:ins>
      <w:ins w:id="278" w:author="Kate Azumah" w:date="2024-07-02T00:29:00Z">
        <w:r w:rsidR="006C215E">
          <w:t>ir</w:t>
        </w:r>
      </w:ins>
      <w:r w:rsidRPr="000949F8">
        <w:t xml:space="preserve"> parents</w:t>
      </w:r>
      <w:del w:id="279" w:author="Kate Azumah" w:date="2024-07-02T00:29:00Z">
        <w:r w:rsidRPr="000949F8" w:rsidDel="006C215E">
          <w:delText xml:space="preserve"> for their upkeep</w:delText>
        </w:r>
      </w:del>
      <w:r w:rsidRPr="000949F8">
        <w:t>.</w:t>
      </w:r>
      <w:del w:id="280" w:author="Kate Azumah" w:date="2024-07-02T00:29:00Z">
        <w:r w:rsidRPr="000949F8" w:rsidDel="006C215E">
          <w:delText xml:space="preserve"> Besides, wealth is not everything.</w:delText>
        </w:r>
      </w:del>
      <w:r w:rsidRPr="000949F8">
        <w:t xml:space="preserve"> Missions is good work, so we are </w:t>
      </w:r>
      <w:del w:id="281" w:author="Kate Azumah" w:date="2024-07-02T00:29:00Z">
        <w:r w:rsidRPr="000949F8" w:rsidDel="006C215E">
          <w:delText xml:space="preserve">praying and </w:delText>
        </w:r>
      </w:del>
      <w:r w:rsidRPr="000949F8">
        <w:t xml:space="preserve">supporting him.” </w:t>
      </w:r>
    </w:p>
    <w:p w14:paraId="252505AE" w14:textId="77777777" w:rsidR="00B812D4" w:rsidRDefault="00B812D4">
      <w:pPr>
        <w:widowControl w:val="0"/>
        <w:pBdr>
          <w:top w:val="nil"/>
          <w:left w:val="nil"/>
          <w:bottom w:val="nil"/>
          <w:right w:val="nil"/>
          <w:between w:val="nil"/>
        </w:pBdr>
        <w:jc w:val="both"/>
        <w:pPrChange w:id="282" w:author="Kate Azumah" w:date="2024-07-02T00:31:00Z">
          <w:pPr>
            <w:widowControl w:val="0"/>
            <w:pBdr>
              <w:top w:val="nil"/>
              <w:left w:val="nil"/>
              <w:bottom w:val="nil"/>
              <w:right w:val="nil"/>
              <w:between w:val="nil"/>
            </w:pBdr>
          </w:pPr>
        </w:pPrChange>
      </w:pPr>
    </w:p>
    <w:p w14:paraId="1857AF11" w14:textId="77777777" w:rsidR="00B812D4" w:rsidRDefault="000949F8">
      <w:pPr>
        <w:widowControl w:val="0"/>
        <w:pBdr>
          <w:top w:val="nil"/>
          <w:left w:val="nil"/>
          <w:bottom w:val="nil"/>
          <w:right w:val="nil"/>
          <w:between w:val="nil"/>
        </w:pBdr>
        <w:jc w:val="both"/>
        <w:pPrChange w:id="283" w:author="Kate Azumah" w:date="2024-07-02T00:31:00Z">
          <w:pPr>
            <w:widowControl w:val="0"/>
            <w:pBdr>
              <w:top w:val="nil"/>
              <w:left w:val="nil"/>
              <w:bottom w:val="nil"/>
              <w:right w:val="nil"/>
              <w:between w:val="nil"/>
            </w:pBdr>
          </w:pPr>
        </w:pPrChange>
      </w:pPr>
      <w:r w:rsidRPr="000949F8">
        <w:t xml:space="preserve">Mama Anna had eight miscarriages before Reagan. She acknowledges God’s hand upon him, and doesn’t stand in the way. She counsels parents: “Releasing your child into the unknown is not easy, but you don’t have the power to protect him or her. They could have chosen a path that would have brought you problems and heartache. If they choose missions, pray for and support them.” </w:t>
      </w:r>
    </w:p>
    <w:p w14:paraId="76E3E442" w14:textId="0941CCB1" w:rsidR="000949F8" w:rsidDel="0073310F" w:rsidRDefault="000949F8">
      <w:pPr>
        <w:widowControl w:val="0"/>
        <w:pBdr>
          <w:top w:val="nil"/>
          <w:left w:val="nil"/>
          <w:bottom w:val="nil"/>
          <w:right w:val="nil"/>
          <w:between w:val="nil"/>
        </w:pBdr>
        <w:jc w:val="both"/>
        <w:rPr>
          <w:del w:id="284" w:author="Kate Azumah" w:date="2024-07-02T00:30:00Z"/>
        </w:rPr>
        <w:pPrChange w:id="285" w:author="Kate Azumah" w:date="2024-07-02T00:31:00Z">
          <w:pPr>
            <w:widowControl w:val="0"/>
            <w:pBdr>
              <w:top w:val="nil"/>
              <w:left w:val="nil"/>
              <w:bottom w:val="nil"/>
              <w:right w:val="nil"/>
              <w:between w:val="nil"/>
            </w:pBdr>
          </w:pPr>
        </w:pPrChange>
      </w:pPr>
      <w:del w:id="286" w:author="Kate Azumah" w:date="2024-07-02T00:30:00Z">
        <w:r w:rsidRPr="000949F8" w:rsidDel="0073310F">
          <w:delText>Reagan concludes that the turnaround with his family was God’s intervention on his behalf.</w:delText>
        </w:r>
      </w:del>
    </w:p>
    <w:p w14:paraId="1FB8A3F3" w14:textId="77777777" w:rsidR="00B82BF4" w:rsidRDefault="00B82BF4" w:rsidP="00C02AB8">
      <w:pPr>
        <w:jc w:val="both"/>
      </w:pPr>
    </w:p>
    <w:p w14:paraId="09767161" w14:textId="77777777" w:rsidR="001B0D71" w:rsidRDefault="001B0D71" w:rsidP="00C02AB8">
      <w:pPr>
        <w:jc w:val="both"/>
      </w:pPr>
    </w:p>
    <w:p w14:paraId="1FE85063" w14:textId="77777777" w:rsidR="00BD0A58" w:rsidRDefault="00BD0A58" w:rsidP="00C02AB8">
      <w:pPr>
        <w:jc w:val="both"/>
        <w:rPr>
          <w:b/>
        </w:rPr>
      </w:pPr>
      <w:r>
        <w:rPr>
          <w:b/>
        </w:rPr>
        <w:t>Pray for</w:t>
      </w:r>
    </w:p>
    <w:p w14:paraId="2E6097A5" w14:textId="77777777" w:rsidR="00BD0A58" w:rsidRDefault="00BD0A58" w:rsidP="00C02AB8">
      <w:pPr>
        <w:jc w:val="both"/>
      </w:pPr>
      <w:r>
        <w:t>--Least-reached Gonja communities to know Christ.</w:t>
      </w:r>
    </w:p>
    <w:p w14:paraId="4AA658D3" w14:textId="77777777" w:rsidR="00BD0A58" w:rsidRDefault="00BD0A58" w:rsidP="00C02AB8">
      <w:pPr>
        <w:jc w:val="both"/>
      </w:pPr>
      <w:r>
        <w:t>--God to keep Reagan and all missionaries reaching out to the Gonjas.</w:t>
      </w:r>
    </w:p>
    <w:p w14:paraId="6AAA8638" w14:textId="77777777" w:rsidR="00BD0A58" w:rsidRDefault="00BD0A58" w:rsidP="00C02AB8">
      <w:pPr>
        <w:jc w:val="both"/>
      </w:pPr>
      <w:r>
        <w:t>–God’s special grace and peace for the parents of missionaries serving in distant fields.</w:t>
      </w:r>
    </w:p>
    <w:p w14:paraId="2AEBFDF1" w14:textId="77777777" w:rsidR="00BD0A58" w:rsidRDefault="00BD0A58" w:rsidP="00BD0A58">
      <w:pPr>
        <w:jc w:val="both"/>
      </w:pPr>
    </w:p>
    <w:p w14:paraId="3A79DA19" w14:textId="77777777" w:rsidR="00AF084A" w:rsidRPr="00A8266A" w:rsidRDefault="00AF084A" w:rsidP="006966B1">
      <w:pPr>
        <w:spacing w:line="247" w:lineRule="auto"/>
        <w:jc w:val="both"/>
        <w:rPr>
          <w:rFonts w:asciiTheme="minorHAnsi" w:hAnsiTheme="minorHAnsi"/>
          <w:color w:val="244061"/>
        </w:rPr>
      </w:pPr>
    </w:p>
    <w:p w14:paraId="6FB0B8DC" w14:textId="77777777" w:rsidR="00AF084A" w:rsidRPr="00C82857" w:rsidRDefault="00AF084A" w:rsidP="006966B1">
      <w:pPr>
        <w:jc w:val="both"/>
        <w:rPr>
          <w:b/>
          <w:sz w:val="32"/>
          <w:szCs w:val="32"/>
        </w:rPr>
      </w:pPr>
      <w:r>
        <w:rPr>
          <w:b/>
          <w:sz w:val="32"/>
          <w:szCs w:val="32"/>
        </w:rPr>
        <w:t>Callout</w:t>
      </w:r>
      <w:r w:rsidR="001B0D71">
        <w:rPr>
          <w:b/>
          <w:sz w:val="32"/>
          <w:szCs w:val="32"/>
        </w:rPr>
        <w:t xml:space="preserve"> 1</w:t>
      </w:r>
    </w:p>
    <w:p w14:paraId="69B0D092" w14:textId="77777777" w:rsidR="00AF084A" w:rsidRDefault="001B0D71" w:rsidP="006966B1">
      <w:pPr>
        <w:jc w:val="both"/>
        <w:rPr>
          <w:b/>
          <w:sz w:val="32"/>
          <w:szCs w:val="32"/>
        </w:rPr>
      </w:pPr>
      <w:r w:rsidRPr="001B0D71">
        <w:rPr>
          <w:b/>
          <w:sz w:val="32"/>
          <w:szCs w:val="32"/>
        </w:rPr>
        <w:t>Mum became angry; Dad, cousins, aunties, and grandmas protested</w:t>
      </w:r>
      <w:r>
        <w:rPr>
          <w:b/>
          <w:sz w:val="32"/>
          <w:szCs w:val="32"/>
        </w:rPr>
        <w:t>.</w:t>
      </w:r>
    </w:p>
    <w:p w14:paraId="3F3E6C99" w14:textId="77777777" w:rsidR="001B0D71" w:rsidRDefault="001B0D71" w:rsidP="006966B1">
      <w:pPr>
        <w:jc w:val="both"/>
        <w:rPr>
          <w:b/>
          <w:sz w:val="32"/>
          <w:szCs w:val="32"/>
        </w:rPr>
      </w:pPr>
    </w:p>
    <w:p w14:paraId="58D8F136" w14:textId="77777777" w:rsidR="001B0D71" w:rsidRDefault="001B0D71" w:rsidP="006966B1">
      <w:pPr>
        <w:jc w:val="both"/>
        <w:rPr>
          <w:b/>
          <w:sz w:val="32"/>
          <w:szCs w:val="32"/>
        </w:rPr>
      </w:pPr>
      <w:r>
        <w:rPr>
          <w:b/>
          <w:sz w:val="32"/>
          <w:szCs w:val="32"/>
        </w:rPr>
        <w:t>Callout 2</w:t>
      </w:r>
    </w:p>
    <w:p w14:paraId="15AA9756" w14:textId="77777777" w:rsidR="001B0D71" w:rsidRPr="001B0D71" w:rsidRDefault="00B812D4" w:rsidP="006966B1">
      <w:pPr>
        <w:jc w:val="both"/>
        <w:rPr>
          <w:b/>
          <w:sz w:val="32"/>
          <w:szCs w:val="32"/>
        </w:rPr>
      </w:pPr>
      <w:r>
        <w:rPr>
          <w:b/>
          <w:sz w:val="32"/>
          <w:szCs w:val="32"/>
        </w:rPr>
        <w:t>They</w:t>
      </w:r>
      <w:r w:rsidR="001B0D71" w:rsidRPr="001B0D71">
        <w:rPr>
          <w:b/>
          <w:sz w:val="32"/>
          <w:szCs w:val="32"/>
        </w:rPr>
        <w:t xml:space="preserve"> see that something good has come out of it.</w:t>
      </w:r>
    </w:p>
    <w:p w14:paraId="4C7C753D" w14:textId="77777777" w:rsidR="00AF084A" w:rsidRDefault="00AF084A" w:rsidP="006966B1">
      <w:pPr>
        <w:jc w:val="both"/>
        <w:rPr>
          <w:rFonts w:asciiTheme="minorHAnsi" w:hAnsiTheme="minorHAnsi"/>
          <w:b/>
          <w:color w:val="366091"/>
        </w:rPr>
      </w:pPr>
    </w:p>
    <w:p w14:paraId="5DAA8B70" w14:textId="77777777" w:rsidR="00AF084A" w:rsidRDefault="00AF084A" w:rsidP="006966B1">
      <w:pPr>
        <w:jc w:val="both"/>
        <w:rPr>
          <w:rFonts w:asciiTheme="minorHAnsi" w:hAnsiTheme="minorHAnsi"/>
          <w:b/>
          <w:color w:val="366091"/>
        </w:rPr>
      </w:pPr>
    </w:p>
    <w:p w14:paraId="72B41F33" w14:textId="77777777" w:rsidR="00AF084A" w:rsidRDefault="00AF084A" w:rsidP="006966B1">
      <w:pPr>
        <w:jc w:val="both"/>
        <w:rPr>
          <w:rFonts w:asciiTheme="minorHAnsi" w:hAnsiTheme="minorHAnsi"/>
          <w:b/>
          <w:color w:val="366091"/>
        </w:rPr>
      </w:pPr>
    </w:p>
    <w:p w14:paraId="031DEDBA" w14:textId="77777777" w:rsidR="00AF084A" w:rsidRDefault="00AF084A" w:rsidP="006966B1">
      <w:pPr>
        <w:jc w:val="both"/>
        <w:rPr>
          <w:rFonts w:asciiTheme="minorHAnsi" w:hAnsiTheme="minorHAnsi"/>
          <w:b/>
          <w:color w:val="366091"/>
        </w:rPr>
      </w:pPr>
    </w:p>
    <w:p w14:paraId="2E35B856" w14:textId="77777777" w:rsidR="00AF084A" w:rsidRDefault="00AF084A" w:rsidP="006966B1">
      <w:pPr>
        <w:jc w:val="both"/>
        <w:rPr>
          <w:rFonts w:asciiTheme="minorHAnsi" w:hAnsiTheme="minorHAnsi"/>
          <w:b/>
          <w:color w:val="366091"/>
        </w:rPr>
      </w:pPr>
    </w:p>
    <w:p w14:paraId="5DED84D3" w14:textId="77777777" w:rsidR="00AF084A" w:rsidRDefault="00AF084A" w:rsidP="006966B1">
      <w:pPr>
        <w:jc w:val="both"/>
        <w:rPr>
          <w:rFonts w:asciiTheme="minorHAnsi" w:hAnsiTheme="minorHAnsi"/>
          <w:b/>
          <w:color w:val="366091"/>
        </w:rPr>
      </w:pPr>
    </w:p>
    <w:p w14:paraId="7C0D6B5D" w14:textId="77777777" w:rsidR="00AF084A" w:rsidRDefault="00AF084A" w:rsidP="006966B1">
      <w:pPr>
        <w:jc w:val="both"/>
        <w:rPr>
          <w:rFonts w:asciiTheme="minorHAnsi" w:hAnsiTheme="minorHAnsi"/>
          <w:b/>
          <w:color w:val="366091"/>
        </w:rPr>
      </w:pPr>
    </w:p>
    <w:p w14:paraId="29DCD163" w14:textId="77777777" w:rsidR="00AF084A" w:rsidRDefault="00AF084A" w:rsidP="006966B1">
      <w:pPr>
        <w:jc w:val="both"/>
        <w:rPr>
          <w:rFonts w:asciiTheme="minorHAnsi" w:hAnsiTheme="minorHAnsi"/>
          <w:b/>
          <w:color w:val="366091"/>
        </w:rPr>
      </w:pPr>
    </w:p>
    <w:p w14:paraId="17598D85" w14:textId="77777777" w:rsidR="00AF084A" w:rsidRDefault="00AF084A" w:rsidP="006966B1">
      <w:pPr>
        <w:jc w:val="both"/>
        <w:rPr>
          <w:rFonts w:asciiTheme="minorHAnsi" w:hAnsiTheme="minorHAnsi"/>
          <w:b/>
          <w:color w:val="366091"/>
        </w:rPr>
      </w:pPr>
    </w:p>
    <w:p w14:paraId="6196F6E3" w14:textId="77777777" w:rsidR="00A174AD" w:rsidRDefault="00A174AD" w:rsidP="006966B1">
      <w:pPr>
        <w:jc w:val="both"/>
        <w:rPr>
          <w:rFonts w:asciiTheme="minorHAnsi" w:hAnsiTheme="minorHAnsi"/>
          <w:b/>
          <w:color w:val="366091"/>
        </w:rPr>
      </w:pPr>
    </w:p>
    <w:p w14:paraId="778A5EEB" w14:textId="77777777" w:rsidR="00AF084A" w:rsidRDefault="00AF084A" w:rsidP="006966B1">
      <w:pPr>
        <w:jc w:val="both"/>
        <w:rPr>
          <w:rFonts w:asciiTheme="minorHAnsi" w:hAnsiTheme="minorHAnsi"/>
          <w:b/>
          <w:color w:val="366091"/>
        </w:rPr>
      </w:pPr>
    </w:p>
    <w:p w14:paraId="12685243" w14:textId="77777777" w:rsidR="00AF084A" w:rsidRPr="00A8266A" w:rsidRDefault="00AF084A" w:rsidP="006966B1">
      <w:pPr>
        <w:spacing w:line="360" w:lineRule="auto"/>
        <w:jc w:val="center"/>
        <w:rPr>
          <w:rFonts w:asciiTheme="minorHAnsi" w:hAnsiTheme="minorHAnsi"/>
          <w:b/>
          <w:color w:val="366091"/>
        </w:rPr>
      </w:pPr>
      <w:r>
        <w:rPr>
          <w:rFonts w:asciiTheme="minorHAnsi" w:hAnsiTheme="minorHAnsi"/>
          <w:b/>
          <w:color w:val="366091"/>
        </w:rPr>
        <w:t>P</w:t>
      </w:r>
      <w:r w:rsidRPr="00A8266A">
        <w:rPr>
          <w:rFonts w:asciiTheme="minorHAnsi" w:hAnsiTheme="minorHAnsi"/>
          <w:b/>
          <w:color w:val="366091"/>
        </w:rPr>
        <w:t>.8-9</w:t>
      </w:r>
    </w:p>
    <w:p w14:paraId="4728959A" w14:textId="77777777" w:rsidR="00AF084A" w:rsidRDefault="00AF084A" w:rsidP="006966B1">
      <w:pPr>
        <w:spacing w:line="360" w:lineRule="auto"/>
        <w:jc w:val="center"/>
        <w:rPr>
          <w:rFonts w:asciiTheme="minorHAnsi" w:hAnsiTheme="minorHAnsi"/>
          <w:b/>
          <w:color w:val="366091"/>
        </w:rPr>
      </w:pPr>
      <w:r w:rsidRPr="00A8266A">
        <w:rPr>
          <w:rFonts w:asciiTheme="minorHAnsi" w:hAnsiTheme="minorHAnsi"/>
          <w:b/>
          <w:color w:val="366091"/>
        </w:rPr>
        <w:t>TRAINING</w:t>
      </w:r>
    </w:p>
    <w:p w14:paraId="7B0016CC" w14:textId="77777777" w:rsidR="00815A14" w:rsidRPr="004D7FDD" w:rsidRDefault="00815A14" w:rsidP="006966B1">
      <w:pPr>
        <w:shd w:val="clear" w:color="auto" w:fill="FFFFFF"/>
        <w:jc w:val="both"/>
      </w:pPr>
    </w:p>
    <w:p w14:paraId="4D7798DA" w14:textId="77777777" w:rsidR="009E511D" w:rsidRDefault="009E511D" w:rsidP="009E511D">
      <w:pPr>
        <w:rPr>
          <w:b/>
        </w:rPr>
      </w:pPr>
      <w:r w:rsidRPr="00DE56B4">
        <w:rPr>
          <w:b/>
        </w:rPr>
        <w:t>MISS</w:t>
      </w:r>
      <w:r>
        <w:rPr>
          <w:b/>
        </w:rPr>
        <w:t>IONARY CALLING AND FAMILY CONCERNS—DIFFICULT QUESTIONS AND INSIGHTFUL ANSWERS</w:t>
      </w:r>
    </w:p>
    <w:p w14:paraId="002FD012" w14:textId="77777777" w:rsidR="009E511D" w:rsidRDefault="009E511D" w:rsidP="009E511D">
      <w:pPr>
        <w:rPr>
          <w:b/>
        </w:rPr>
      </w:pPr>
    </w:p>
    <w:p w14:paraId="454DF318" w14:textId="77777777" w:rsidR="00D346B9" w:rsidRPr="00D346B9" w:rsidRDefault="00D346B9" w:rsidP="009E511D">
      <w:r w:rsidRPr="00D346B9">
        <w:t>You have been called to serve as a missionary, but family concerns threaten to pull you the other way. How do you resolve the dilemma? We have compiled advice from mission leaders to address some common family issues that arise when you decide to serve as a missionary.</w:t>
      </w:r>
    </w:p>
    <w:p w14:paraId="5A73AE2B" w14:textId="77777777" w:rsidR="00D346B9" w:rsidRDefault="00D346B9" w:rsidP="009E511D">
      <w:pPr>
        <w:rPr>
          <w:b/>
        </w:rPr>
      </w:pPr>
    </w:p>
    <w:p w14:paraId="22ED96AB" w14:textId="77777777" w:rsidR="00D346B9" w:rsidRDefault="00D346B9" w:rsidP="009E511D">
      <w:pPr>
        <w:rPr>
          <w:b/>
        </w:rPr>
      </w:pPr>
      <w:r w:rsidRPr="00D346B9">
        <w:rPr>
          <w:b/>
        </w:rPr>
        <w:lastRenderedPageBreak/>
        <w:t xml:space="preserve">Question: I have been called as a missionary in a far land, but my old parents are afraid for my life and safety. They also need my presence and financial support. They prefer that I don’t go. How do I address their concerns and have their blessing? </w:t>
      </w:r>
    </w:p>
    <w:p w14:paraId="0FB9D8F1" w14:textId="77777777" w:rsidR="00D346B9" w:rsidRDefault="00D346B9" w:rsidP="009E511D">
      <w:pPr>
        <w:rPr>
          <w:b/>
        </w:rPr>
      </w:pPr>
    </w:p>
    <w:p w14:paraId="67C45F94" w14:textId="2433A9A4" w:rsidR="00362178" w:rsidRDefault="00D346B9" w:rsidP="009E511D">
      <w:r w:rsidRPr="00D346B9">
        <w:t>This is a question of obeying God</w:t>
      </w:r>
      <w:r>
        <w:t xml:space="preserve"> </w:t>
      </w:r>
      <w:r w:rsidRPr="00D346B9">
        <w:t>and obeying parents. You can’t disobey God’s Word that says, “Whoever keeps his life will lose it, but he who gives it up for the Lord will find it</w:t>
      </w:r>
      <w:del w:id="287" w:author="Kate Azumah" w:date="2024-07-02T01:11:00Z">
        <w:r w:rsidRPr="00D346B9" w:rsidDel="00BE0516">
          <w:delText>.</w:delText>
        </w:r>
      </w:del>
      <w:r w:rsidRPr="00D346B9">
        <w:t xml:space="preserve">” (Jn. 12:25). At the same time, you cannot neglect your parents and leave for the mission field. Obeying and honouring parents is part of the </w:t>
      </w:r>
      <w:ins w:id="288" w:author="Kate Azumah" w:date="2024-07-03T02:07:00Z">
        <w:r w:rsidR="00BA6770">
          <w:t>g</w:t>
        </w:r>
      </w:ins>
      <w:del w:id="289" w:author="Kate Azumah" w:date="2024-07-03T02:07:00Z">
        <w:r w:rsidRPr="00D346B9" w:rsidDel="00BA6770">
          <w:delText>G</w:delText>
        </w:r>
      </w:del>
      <w:r w:rsidRPr="00D346B9">
        <w:t xml:space="preserve">ospel, and also an act of worship. </w:t>
      </w:r>
    </w:p>
    <w:p w14:paraId="73939C49" w14:textId="77777777" w:rsidR="00362178" w:rsidRDefault="00362178" w:rsidP="009E511D"/>
    <w:p w14:paraId="00DF8F77" w14:textId="23F58300" w:rsidR="00362178" w:rsidDel="00BA6770" w:rsidRDefault="00D346B9" w:rsidP="009E511D">
      <w:pPr>
        <w:rPr>
          <w:del w:id="290" w:author="Kate Azumah" w:date="2024-07-03T02:08:00Z"/>
        </w:rPr>
      </w:pPr>
      <w:r w:rsidRPr="00D346B9">
        <w:t>The concerns your old parents have are real, but you serve the Creator of the universe</w:t>
      </w:r>
      <w:del w:id="291" w:author="Kate Azumah" w:date="2024-07-02T01:13:00Z">
        <w:r w:rsidRPr="00D346B9" w:rsidDel="000012D3">
          <w:delText xml:space="preserve"> who says the hairs on our heads are numbere</w:delText>
        </w:r>
      </w:del>
      <w:del w:id="292" w:author="Kate Azumah" w:date="2024-07-02T01:12:00Z">
        <w:r w:rsidRPr="00D346B9" w:rsidDel="000012D3">
          <w:delText>d</w:delText>
        </w:r>
      </w:del>
      <w:ins w:id="293" w:author="Kate Azumah" w:date="2024-07-02T01:13:00Z">
        <w:r w:rsidR="000E425D">
          <w:t xml:space="preserve">, and he </w:t>
        </w:r>
      </w:ins>
      <w:del w:id="294" w:author="Kate Azumah" w:date="2024-07-02T01:13:00Z">
        <w:r w:rsidRPr="00D346B9" w:rsidDel="000E425D">
          <w:delText xml:space="preserve">. He </w:delText>
        </w:r>
      </w:del>
      <w:r w:rsidRPr="00D346B9">
        <w:t>can take care of you and your family</w:t>
      </w:r>
      <w:del w:id="295" w:author="Kate Azumah" w:date="2024-07-02T01:14:00Z">
        <w:r w:rsidRPr="00D346B9" w:rsidDel="000E425D">
          <w:delText>, and ensure your security better than any human can</w:delText>
        </w:r>
      </w:del>
      <w:r w:rsidRPr="00D346B9">
        <w:t>. Help them to understand that it is God who watches over us and keeps us safe. Encourage them to support you by</w:t>
      </w:r>
      <w:r>
        <w:t xml:space="preserve"> </w:t>
      </w:r>
      <w:r w:rsidRPr="00D346B9">
        <w:t>praying for your safety. Even if the worst happens and you die on the mission field, it is better to die in obedience to the Lord, than</w:t>
      </w:r>
      <w:del w:id="296" w:author="Kate Azumah" w:date="2024-07-02T22:14:00Z">
        <w:r w:rsidRPr="00D346B9" w:rsidDel="00A118AA">
          <w:delText xml:space="preserve"> to die</w:delText>
        </w:r>
      </w:del>
      <w:r w:rsidRPr="00D346B9">
        <w:t xml:space="preserve"> in disobedience.</w:t>
      </w:r>
      <w:del w:id="297" w:author="Kate Azumah" w:date="2024-07-02T22:14:00Z">
        <w:r w:rsidRPr="00D346B9" w:rsidDel="00A118AA">
          <w:delText xml:space="preserve"> </w:delText>
        </w:r>
      </w:del>
      <w:r w:rsidRPr="00D346B9">
        <w:t xml:space="preserve"> Give your family practical evidence that you’ll not be careless with your life</w:t>
      </w:r>
      <w:del w:id="298" w:author="Kate Azumah" w:date="2024-07-02T01:14:00Z">
        <w:r w:rsidRPr="00D346B9" w:rsidDel="00C46699">
          <w:delText xml:space="preserve"> just because God is going to take care of you</w:delText>
        </w:r>
      </w:del>
      <w:r w:rsidRPr="00D346B9">
        <w:t>. Tell them about</w:t>
      </w:r>
      <w:del w:id="299" w:author="Kate Azumah" w:date="2024-07-02T01:14:00Z">
        <w:r w:rsidRPr="00D346B9" w:rsidDel="00C46699">
          <w:delText xml:space="preserve"> the measures you have in place, such as</w:delText>
        </w:r>
      </w:del>
      <w:r w:rsidRPr="00D346B9">
        <w:t xml:space="preserve"> the</w:t>
      </w:r>
      <w:del w:id="300" w:author="Kate Azumah" w:date="2024-07-02T22:15:00Z">
        <w:r w:rsidRPr="00D346B9" w:rsidDel="003C4DF4">
          <w:delText xml:space="preserve"> practical</w:delText>
        </w:r>
      </w:del>
      <w:r w:rsidRPr="00D346B9">
        <w:t xml:space="preserve"> skills and trainings you have acquired to protect yourself in case you’re in danger. </w:t>
      </w:r>
    </w:p>
    <w:p w14:paraId="1B8F6DEC" w14:textId="77777777" w:rsidR="00362178" w:rsidDel="00BA6770" w:rsidRDefault="00362178" w:rsidP="009E511D">
      <w:pPr>
        <w:rPr>
          <w:del w:id="301" w:author="Kate Azumah" w:date="2024-07-03T02:08:00Z"/>
        </w:rPr>
      </w:pPr>
    </w:p>
    <w:p w14:paraId="6878B839" w14:textId="77777777" w:rsidR="00362178" w:rsidRDefault="00D346B9" w:rsidP="009E511D">
      <w:r w:rsidRPr="00D346B9">
        <w:t>Assure them that technology will keep you connected</w:t>
      </w:r>
      <w:del w:id="302" w:author="Kate Azumah" w:date="2024-07-02T01:14:00Z">
        <w:r w:rsidRPr="00D346B9" w:rsidDel="00C46699">
          <w:delText>, so they won’t miss your presence much</w:delText>
        </w:r>
      </w:del>
      <w:r w:rsidRPr="00D346B9">
        <w:t>. Diligently stay in touch with them</w:t>
      </w:r>
      <w:del w:id="303" w:author="Kate Azumah" w:date="2024-07-02T22:15:00Z">
        <w:r w:rsidRPr="00D346B9" w:rsidDel="003C4DF4">
          <w:delText xml:space="preserve"> regularly</w:delText>
        </w:r>
      </w:del>
      <w:r w:rsidRPr="00D346B9">
        <w:t>, even if it means travelling to where you can have access to good internet</w:t>
      </w:r>
      <w:del w:id="304" w:author="Kate Azumah" w:date="2024-07-02T22:16:00Z">
        <w:r w:rsidRPr="00D346B9" w:rsidDel="003C4DF4">
          <w:delText xml:space="preserve"> for a video ca</w:delText>
        </w:r>
      </w:del>
      <w:del w:id="305" w:author="Kate Azumah" w:date="2024-07-02T22:15:00Z">
        <w:r w:rsidRPr="00D346B9" w:rsidDel="003C4DF4">
          <w:delText>ll</w:delText>
        </w:r>
      </w:del>
      <w:r w:rsidRPr="00D346B9">
        <w:t xml:space="preserve">. </w:t>
      </w:r>
    </w:p>
    <w:p w14:paraId="7A403E9A" w14:textId="77777777" w:rsidR="00362178" w:rsidRDefault="00362178" w:rsidP="009E511D"/>
    <w:p w14:paraId="0DAEA504" w14:textId="5E26E30D" w:rsidR="00362178" w:rsidRDefault="00D346B9" w:rsidP="009E511D">
      <w:r w:rsidRPr="00D346B9">
        <w:t>The Bible says if we don’t take care of</w:t>
      </w:r>
      <w:r>
        <w:t xml:space="preserve"> </w:t>
      </w:r>
      <w:r w:rsidR="00362178" w:rsidRPr="00362178">
        <w:t xml:space="preserve">our relatives, we are worse than infidels. Whether we are in the mission field or not, it is our responsibility to care for them; serving as a missionary does not mean reneging on this duty. Seek God’s direction and put together realistic plans to </w:t>
      </w:r>
      <w:ins w:id="306" w:author="Kate Azumah" w:date="2024-07-02T22:16:00Z">
        <w:r w:rsidR="003C4DF4">
          <w:t>address</w:t>
        </w:r>
      </w:ins>
      <w:del w:id="307" w:author="Kate Azumah" w:date="2024-07-02T22:16:00Z">
        <w:r w:rsidR="00362178" w:rsidRPr="00362178" w:rsidDel="003C4DF4">
          <w:delText>care for</w:delText>
        </w:r>
      </w:del>
      <w:r w:rsidR="00362178" w:rsidRPr="00362178">
        <w:t xml:space="preserve"> their needs. You can arrange with your mission leaders about raising support for their upkeep, or get someone to look after them while you are away. If your parents are still adamant, find respected Christian leaders to speak with them. Pray through all these steps, and be patient.  Ensure that your parents are reasonably at peace before you leave for the field. </w:t>
      </w:r>
    </w:p>
    <w:p w14:paraId="7FFD42B8" w14:textId="77777777" w:rsidR="00362178" w:rsidRDefault="00362178" w:rsidP="009E511D"/>
    <w:p w14:paraId="31F59CDB" w14:textId="77777777" w:rsidR="00362178" w:rsidRDefault="00362178" w:rsidP="009E511D">
      <w:r w:rsidRPr="00362178">
        <w:rPr>
          <w:b/>
        </w:rPr>
        <w:t>Question: My extended family in the village contributed to sponsor my education to university level because I was a promising student. They expected me to get a good job afterwards and take care of the younger members of our family. Now I feel called to be a missionary and I have to raise my own support. Should I attend to my family or respond to the call?</w:t>
      </w:r>
      <w:r w:rsidRPr="00362178">
        <w:t xml:space="preserve"> </w:t>
      </w:r>
    </w:p>
    <w:p w14:paraId="368F5BE5" w14:textId="77777777" w:rsidR="005938B5" w:rsidRDefault="005938B5" w:rsidP="009E511D"/>
    <w:p w14:paraId="34C52DF8" w14:textId="5789BFB8" w:rsidR="005938B5" w:rsidRDefault="00362178" w:rsidP="009E511D">
      <w:r w:rsidRPr="00362178">
        <w:t>Attend to God’s call</w:t>
      </w:r>
      <w:ins w:id="308" w:author="Kate Azumah" w:date="2024-07-02T01:18:00Z">
        <w:r w:rsidR="00A74824">
          <w:t xml:space="preserve"> (Matt. 6:</w:t>
        </w:r>
      </w:ins>
      <w:ins w:id="309" w:author="Kate Azumah" w:date="2024-07-02T01:19:00Z">
        <w:r w:rsidR="00A74824">
          <w:t>33</w:t>
        </w:r>
      </w:ins>
      <w:ins w:id="310" w:author="Kate Azumah" w:date="2024-07-02T01:18:00Z">
        <w:r w:rsidR="00A74824">
          <w:t>)</w:t>
        </w:r>
      </w:ins>
      <w:r w:rsidRPr="00362178">
        <w:t xml:space="preserve">. </w:t>
      </w:r>
      <w:del w:id="311" w:author="Kate Azumah" w:date="2024-07-02T01:18:00Z">
        <w:r w:rsidRPr="00362178" w:rsidDel="00A74824">
          <w:delText xml:space="preserve">He says to seek first the Kingdom of Heaven and its righteousness and all that the Gentiles desire will be added to you. </w:delText>
        </w:r>
      </w:del>
      <w:r w:rsidRPr="00362178">
        <w:t>The Bible commands us to take care of our relatives, but this expectation from the extended family is</w:t>
      </w:r>
      <w:del w:id="312" w:author="Kate Azumah" w:date="2024-07-02T22:25:00Z">
        <w:r w:rsidRPr="00362178" w:rsidDel="00D3772F">
          <w:delText xml:space="preserve"> quite</w:delText>
        </w:r>
      </w:del>
      <w:r w:rsidRPr="00362178">
        <w:t xml:space="preserve"> unrealistic. What is the guarantee that after</w:t>
      </w:r>
      <w:del w:id="313" w:author="Kate Azumah" w:date="2024-07-02T22:25:00Z">
        <w:r w:rsidRPr="00362178" w:rsidDel="00D3772F">
          <w:delText xml:space="preserve"> completing</w:delText>
        </w:r>
      </w:del>
      <w:r w:rsidRPr="00362178">
        <w:t xml:space="preserve"> school, you will get a job that pays enough to take care of everyone? You may also be starting a family of your own. </w:t>
      </w:r>
    </w:p>
    <w:p w14:paraId="0B814B67" w14:textId="77777777" w:rsidR="005938B5" w:rsidRDefault="005938B5" w:rsidP="009E511D"/>
    <w:p w14:paraId="7A366CC1" w14:textId="77777777" w:rsidR="005938B5" w:rsidRDefault="00362178" w:rsidP="009E511D">
      <w:r w:rsidRPr="00362178">
        <w:t>This doesn’t mean neglecting your family though. You can still take care of them by praying for them, giving good counsel (it’s not always about money alone), and providing for them materially and financially. Prayerfully work through the process, and let them know what you can handle. Maybe you can take care of one dependent member for about five years, or</w:t>
      </w:r>
      <w:del w:id="314" w:author="Kate Azumah" w:date="2024-07-02T22:26:00Z">
        <w:r w:rsidRPr="00362178" w:rsidDel="00952282">
          <w:delText xml:space="preserve"> raise seed money to</w:delText>
        </w:r>
      </w:del>
      <w:r w:rsidRPr="00362178">
        <w:t xml:space="preserve"> set some of them up in a trade or vocation. Respectfully, give them the assurance that you would do what the Bible instructs you to do, but also let them know you cannot take care of everybody. </w:t>
      </w:r>
    </w:p>
    <w:p w14:paraId="14F72D1D" w14:textId="77777777" w:rsidR="005938B5" w:rsidRDefault="005938B5" w:rsidP="009E511D"/>
    <w:p w14:paraId="698A74E5" w14:textId="225EC45A" w:rsidR="00362178" w:rsidRDefault="00362178" w:rsidP="009E511D">
      <w:r w:rsidRPr="00362178">
        <w:t>Demonstrate to them that ministry is a worthy vocation. Sometimes our own sloppy attitude in presenting missionary work gives the wrong impression and causes them to worry.</w:t>
      </w:r>
      <w:r w:rsidR="005938B5">
        <w:t xml:space="preserve"> </w:t>
      </w:r>
      <w:r w:rsidRPr="00362178">
        <w:t xml:space="preserve">The Lord says a worker deserves his wages. Explain to them that you would be paid; you may not know how, but you will receive your reward. </w:t>
      </w:r>
      <w:del w:id="315" w:author="Kate Azumah" w:date="2024-07-02T01:20:00Z">
        <w:r w:rsidRPr="00362178" w:rsidDel="00B13735">
          <w:delText xml:space="preserve">Don’t be arrogant about it. </w:delText>
        </w:r>
      </w:del>
      <w:r w:rsidRPr="00362178">
        <w:t xml:space="preserve">Humbly walk through the layers of authority in your family, and pray through the whole process. </w:t>
      </w:r>
    </w:p>
    <w:p w14:paraId="7FB35A57" w14:textId="77777777" w:rsidR="00362178" w:rsidRDefault="00362178" w:rsidP="009E511D"/>
    <w:p w14:paraId="1E9DC40D" w14:textId="77777777" w:rsidR="00362178" w:rsidRDefault="00362178" w:rsidP="009E511D">
      <w:r w:rsidRPr="00362178">
        <w:rPr>
          <w:b/>
        </w:rPr>
        <w:t>Question: Our children were born and raised in a foreign mission field where they learnt the language and customs of a different people group. Their only interactions with other family members have been scanty online meetings. We are preparing to bring them home for the first time in 15 years. How can we make it a comfortable and fulfilling time for them and the rest of the family?</w:t>
      </w:r>
      <w:r w:rsidRPr="00362178">
        <w:t xml:space="preserve"> </w:t>
      </w:r>
    </w:p>
    <w:p w14:paraId="2576F7B9" w14:textId="77777777" w:rsidR="005938B5" w:rsidRDefault="005938B5" w:rsidP="009E511D"/>
    <w:p w14:paraId="600A353E" w14:textId="7F8AF556" w:rsidR="005938B5" w:rsidRDefault="00362178" w:rsidP="009E511D">
      <w:r w:rsidRPr="00362178">
        <w:t xml:space="preserve">Find out if </w:t>
      </w:r>
      <w:del w:id="316" w:author="Kate Azumah" w:date="2024-07-02T22:28:00Z">
        <w:r w:rsidRPr="00362178" w:rsidDel="00480B2F">
          <w:delText xml:space="preserve">there are </w:delText>
        </w:r>
      </w:del>
      <w:r w:rsidRPr="00362178">
        <w:t xml:space="preserve">other couples </w:t>
      </w:r>
      <w:ins w:id="317" w:author="Kate Azumah" w:date="2024-07-02T22:28:00Z">
        <w:r w:rsidR="00480B2F">
          <w:t xml:space="preserve">are </w:t>
        </w:r>
      </w:ins>
      <w:r w:rsidRPr="00362178">
        <w:t>in a similar situation and discuss what they have discovered to be helpful. In the meantime, prepare the children early on what to expect when you go to visit. One issue that can cause pain for the family back home is whe</w:t>
      </w:r>
      <w:r>
        <w:t xml:space="preserve">n </w:t>
      </w:r>
      <w:r w:rsidRPr="00362178">
        <w:t>missionary kids are unable to speak the mother tongue. The family may feel that their culture is being forgotten or pushed aside in favour of others. To help the situation, teach your children the proper greetings, gestures, and words with which to address grandparents and other family members. Talk to them about your culture—food, language, family setting, economic activities—</w:t>
      </w:r>
      <w:del w:id="318" w:author="Kate Azumah" w:date="2024-07-03T11:07:00Z">
        <w:r w:rsidRPr="00362178" w:rsidDel="00BF40C1">
          <w:delText xml:space="preserve"> </w:delText>
        </w:r>
      </w:del>
      <w:r w:rsidRPr="00362178">
        <w:t>both the positive and negative aspects to avoid culture shock.</w:t>
      </w:r>
      <w:del w:id="319" w:author="Kate Azumah" w:date="2024-07-02T01:21:00Z">
        <w:r w:rsidRPr="00362178" w:rsidDel="00B13735">
          <w:delText xml:space="preserve"> Bring their attention to points of variance and intrigue between your home culture and the mission field culture.</w:delText>
        </w:r>
      </w:del>
      <w:r w:rsidRPr="00362178">
        <w:t xml:space="preserve"> </w:t>
      </w:r>
    </w:p>
    <w:p w14:paraId="02A97ED8" w14:textId="77777777" w:rsidR="005938B5" w:rsidRDefault="005938B5" w:rsidP="009E511D"/>
    <w:p w14:paraId="3B73C67D" w14:textId="6BE3A522" w:rsidR="005938B5" w:rsidRDefault="00362178" w:rsidP="009E511D">
      <w:r w:rsidRPr="00362178">
        <w:t xml:space="preserve">Help the family back at home to understand that your children are third culture kids, so </w:t>
      </w:r>
      <w:ins w:id="320" w:author="Kate Azumah" w:date="2024-07-02T01:21:00Z">
        <w:r w:rsidR="00A42C0E">
          <w:t>their</w:t>
        </w:r>
      </w:ins>
      <w:del w:id="321" w:author="Kate Azumah" w:date="2024-07-02T01:21:00Z">
        <w:r w:rsidRPr="00362178" w:rsidDel="00A42C0E">
          <w:delText>if</w:delText>
        </w:r>
      </w:del>
      <w:r w:rsidRPr="00362178">
        <w:t xml:space="preserve"> interactions with them </w:t>
      </w:r>
      <w:ins w:id="322" w:author="Kate Azumah" w:date="2024-07-02T01:21:00Z">
        <w:r w:rsidR="00A42C0E">
          <w:t>may</w:t>
        </w:r>
      </w:ins>
      <w:del w:id="323" w:author="Kate Azumah" w:date="2024-07-02T01:21:00Z">
        <w:r w:rsidRPr="00362178" w:rsidDel="00A42C0E">
          <w:delText>are</w:delText>
        </w:r>
      </w:del>
      <w:r w:rsidRPr="00362178">
        <w:t xml:space="preserve"> not</w:t>
      </w:r>
      <w:ins w:id="324" w:author="Kate Azumah" w:date="2024-07-02T01:21:00Z">
        <w:r w:rsidR="00A42C0E">
          <w:t xml:space="preserve"> be</w:t>
        </w:r>
      </w:ins>
      <w:r w:rsidRPr="00362178">
        <w:t xml:space="preserve"> smooth</w:t>
      </w:r>
      <w:ins w:id="325" w:author="Kate Azumah" w:date="2024-07-02T01:21:00Z">
        <w:r w:rsidR="00A42C0E">
          <w:t>.</w:t>
        </w:r>
      </w:ins>
      <w:del w:id="326" w:author="Kate Azumah" w:date="2024-07-02T01:21:00Z">
        <w:r w:rsidRPr="00362178" w:rsidDel="00A42C0E">
          <w:delText>, they should be considerate.</w:delText>
        </w:r>
      </w:del>
      <w:r w:rsidRPr="00362178">
        <w:t xml:space="preserve"> You can also orient </w:t>
      </w:r>
      <w:ins w:id="327" w:author="Kate Azumah" w:date="2024-07-02T22:29:00Z">
        <w:r w:rsidR="00E60B30">
          <w:t>your</w:t>
        </w:r>
      </w:ins>
      <w:del w:id="328" w:author="Kate Azumah" w:date="2024-07-02T22:29:00Z">
        <w:r w:rsidRPr="00362178" w:rsidDel="00E60B30">
          <w:delText>the</w:delText>
        </w:r>
      </w:del>
      <w:r w:rsidRPr="00362178">
        <w:t xml:space="preserve"> family </w:t>
      </w:r>
      <w:del w:id="329" w:author="Kate Azumah" w:date="2024-07-02T22:29:00Z">
        <w:r w:rsidRPr="00362178" w:rsidDel="00E60B30">
          <w:delText xml:space="preserve">at home </w:delText>
        </w:r>
      </w:del>
      <w:r w:rsidRPr="00362178">
        <w:t>about the setting your children have grown up in, so they can empathize and be supportive</w:t>
      </w:r>
      <w:ins w:id="330" w:author="Kate Azumah" w:date="2024-07-02T01:22:00Z">
        <w:r w:rsidR="00A42C0E">
          <w:t xml:space="preserve">. </w:t>
        </w:r>
      </w:ins>
      <w:del w:id="331" w:author="Kate Azumah" w:date="2024-07-02T01:22:00Z">
        <w:r w:rsidRPr="00362178" w:rsidDel="00A42C0E">
          <w:delText xml:space="preserve">. Plan the visit home, so it is a purposeful one. </w:delText>
        </w:r>
      </w:del>
      <w:r w:rsidRPr="00362178">
        <w:t>Work through what you will spend your time doing</w:t>
      </w:r>
      <w:ins w:id="332" w:author="Kate Azumah" w:date="2024-07-02T22:30:00Z">
        <w:r w:rsidR="00E60B30">
          <w:t>;</w:t>
        </w:r>
      </w:ins>
      <w:del w:id="333" w:author="Kate Azumah" w:date="2024-07-02T22:30:00Z">
        <w:r w:rsidRPr="00362178" w:rsidDel="00E60B30">
          <w:delText>,</w:delText>
        </w:r>
      </w:del>
      <w:r w:rsidRPr="00362178">
        <w:t xml:space="preserve"> who you will visit, places you would go to, and the experiences you would want your children and your family to have together. </w:t>
      </w:r>
    </w:p>
    <w:p w14:paraId="63926EB8" w14:textId="77777777" w:rsidR="005938B5" w:rsidRDefault="005938B5" w:rsidP="009E511D"/>
    <w:p w14:paraId="03AE7A5D" w14:textId="33623803" w:rsidR="00362178" w:rsidRPr="005938B5" w:rsidRDefault="00362178" w:rsidP="009E511D">
      <w:pPr>
        <w:rPr>
          <w:i/>
        </w:rPr>
      </w:pPr>
      <w:r w:rsidRPr="005938B5">
        <w:rPr>
          <w:i/>
        </w:rPr>
        <w:t>The tension between missionary calling and</w:t>
      </w:r>
      <w:del w:id="334" w:author="Kate Azumah" w:date="2024-07-02T01:22:00Z">
        <w:r w:rsidRPr="005938B5" w:rsidDel="00A42C0E">
          <w:rPr>
            <w:i/>
          </w:rPr>
          <w:delText xml:space="preserve"> such</w:delText>
        </w:r>
      </w:del>
      <w:r w:rsidRPr="005938B5">
        <w:rPr>
          <w:i/>
        </w:rPr>
        <w:t xml:space="preserve"> family issues is a common experience for African missionaries. If you find yourself in this situation, you are not alone. Bring your concerns before the Lord in prayer and seek godly counsel and encouragement from those who understand th</w:t>
      </w:r>
      <w:ins w:id="335" w:author="Kate Azumah" w:date="2024-07-02T22:30:00Z">
        <w:r w:rsidR="00E60B30">
          <w:rPr>
            <w:i/>
          </w:rPr>
          <w:t>e</w:t>
        </w:r>
      </w:ins>
      <w:del w:id="336" w:author="Kate Azumah" w:date="2024-07-02T22:30:00Z">
        <w:r w:rsidRPr="005938B5" w:rsidDel="00E60B30">
          <w:rPr>
            <w:i/>
          </w:rPr>
          <w:delText>is</w:delText>
        </w:r>
      </w:del>
      <w:r w:rsidRPr="005938B5">
        <w:rPr>
          <w:i/>
        </w:rPr>
        <w:t xml:space="preserve"> terrain. Do not hesitate to ask for help from Christian brothers and sisters who can offer it. God knew what you would face</w:t>
      </w:r>
      <w:del w:id="337" w:author="Kate Azumah" w:date="2024-07-03T11:07:00Z">
        <w:r w:rsidRPr="005938B5" w:rsidDel="00AF1E56">
          <w:rPr>
            <w:i/>
          </w:rPr>
          <w:delText>,</w:delText>
        </w:r>
      </w:del>
      <w:r w:rsidRPr="005938B5">
        <w:rPr>
          <w:i/>
        </w:rPr>
        <w:t xml:space="preserve"> </w:t>
      </w:r>
      <w:ins w:id="338" w:author="Kate Azumah" w:date="2024-07-02T22:31:00Z">
        <w:r w:rsidR="00055793">
          <w:rPr>
            <w:i/>
          </w:rPr>
          <w:t>when</w:t>
        </w:r>
      </w:ins>
      <w:del w:id="339" w:author="Kate Azumah" w:date="2024-07-02T22:31:00Z">
        <w:r w:rsidRPr="005938B5" w:rsidDel="00055793">
          <w:rPr>
            <w:i/>
          </w:rPr>
          <w:delText>and yet</w:delText>
        </w:r>
      </w:del>
      <w:r w:rsidRPr="005938B5">
        <w:rPr>
          <w:i/>
        </w:rPr>
        <w:t xml:space="preserve"> </w:t>
      </w:r>
      <w:ins w:id="340" w:author="Kate Azumah" w:date="2024-07-02T01:22:00Z">
        <w:r w:rsidR="00437F18">
          <w:rPr>
            <w:i/>
          </w:rPr>
          <w:t>h</w:t>
        </w:r>
      </w:ins>
      <w:del w:id="341" w:author="Kate Azumah" w:date="2024-07-02T01:22:00Z">
        <w:r w:rsidRPr="005938B5" w:rsidDel="00437F18">
          <w:rPr>
            <w:i/>
          </w:rPr>
          <w:delText>H</w:delText>
        </w:r>
      </w:del>
      <w:r w:rsidRPr="005938B5">
        <w:rPr>
          <w:i/>
        </w:rPr>
        <w:t xml:space="preserve">e called you. Trust </w:t>
      </w:r>
      <w:ins w:id="342" w:author="Kate Azumah" w:date="2024-07-02T01:23:00Z">
        <w:r w:rsidR="00437F18">
          <w:rPr>
            <w:i/>
          </w:rPr>
          <w:t>h</w:t>
        </w:r>
      </w:ins>
      <w:del w:id="343" w:author="Kate Azumah" w:date="2024-07-02T01:23:00Z">
        <w:r w:rsidRPr="005938B5" w:rsidDel="00437F18">
          <w:rPr>
            <w:i/>
          </w:rPr>
          <w:delText>H</w:delText>
        </w:r>
      </w:del>
      <w:r w:rsidRPr="005938B5">
        <w:rPr>
          <w:i/>
        </w:rPr>
        <w:t xml:space="preserve">im to help you to obey </w:t>
      </w:r>
      <w:ins w:id="344" w:author="Kate Azumah" w:date="2024-07-02T01:23:00Z">
        <w:r w:rsidR="00437F18">
          <w:rPr>
            <w:i/>
          </w:rPr>
          <w:t>h</w:t>
        </w:r>
      </w:ins>
      <w:del w:id="345" w:author="Kate Azumah" w:date="2024-07-02T01:23:00Z">
        <w:r w:rsidRPr="005938B5" w:rsidDel="00437F18">
          <w:rPr>
            <w:i/>
          </w:rPr>
          <w:delText>H</w:delText>
        </w:r>
      </w:del>
      <w:r w:rsidRPr="005938B5">
        <w:rPr>
          <w:i/>
        </w:rPr>
        <w:t>is Word concerning your calling and your obligations to your family. It may not be</w:t>
      </w:r>
      <w:del w:id="346" w:author="Kate Azumah" w:date="2024-07-02T22:31:00Z">
        <w:r w:rsidRPr="005938B5" w:rsidDel="00055793">
          <w:rPr>
            <w:i/>
          </w:rPr>
          <w:delText xml:space="preserve"> an</w:delText>
        </w:r>
      </w:del>
      <w:r w:rsidRPr="005938B5">
        <w:rPr>
          <w:i/>
        </w:rPr>
        <w:t xml:space="preserve"> easy</w:t>
      </w:r>
      <w:del w:id="347" w:author="Kate Azumah" w:date="2024-07-02T22:31:00Z">
        <w:r w:rsidRPr="005938B5" w:rsidDel="00055793">
          <w:rPr>
            <w:i/>
          </w:rPr>
          <w:delText xml:space="preserve"> road</w:delText>
        </w:r>
      </w:del>
      <w:r w:rsidRPr="005938B5">
        <w:rPr>
          <w:i/>
        </w:rPr>
        <w:t>, but God is faithful.</w:t>
      </w:r>
    </w:p>
    <w:p w14:paraId="5798FC61" w14:textId="77777777" w:rsidR="00AC4B62" w:rsidRPr="00362178" w:rsidRDefault="00AC4B62" w:rsidP="009E511D">
      <w:pPr>
        <w:jc w:val="both"/>
      </w:pPr>
    </w:p>
    <w:p w14:paraId="2316F0BA" w14:textId="77777777" w:rsidR="00AF084A" w:rsidRDefault="00AF084A" w:rsidP="006966B1">
      <w:pPr>
        <w:spacing w:line="245" w:lineRule="auto"/>
        <w:jc w:val="both"/>
        <w:rPr>
          <w:rFonts w:asciiTheme="minorHAnsi" w:hAnsiTheme="minorHAnsi"/>
          <w:b/>
          <w:color w:val="4F81BD"/>
        </w:rPr>
      </w:pPr>
    </w:p>
    <w:p w14:paraId="421DE118" w14:textId="77777777" w:rsidR="00AF084A" w:rsidRDefault="00AF084A" w:rsidP="006966B1">
      <w:pPr>
        <w:spacing w:line="245" w:lineRule="auto"/>
        <w:jc w:val="both"/>
        <w:rPr>
          <w:rFonts w:asciiTheme="minorHAnsi" w:hAnsiTheme="minorHAnsi"/>
          <w:b/>
          <w:color w:val="4F81BD"/>
        </w:rPr>
      </w:pPr>
    </w:p>
    <w:p w14:paraId="0F51212D" w14:textId="77777777" w:rsidR="00AF084A" w:rsidRDefault="00AF084A" w:rsidP="006966B1">
      <w:pPr>
        <w:spacing w:line="245" w:lineRule="auto"/>
        <w:jc w:val="both"/>
        <w:rPr>
          <w:rFonts w:asciiTheme="minorHAnsi" w:hAnsiTheme="minorHAnsi"/>
          <w:b/>
          <w:color w:val="4F81BD"/>
        </w:rPr>
      </w:pPr>
    </w:p>
    <w:p w14:paraId="36726B74" w14:textId="77777777" w:rsidR="00AF084A" w:rsidRDefault="00AF084A" w:rsidP="006966B1">
      <w:pPr>
        <w:spacing w:line="245" w:lineRule="auto"/>
        <w:jc w:val="both"/>
        <w:rPr>
          <w:rFonts w:asciiTheme="minorHAnsi" w:hAnsiTheme="minorHAnsi"/>
          <w:b/>
          <w:color w:val="4F81BD"/>
        </w:rPr>
      </w:pPr>
    </w:p>
    <w:p w14:paraId="5E910C24" w14:textId="77777777" w:rsidR="00AF084A" w:rsidRPr="00836C17" w:rsidRDefault="00AF084A" w:rsidP="006966B1">
      <w:pPr>
        <w:spacing w:line="245" w:lineRule="auto"/>
        <w:jc w:val="center"/>
        <w:rPr>
          <w:rFonts w:asciiTheme="minorHAnsi" w:hAnsiTheme="minorHAnsi"/>
          <w:b/>
          <w:color w:val="4F81BD"/>
        </w:rPr>
      </w:pPr>
      <w:r>
        <w:rPr>
          <w:rFonts w:asciiTheme="minorHAnsi" w:hAnsiTheme="minorHAnsi"/>
          <w:b/>
          <w:color w:val="4F81BD"/>
        </w:rPr>
        <w:t>P.10</w:t>
      </w:r>
    </w:p>
    <w:p w14:paraId="7D8BBA75" w14:textId="77777777" w:rsidR="00AF084A" w:rsidRDefault="00AF084A" w:rsidP="006966B1">
      <w:pPr>
        <w:spacing w:line="245" w:lineRule="auto"/>
        <w:jc w:val="center"/>
        <w:rPr>
          <w:rFonts w:asciiTheme="minorHAnsi" w:hAnsiTheme="minorHAnsi"/>
          <w:b/>
          <w:color w:val="4F81BD"/>
        </w:rPr>
      </w:pPr>
      <w:r>
        <w:rPr>
          <w:rFonts w:asciiTheme="minorHAnsi" w:hAnsiTheme="minorHAnsi"/>
          <w:b/>
          <w:color w:val="4F81BD"/>
        </w:rPr>
        <w:t>NEWS &amp; REVIEWS</w:t>
      </w:r>
    </w:p>
    <w:p w14:paraId="747D2498" w14:textId="77777777" w:rsidR="00924738" w:rsidRDefault="00924738" w:rsidP="006966B1">
      <w:pPr>
        <w:jc w:val="both"/>
        <w:rPr>
          <w:b/>
        </w:rPr>
      </w:pPr>
    </w:p>
    <w:p w14:paraId="7FF1D26D" w14:textId="77777777" w:rsidR="00AC4B62" w:rsidRDefault="00AC4B62" w:rsidP="00AC4B62">
      <w:pPr>
        <w:jc w:val="both"/>
        <w:rPr>
          <w:rFonts w:eastAsia="Calibri"/>
          <w:color w:val="000000"/>
        </w:rPr>
      </w:pPr>
    </w:p>
    <w:p w14:paraId="7B229F7F" w14:textId="77777777" w:rsidR="00AC4B62" w:rsidRDefault="00AC4B62" w:rsidP="00AC4B62">
      <w:pPr>
        <w:jc w:val="both"/>
        <w:rPr>
          <w:rFonts w:eastAsia="Calibri"/>
          <w:b/>
          <w:color w:val="000000"/>
        </w:rPr>
      </w:pPr>
      <w:r>
        <w:rPr>
          <w:rFonts w:eastAsia="Calibri"/>
          <w:b/>
          <w:color w:val="000000"/>
        </w:rPr>
        <w:lastRenderedPageBreak/>
        <w:t>BREAKFAST MEETING FOR MISSION PARTNERSHIP</w:t>
      </w:r>
    </w:p>
    <w:p w14:paraId="7A4DCDBC" w14:textId="77777777" w:rsidR="005938B5" w:rsidRDefault="005938B5" w:rsidP="00AC4B62">
      <w:pPr>
        <w:jc w:val="both"/>
        <w:rPr>
          <w:rFonts w:eastAsia="Calibri"/>
          <w:color w:val="000000"/>
        </w:rPr>
      </w:pPr>
    </w:p>
    <w:p w14:paraId="15DA9637" w14:textId="27201FFD" w:rsidR="005938B5" w:rsidRDefault="005938B5" w:rsidP="00AC4B62">
      <w:pPr>
        <w:jc w:val="both"/>
        <w:rPr>
          <w:rFonts w:eastAsia="Calibri"/>
          <w:color w:val="000000"/>
        </w:rPr>
      </w:pPr>
      <w:r w:rsidRPr="005938B5">
        <w:rPr>
          <w:rFonts w:eastAsia="Calibri"/>
          <w:color w:val="000000"/>
        </w:rPr>
        <w:t xml:space="preserve">The West Africa Mission Office (WAMO) of SIM hosted a mission breakfast meeting on the 12th of March 2023 at the SIM Ghana Office Garden in Accra. The event </w:t>
      </w:r>
      <w:del w:id="348" w:author="Kate Azumah" w:date="2024-07-02T22:34:00Z">
        <w:r w:rsidRPr="005938B5" w:rsidDel="00564C44">
          <w:rPr>
            <w:rFonts w:eastAsia="Calibri"/>
            <w:color w:val="000000"/>
          </w:rPr>
          <w:delText xml:space="preserve">was </w:delText>
        </w:r>
      </w:del>
      <w:r w:rsidRPr="005938B5">
        <w:rPr>
          <w:rFonts w:eastAsia="Calibri"/>
          <w:color w:val="000000"/>
        </w:rPr>
        <w:t xml:space="preserve">aimed at engaging the Church in Ghana and West Africa about their </w:t>
      </w:r>
      <w:del w:id="349" w:author="Kate Azumah" w:date="2024-07-02T22:35:00Z">
        <w:r w:rsidRPr="005938B5" w:rsidDel="00564C44">
          <w:rPr>
            <w:rFonts w:eastAsia="Calibri"/>
            <w:color w:val="000000"/>
          </w:rPr>
          <w:delText xml:space="preserve">primary </w:delText>
        </w:r>
      </w:del>
      <w:r w:rsidRPr="005938B5">
        <w:rPr>
          <w:rFonts w:eastAsia="Calibri"/>
          <w:color w:val="000000"/>
        </w:rPr>
        <w:t xml:space="preserve">responsibility </w:t>
      </w:r>
      <w:ins w:id="350" w:author="Kate Azumah" w:date="2024-07-02T22:35:00Z">
        <w:r w:rsidR="00564C44">
          <w:rPr>
            <w:rFonts w:eastAsia="Calibri"/>
            <w:color w:val="000000"/>
          </w:rPr>
          <w:t>to</w:t>
        </w:r>
      </w:ins>
      <w:del w:id="351" w:author="Kate Azumah" w:date="2024-07-02T22:35:00Z">
        <w:r w:rsidRPr="005938B5" w:rsidDel="00564C44">
          <w:rPr>
            <w:rFonts w:eastAsia="Calibri"/>
            <w:color w:val="000000"/>
          </w:rPr>
          <w:delText>of</w:delText>
        </w:r>
      </w:del>
      <w:r w:rsidRPr="005938B5">
        <w:rPr>
          <w:rFonts w:eastAsia="Calibri"/>
          <w:color w:val="000000"/>
        </w:rPr>
        <w:t xml:space="preserve"> send</w:t>
      </w:r>
      <w:del w:id="352" w:author="Kate Azumah" w:date="2024-07-02T22:35:00Z">
        <w:r w:rsidRPr="005938B5" w:rsidDel="00564C44">
          <w:rPr>
            <w:rFonts w:eastAsia="Calibri"/>
            <w:color w:val="000000"/>
          </w:rPr>
          <w:delText>ing</w:delText>
        </w:r>
      </w:del>
      <w:r w:rsidRPr="005938B5">
        <w:rPr>
          <w:rFonts w:eastAsia="Calibri"/>
          <w:color w:val="000000"/>
        </w:rPr>
        <w:t xml:space="preserve"> trained missionaries across Ghana, Africa, and the world. In attendance were 41 people, 31 churches</w:t>
      </w:r>
      <w:ins w:id="353" w:author="Kate Azumah" w:date="2024-07-02T22:35:00Z">
        <w:r w:rsidR="00564C44">
          <w:rPr>
            <w:rFonts w:eastAsia="Calibri"/>
            <w:color w:val="000000"/>
          </w:rPr>
          <w:t>,</w:t>
        </w:r>
      </w:ins>
      <w:r w:rsidRPr="005938B5">
        <w:rPr>
          <w:rFonts w:eastAsia="Calibri"/>
          <w:color w:val="000000"/>
        </w:rPr>
        <w:t xml:space="preserve"> and three organizations. </w:t>
      </w:r>
    </w:p>
    <w:p w14:paraId="7DC18BA0" w14:textId="77777777" w:rsidR="005938B5" w:rsidRDefault="005938B5" w:rsidP="00AC4B62">
      <w:pPr>
        <w:jc w:val="both"/>
        <w:rPr>
          <w:rFonts w:eastAsia="Calibri"/>
          <w:color w:val="000000"/>
        </w:rPr>
      </w:pPr>
    </w:p>
    <w:p w14:paraId="05167C8E" w14:textId="4C43B8FA" w:rsidR="005938B5" w:rsidRDefault="005938B5" w:rsidP="00AC4B62">
      <w:pPr>
        <w:jc w:val="both"/>
        <w:rPr>
          <w:rFonts w:eastAsia="Calibri"/>
          <w:color w:val="000000"/>
        </w:rPr>
      </w:pPr>
      <w:r w:rsidRPr="005938B5">
        <w:rPr>
          <w:rFonts w:eastAsia="Calibri"/>
          <w:color w:val="000000"/>
        </w:rPr>
        <w:t>SIM WAMO director,</w:t>
      </w:r>
      <w:del w:id="354" w:author="Kate Azumah" w:date="2024-07-03T11:08:00Z">
        <w:r w:rsidRPr="005938B5" w:rsidDel="00AF1E56">
          <w:rPr>
            <w:rFonts w:eastAsia="Calibri"/>
            <w:color w:val="000000"/>
          </w:rPr>
          <w:delText xml:space="preserve"> Rev.</w:delText>
        </w:r>
      </w:del>
      <w:r w:rsidRPr="005938B5">
        <w:rPr>
          <w:rFonts w:eastAsia="Calibri"/>
          <w:color w:val="000000"/>
        </w:rPr>
        <w:t xml:space="preserve"> Daniel Salamu, introduced</w:t>
      </w:r>
      <w:r>
        <w:rPr>
          <w:rFonts w:eastAsia="Calibri"/>
          <w:color w:val="000000"/>
        </w:rPr>
        <w:t xml:space="preserve"> </w:t>
      </w:r>
      <w:r w:rsidRPr="005938B5">
        <w:rPr>
          <w:rFonts w:eastAsia="Calibri"/>
          <w:color w:val="000000"/>
        </w:rPr>
        <w:t xml:space="preserve">WAMO’s role as a </w:t>
      </w:r>
      <w:del w:id="355" w:author="Kate Azumah" w:date="2024-07-02T22:35:00Z">
        <w:r w:rsidRPr="005938B5" w:rsidDel="00564C44">
          <w:rPr>
            <w:rFonts w:eastAsia="Calibri"/>
            <w:color w:val="000000"/>
          </w:rPr>
          <w:delText xml:space="preserve">missionary </w:delText>
        </w:r>
      </w:del>
      <w:r w:rsidRPr="005938B5">
        <w:rPr>
          <w:rFonts w:eastAsia="Calibri"/>
          <w:color w:val="000000"/>
        </w:rPr>
        <w:t>recruiting agency, and Penny Bakewell, SIM director, followed with a presentation on the communities in Ghana that still needed missionaries</w:t>
      </w:r>
      <w:ins w:id="356" w:author="Kate Azumah" w:date="2024-07-02T22:36:00Z">
        <w:r w:rsidR="00537DB0">
          <w:rPr>
            <w:rFonts w:eastAsia="Calibri"/>
            <w:color w:val="000000"/>
          </w:rPr>
          <w:t xml:space="preserve">. </w:t>
        </w:r>
      </w:ins>
      <w:del w:id="357" w:author="Kate Azumah" w:date="2024-07-02T22:36:00Z">
        <w:r w:rsidRPr="005938B5" w:rsidDel="00537DB0">
          <w:rPr>
            <w:rFonts w:eastAsia="Calibri"/>
            <w:color w:val="000000"/>
          </w:rPr>
          <w:delText xml:space="preserve">; particularly in the north of the country.  </w:delText>
        </w:r>
      </w:del>
      <w:r w:rsidRPr="005938B5">
        <w:rPr>
          <w:rFonts w:eastAsia="Calibri"/>
          <w:color w:val="000000"/>
        </w:rPr>
        <w:t xml:space="preserve">The senior pastor of the Legon Interdenominational Church, and SIM partner, Rev. Yaw Boamah, challenged attendees to partner with others in furthering the Great Commission. The Team Lead for AfriGO, Stephen Nitte La’abes, introduced AfriGO’s publication ministry of encouraging the African Church in world mission through sharing inspiring African stories and </w:t>
      </w:r>
      <w:ins w:id="358" w:author="Kate Azumah" w:date="2024-07-03T11:09:00Z">
        <w:r w:rsidR="007A3204">
          <w:rPr>
            <w:rFonts w:eastAsia="Calibri"/>
            <w:color w:val="000000"/>
          </w:rPr>
          <w:t xml:space="preserve">mission </w:t>
        </w:r>
      </w:ins>
      <w:r w:rsidRPr="005938B5">
        <w:rPr>
          <w:rFonts w:eastAsia="Calibri"/>
          <w:color w:val="000000"/>
        </w:rPr>
        <w:t>resources</w:t>
      </w:r>
      <w:del w:id="359" w:author="Kate Azumah" w:date="2024-07-02T22:36:00Z">
        <w:r w:rsidRPr="005938B5" w:rsidDel="00537DB0">
          <w:rPr>
            <w:rFonts w:eastAsia="Calibri"/>
            <w:color w:val="000000"/>
          </w:rPr>
          <w:delText xml:space="preserve"> to equip for missions</w:delText>
        </w:r>
      </w:del>
      <w:r w:rsidRPr="005938B5">
        <w:rPr>
          <w:rFonts w:eastAsia="Calibri"/>
          <w:color w:val="000000"/>
        </w:rPr>
        <w:t xml:space="preserve">. </w:t>
      </w:r>
      <w:del w:id="360" w:author="Kate Azumah" w:date="2024-07-02T22:38:00Z">
        <w:r w:rsidRPr="005938B5" w:rsidDel="00AA7389">
          <w:rPr>
            <w:rFonts w:eastAsia="Calibri"/>
            <w:color w:val="000000"/>
          </w:rPr>
          <w:delText xml:space="preserve">To crown it, </w:delText>
        </w:r>
      </w:del>
      <w:r w:rsidRPr="005938B5">
        <w:rPr>
          <w:rFonts w:eastAsia="Calibri"/>
          <w:color w:val="000000"/>
        </w:rPr>
        <w:t xml:space="preserve">Rev. Derek Amoo Sakyi, missions director of the Assemblies of God Church, led a prayer time. </w:t>
      </w:r>
    </w:p>
    <w:p w14:paraId="4AB4F7C7" w14:textId="77777777" w:rsidR="005938B5" w:rsidDel="00497508" w:rsidRDefault="005938B5" w:rsidP="00AC4B62">
      <w:pPr>
        <w:jc w:val="both"/>
        <w:rPr>
          <w:del w:id="361" w:author="Kate Azumah" w:date="2024-07-02T22:43:00Z"/>
          <w:rFonts w:eastAsia="Calibri"/>
          <w:color w:val="000000"/>
        </w:rPr>
      </w:pPr>
    </w:p>
    <w:p w14:paraId="1B925CDF" w14:textId="52DDA9C5" w:rsidR="005938B5" w:rsidRDefault="005938B5" w:rsidP="00AC4B62">
      <w:pPr>
        <w:jc w:val="both"/>
        <w:rPr>
          <w:rFonts w:eastAsia="Calibri"/>
          <w:color w:val="000000"/>
        </w:rPr>
      </w:pPr>
      <w:del w:id="362" w:author="Kate Azumah" w:date="2024-07-02T22:43:00Z">
        <w:r w:rsidRPr="005938B5" w:rsidDel="00497508">
          <w:rPr>
            <w:rFonts w:eastAsia="Calibri"/>
            <w:color w:val="000000"/>
          </w:rPr>
          <w:delText xml:space="preserve">The breakfast meeting resulted in the creation of a network between SIM and representatives of the Church of Pentecost, Assemblies of God Church, The Ghana Baptist Convention, Accra City Church, Havilah Praise Chapel, Sustainable Mission Aid, LifeNet International and others. </w:delText>
        </w:r>
      </w:del>
      <w:r w:rsidRPr="005938B5">
        <w:rPr>
          <w:rFonts w:eastAsia="Calibri"/>
          <w:color w:val="000000"/>
        </w:rPr>
        <w:t>By the end of the meeting, five applications were received for consideration as SIM missionaries.</w:t>
      </w:r>
    </w:p>
    <w:p w14:paraId="590186BD" w14:textId="77777777" w:rsidR="00AC4B62" w:rsidRDefault="00AC4B62" w:rsidP="00AC4B62">
      <w:pPr>
        <w:jc w:val="both"/>
        <w:rPr>
          <w:rFonts w:eastAsia="Calibri"/>
          <w:color w:val="000000"/>
        </w:rPr>
      </w:pPr>
    </w:p>
    <w:p w14:paraId="2A9AF58D" w14:textId="77777777" w:rsidR="00AC4B62" w:rsidRDefault="00AC4B62" w:rsidP="00AC4B62">
      <w:pPr>
        <w:jc w:val="both"/>
        <w:rPr>
          <w:rFonts w:eastAsia="Calibri"/>
          <w:color w:val="000000"/>
        </w:rPr>
      </w:pPr>
    </w:p>
    <w:p w14:paraId="15CAE37D" w14:textId="77777777" w:rsidR="00AC4B62" w:rsidRDefault="00AC4B62" w:rsidP="00AC4B62">
      <w:pPr>
        <w:jc w:val="both"/>
        <w:rPr>
          <w:rFonts w:eastAsia="Calibri"/>
          <w:b/>
          <w:color w:val="000000"/>
        </w:rPr>
      </w:pPr>
      <w:r>
        <w:rPr>
          <w:rFonts w:eastAsia="Calibri"/>
          <w:b/>
          <w:color w:val="000000"/>
        </w:rPr>
        <w:t>MISSIONS SEMINAR FOR PASTORS</w:t>
      </w:r>
    </w:p>
    <w:p w14:paraId="2385EDE8" w14:textId="3FA57737" w:rsidR="00AF084A" w:rsidRDefault="005938B5" w:rsidP="006966B1">
      <w:pPr>
        <w:spacing w:line="245" w:lineRule="auto"/>
        <w:jc w:val="both"/>
      </w:pPr>
      <w:r w:rsidRPr="005938B5">
        <w:t xml:space="preserve">In March 2023, a team of Namibians with Simply Mobilizing (SM) travelled seven hours north of the capital into the region where the Himba people live. The Himbas are marginally reached with the Gospel. An interdenominational pastor’s group in the largest town wants to do more to reach out. The SM team presented a one-day seminar using the </w:t>
      </w:r>
      <w:r w:rsidRPr="0086407E">
        <w:rPr>
          <w:i/>
          <w:iCs/>
          <w:rPrChange w:id="363" w:author="Kate Azumah" w:date="2024-07-03T11:09:00Z">
            <w:rPr/>
          </w:rPrChange>
        </w:rPr>
        <w:t>Interface</w:t>
      </w:r>
      <w:r w:rsidRPr="005938B5">
        <w:t xml:space="preserve"> curriculum, designed to inform and inspire pastors on God’s</w:t>
      </w:r>
      <w:ins w:id="364" w:author="Kate Azumah" w:date="2024-07-02T22:44:00Z">
        <w:r w:rsidR="00497508">
          <w:t xml:space="preserve"> missional</w:t>
        </w:r>
      </w:ins>
      <w:r w:rsidRPr="005938B5">
        <w:t xml:space="preserve"> plan for the world</w:t>
      </w:r>
      <w:del w:id="365" w:author="Kate Azumah" w:date="2024-07-02T22:44:00Z">
        <w:r w:rsidRPr="005938B5" w:rsidDel="00497508">
          <w:delText xml:space="preserve"> and His missional heart</w:delText>
        </w:r>
      </w:del>
      <w:r w:rsidRPr="005938B5">
        <w:t>. Participants were glad to receive the information shared in the seminar.</w:t>
      </w:r>
      <w:del w:id="366" w:author="Kate Azumah" w:date="2024-07-02T22:45:00Z">
        <w:r w:rsidRPr="005938B5" w:rsidDel="00940B36">
          <w:delText xml:space="preserve">  AfriGO magazine issue 2.3, “The Pastor’s Joy” was also distributed to the group to offer help and advice on pastors’ involvement in missions.   </w:delText>
        </w:r>
        <w:r w:rsidDel="00940B36">
          <w:fldChar w:fldCharType="begin"/>
        </w:r>
        <w:r w:rsidDel="00940B36">
          <w:delInstrText>HYPERLINK "https://simplymobilizing.com/interface/"</w:delInstrText>
        </w:r>
        <w:r w:rsidDel="00940B36">
          <w:fldChar w:fldCharType="separate"/>
        </w:r>
        <w:r w:rsidRPr="00761D4F" w:rsidDel="00940B36">
          <w:rPr>
            <w:rStyle w:val="Hyperlink"/>
          </w:rPr>
          <w:delText>https://simplymobilizing.com/interface/</w:delText>
        </w:r>
        <w:r w:rsidDel="00940B36">
          <w:rPr>
            <w:rStyle w:val="Hyperlink"/>
          </w:rPr>
          <w:fldChar w:fldCharType="end"/>
        </w:r>
      </w:del>
    </w:p>
    <w:p w14:paraId="6404994C" w14:textId="77777777" w:rsidR="005938B5" w:rsidRDefault="005938B5" w:rsidP="006966B1">
      <w:pPr>
        <w:spacing w:line="245" w:lineRule="auto"/>
        <w:jc w:val="both"/>
        <w:rPr>
          <w:rFonts w:asciiTheme="minorHAnsi" w:hAnsiTheme="minorHAnsi"/>
          <w:b/>
          <w:color w:val="4F81BD"/>
        </w:rPr>
      </w:pPr>
    </w:p>
    <w:p w14:paraId="1F79E568" w14:textId="77777777" w:rsidR="00EE489E" w:rsidRDefault="00EE489E" w:rsidP="006966B1">
      <w:pPr>
        <w:spacing w:line="245" w:lineRule="auto"/>
        <w:jc w:val="both"/>
        <w:rPr>
          <w:rFonts w:asciiTheme="minorHAnsi" w:hAnsiTheme="minorHAnsi"/>
          <w:b/>
          <w:color w:val="4F81BD"/>
        </w:rPr>
      </w:pPr>
    </w:p>
    <w:p w14:paraId="226296BB" w14:textId="77777777" w:rsidR="00AF084A" w:rsidRPr="00EE489E" w:rsidRDefault="00EE489E" w:rsidP="00EE489E">
      <w:pPr>
        <w:jc w:val="both"/>
        <w:rPr>
          <w:b/>
        </w:rPr>
      </w:pPr>
      <w:r w:rsidRPr="00EE489E">
        <w:rPr>
          <w:b/>
        </w:rPr>
        <w:t>A</w:t>
      </w:r>
      <w:r>
        <w:rPr>
          <w:b/>
        </w:rPr>
        <w:t>FRIGO</w:t>
      </w:r>
      <w:r w:rsidR="00036B2C">
        <w:rPr>
          <w:b/>
        </w:rPr>
        <w:t xml:space="preserve"> IS</w:t>
      </w:r>
      <w:r>
        <w:rPr>
          <w:b/>
        </w:rPr>
        <w:t xml:space="preserve"> IN 38 COUNTRIES</w:t>
      </w:r>
    </w:p>
    <w:p w14:paraId="3B3D5681" w14:textId="50494D6F" w:rsidR="00AF084A" w:rsidRPr="0033775E" w:rsidRDefault="005938B5" w:rsidP="006966B1">
      <w:pPr>
        <w:spacing w:line="245" w:lineRule="auto"/>
        <w:jc w:val="both"/>
      </w:pPr>
      <w:r w:rsidRPr="005938B5">
        <w:t xml:space="preserve">AfriGO is now in 38 countries, hurray! Join us in celebrating our current subscribers and help us to reach new ones. Share AfriGO with your friends and family, and let’s encourage more Africans in world mission. We publish AfriGO in English, ALLONS-Y ! in </w:t>
      </w:r>
      <w:del w:id="367" w:author="Kate Azumah" w:date="2024-07-02T22:45:00Z">
        <w:r w:rsidRPr="005938B5" w:rsidDel="00940B36">
          <w:delText xml:space="preserve"> </w:delText>
        </w:r>
      </w:del>
      <w:r w:rsidRPr="005938B5">
        <w:t xml:space="preserve">French, AfriTWENDE in Swahili, and AfríDE in Portuguese. Visit www.afrigo.org to read inspiring mission stories and helpful articles on many topics. </w:t>
      </w:r>
      <w:del w:id="368" w:author="Kate Azumah" w:date="2024-07-02T22:46:00Z">
        <w:r w:rsidRPr="005938B5" w:rsidDel="00FC7C45">
          <w:delText>Download this and other issues for free, and subscribe to get every new issue delivered to your inbox as soon as it is launched.</w:delText>
        </w:r>
      </w:del>
    </w:p>
    <w:p w14:paraId="3B2C7326" w14:textId="77777777" w:rsidR="00AF084A" w:rsidDel="00FC7C45" w:rsidRDefault="00AF084A" w:rsidP="006966B1">
      <w:pPr>
        <w:spacing w:line="245" w:lineRule="auto"/>
        <w:jc w:val="both"/>
        <w:rPr>
          <w:del w:id="369" w:author="Kate Azumah" w:date="2024-07-02T22:46:00Z"/>
          <w:rFonts w:asciiTheme="minorHAnsi" w:hAnsiTheme="minorHAnsi"/>
          <w:b/>
          <w:color w:val="4F81BD"/>
        </w:rPr>
      </w:pPr>
    </w:p>
    <w:p w14:paraId="334A3BF1" w14:textId="7E510F09" w:rsidR="00A531D1" w:rsidDel="00FC7C45" w:rsidRDefault="00A531D1" w:rsidP="00A531D1">
      <w:pPr>
        <w:jc w:val="both"/>
        <w:rPr>
          <w:del w:id="370" w:author="Kate Azumah" w:date="2024-07-02T22:46:00Z"/>
          <w:b/>
        </w:rPr>
      </w:pPr>
      <w:del w:id="371" w:author="Kate Azumah" w:date="2024-07-02T22:46:00Z">
        <w:r w:rsidDel="00FC7C45">
          <w:rPr>
            <w:b/>
          </w:rPr>
          <w:delText>AFRIGO CONVERSATIONS</w:delText>
        </w:r>
      </w:del>
    </w:p>
    <w:p w14:paraId="41EA5CCD" w14:textId="4ABBEDDC" w:rsidR="005938B5" w:rsidDel="00FC7C45" w:rsidRDefault="005938B5" w:rsidP="00A531D1">
      <w:pPr>
        <w:jc w:val="both"/>
        <w:rPr>
          <w:del w:id="372" w:author="Kate Azumah" w:date="2024-07-02T22:46:00Z"/>
        </w:rPr>
      </w:pPr>
      <w:del w:id="373" w:author="Kate Azumah" w:date="2024-07-02T22:46:00Z">
        <w:r w:rsidRPr="005938B5" w:rsidDel="00FC7C45">
          <w:delText>Join us every third Friday of the month for engaging mission interviews with those at the forefront of African</w:delText>
        </w:r>
        <w:r w:rsidR="00074251" w:rsidDel="00FC7C45">
          <w:delText xml:space="preserve"> missions.</w:delText>
        </w:r>
        <w:r w:rsidR="00074251" w:rsidRPr="00074251" w:rsidDel="00FC7C45">
          <w:delText xml:space="preserve"> We’ll be live on Facebook and YouTube.  https://bit.ly/3qiYXxz</w:delText>
        </w:r>
      </w:del>
    </w:p>
    <w:p w14:paraId="56F6EC8D" w14:textId="77777777" w:rsidR="005938B5" w:rsidRDefault="005938B5" w:rsidP="00A531D1">
      <w:pPr>
        <w:jc w:val="both"/>
      </w:pPr>
    </w:p>
    <w:p w14:paraId="59DDD362" w14:textId="77777777" w:rsidR="00AF084A" w:rsidRDefault="00AF084A" w:rsidP="006966B1">
      <w:pPr>
        <w:spacing w:line="245" w:lineRule="auto"/>
        <w:jc w:val="both"/>
        <w:rPr>
          <w:rFonts w:asciiTheme="minorHAnsi" w:hAnsiTheme="minorHAnsi"/>
          <w:b/>
          <w:color w:val="4F81BD"/>
        </w:rPr>
      </w:pPr>
    </w:p>
    <w:p w14:paraId="2E03419A" w14:textId="77777777" w:rsidR="00AF084A" w:rsidRDefault="00AF084A" w:rsidP="006966B1">
      <w:pPr>
        <w:spacing w:line="245" w:lineRule="auto"/>
        <w:jc w:val="both"/>
        <w:rPr>
          <w:rFonts w:asciiTheme="minorHAnsi" w:hAnsiTheme="minorHAnsi"/>
          <w:b/>
          <w:color w:val="4F81BD"/>
        </w:rPr>
      </w:pPr>
    </w:p>
    <w:p w14:paraId="4DF8731B" w14:textId="77777777" w:rsidR="00AF084A" w:rsidRDefault="00AF084A" w:rsidP="006966B1">
      <w:pPr>
        <w:spacing w:line="245" w:lineRule="auto"/>
        <w:jc w:val="both"/>
        <w:rPr>
          <w:rFonts w:asciiTheme="minorHAnsi" w:hAnsiTheme="minorHAnsi"/>
          <w:b/>
          <w:color w:val="4F81BD"/>
        </w:rPr>
      </w:pPr>
    </w:p>
    <w:p w14:paraId="4F64BB8F" w14:textId="77777777" w:rsidR="00AF084A" w:rsidRDefault="00AF084A" w:rsidP="006966B1">
      <w:pPr>
        <w:spacing w:line="245" w:lineRule="auto"/>
        <w:jc w:val="both"/>
        <w:rPr>
          <w:rFonts w:asciiTheme="minorHAnsi" w:hAnsiTheme="minorHAnsi"/>
          <w:b/>
          <w:color w:val="4F81BD"/>
        </w:rPr>
      </w:pPr>
    </w:p>
    <w:p w14:paraId="667C343D" w14:textId="77777777" w:rsidR="00AF084A" w:rsidDel="00FC7C45" w:rsidRDefault="00AF084A" w:rsidP="006966B1">
      <w:pPr>
        <w:spacing w:line="245" w:lineRule="auto"/>
        <w:jc w:val="both"/>
        <w:rPr>
          <w:del w:id="374" w:author="Kate Azumah" w:date="2024-07-02T22:46:00Z"/>
          <w:rFonts w:asciiTheme="minorHAnsi" w:hAnsiTheme="minorHAnsi"/>
          <w:b/>
          <w:color w:val="4F81BD"/>
        </w:rPr>
      </w:pPr>
    </w:p>
    <w:p w14:paraId="45ECF974" w14:textId="77777777" w:rsidR="00AF084A" w:rsidDel="00FC7C45" w:rsidRDefault="00AF084A" w:rsidP="006966B1">
      <w:pPr>
        <w:spacing w:line="245" w:lineRule="auto"/>
        <w:jc w:val="both"/>
        <w:rPr>
          <w:del w:id="375" w:author="Kate Azumah" w:date="2024-07-02T22:46:00Z"/>
          <w:rFonts w:asciiTheme="minorHAnsi" w:hAnsiTheme="minorHAnsi"/>
          <w:b/>
          <w:color w:val="4F81BD"/>
        </w:rPr>
      </w:pPr>
    </w:p>
    <w:p w14:paraId="2F2AA332" w14:textId="77777777" w:rsidR="00586EC6" w:rsidDel="00FC7C45" w:rsidRDefault="00586EC6" w:rsidP="006966B1">
      <w:pPr>
        <w:spacing w:line="245" w:lineRule="auto"/>
        <w:jc w:val="both"/>
        <w:rPr>
          <w:del w:id="376" w:author="Kate Azumah" w:date="2024-07-02T22:46:00Z"/>
          <w:rFonts w:asciiTheme="minorHAnsi" w:hAnsiTheme="minorHAnsi"/>
          <w:b/>
          <w:color w:val="4F81BD"/>
        </w:rPr>
      </w:pPr>
    </w:p>
    <w:p w14:paraId="11C376A8" w14:textId="77777777" w:rsidR="00A531D1" w:rsidDel="00FC7C45" w:rsidRDefault="00A531D1" w:rsidP="006966B1">
      <w:pPr>
        <w:spacing w:line="245" w:lineRule="auto"/>
        <w:jc w:val="center"/>
        <w:rPr>
          <w:del w:id="377" w:author="Kate Azumah" w:date="2024-07-02T22:46:00Z"/>
          <w:rFonts w:asciiTheme="minorHAnsi" w:hAnsiTheme="minorHAnsi"/>
          <w:b/>
          <w:color w:val="4F81BD"/>
        </w:rPr>
      </w:pPr>
    </w:p>
    <w:p w14:paraId="12ABB512" w14:textId="77777777" w:rsidR="00A531D1" w:rsidRDefault="00A531D1">
      <w:pPr>
        <w:spacing w:line="245" w:lineRule="auto"/>
        <w:rPr>
          <w:rFonts w:asciiTheme="minorHAnsi" w:hAnsiTheme="minorHAnsi"/>
          <w:b/>
          <w:color w:val="4F81BD"/>
        </w:rPr>
        <w:pPrChange w:id="378" w:author="Kate Azumah" w:date="2024-07-02T22:46:00Z">
          <w:pPr>
            <w:spacing w:line="245" w:lineRule="auto"/>
            <w:jc w:val="center"/>
          </w:pPr>
        </w:pPrChange>
      </w:pPr>
    </w:p>
    <w:p w14:paraId="604E2331" w14:textId="77777777" w:rsidR="00A531D1" w:rsidRDefault="00A531D1" w:rsidP="006966B1">
      <w:pPr>
        <w:spacing w:line="245" w:lineRule="auto"/>
        <w:jc w:val="center"/>
        <w:rPr>
          <w:rFonts w:asciiTheme="minorHAnsi" w:hAnsiTheme="minorHAnsi"/>
          <w:b/>
          <w:color w:val="4F81BD"/>
        </w:rPr>
      </w:pPr>
    </w:p>
    <w:p w14:paraId="30A8FCB9" w14:textId="77777777" w:rsidR="00A531D1" w:rsidRDefault="00A531D1" w:rsidP="006966B1">
      <w:pPr>
        <w:spacing w:line="245" w:lineRule="auto"/>
        <w:jc w:val="center"/>
        <w:rPr>
          <w:rFonts w:asciiTheme="minorHAnsi" w:hAnsiTheme="minorHAnsi"/>
          <w:b/>
          <w:color w:val="4F81BD"/>
        </w:rPr>
      </w:pPr>
    </w:p>
    <w:p w14:paraId="5DF40A97" w14:textId="77777777" w:rsidR="00AF084A" w:rsidRPr="00836C17" w:rsidRDefault="00AF084A" w:rsidP="006966B1">
      <w:pPr>
        <w:spacing w:line="245" w:lineRule="auto"/>
        <w:jc w:val="center"/>
        <w:rPr>
          <w:rFonts w:asciiTheme="minorHAnsi" w:hAnsiTheme="minorHAnsi"/>
          <w:b/>
          <w:color w:val="4F81BD"/>
        </w:rPr>
      </w:pPr>
      <w:r w:rsidRPr="00836C17">
        <w:rPr>
          <w:rFonts w:asciiTheme="minorHAnsi" w:hAnsiTheme="minorHAnsi"/>
          <w:b/>
          <w:color w:val="4F81BD"/>
        </w:rPr>
        <w:lastRenderedPageBreak/>
        <w:t>P.11</w:t>
      </w:r>
    </w:p>
    <w:p w14:paraId="76472456" w14:textId="77777777" w:rsidR="00AF084A" w:rsidRDefault="00AF084A" w:rsidP="006966B1">
      <w:pPr>
        <w:spacing w:line="245" w:lineRule="auto"/>
        <w:jc w:val="center"/>
        <w:rPr>
          <w:rFonts w:asciiTheme="minorHAnsi" w:hAnsiTheme="minorHAnsi"/>
          <w:b/>
          <w:color w:val="4F81BD"/>
        </w:rPr>
      </w:pPr>
      <w:r w:rsidRPr="00836C17">
        <w:rPr>
          <w:rFonts w:asciiTheme="minorHAnsi" w:hAnsiTheme="minorHAnsi"/>
          <w:b/>
          <w:color w:val="4F81BD"/>
        </w:rPr>
        <w:t>HOW WE DID IT</w:t>
      </w:r>
    </w:p>
    <w:p w14:paraId="2249DD26" w14:textId="77777777" w:rsidR="00AF084A" w:rsidRPr="00EC382E" w:rsidRDefault="00704474" w:rsidP="006966B1">
      <w:pPr>
        <w:spacing w:line="245" w:lineRule="auto"/>
        <w:jc w:val="center"/>
        <w:rPr>
          <w:rFonts w:asciiTheme="minorHAnsi" w:hAnsiTheme="minorHAnsi"/>
          <w:color w:val="BD2D26"/>
        </w:rPr>
      </w:pPr>
      <w:r>
        <w:rPr>
          <w:rFonts w:asciiTheme="minorHAnsi" w:hAnsiTheme="minorHAnsi"/>
          <w:color w:val="BD2D26"/>
        </w:rPr>
        <w:t>THE SUPPORT MOTHERS: STANDING IN THE GAP FOR MISSIONARY KIDS</w:t>
      </w:r>
    </w:p>
    <w:p w14:paraId="06B5AF7C" w14:textId="77777777" w:rsidR="00AF084A" w:rsidRDefault="003A0F95" w:rsidP="006966B1">
      <w:pPr>
        <w:jc w:val="center"/>
        <w:rPr>
          <w:rFonts w:asciiTheme="minorHAnsi" w:hAnsiTheme="minorHAnsi"/>
        </w:rPr>
      </w:pPr>
      <w:r>
        <w:rPr>
          <w:rFonts w:asciiTheme="minorHAnsi" w:hAnsiTheme="minorHAnsi"/>
        </w:rPr>
        <w:t>BY FURAHA KENGELA</w:t>
      </w:r>
    </w:p>
    <w:p w14:paraId="0319CFC3" w14:textId="77777777" w:rsidR="00704474" w:rsidRPr="00797298" w:rsidRDefault="00704474" w:rsidP="00704474">
      <w:pPr>
        <w:jc w:val="both"/>
        <w:rPr>
          <w:b/>
          <w:bCs/>
        </w:rPr>
      </w:pPr>
    </w:p>
    <w:p w14:paraId="104429A9" w14:textId="77777777" w:rsidR="00074251" w:rsidRDefault="00074251" w:rsidP="00704474">
      <w:pPr>
        <w:jc w:val="both"/>
        <w:rPr>
          <w:bCs/>
        </w:rPr>
      </w:pPr>
      <w:r w:rsidRPr="00074251">
        <w:rPr>
          <w:bCs/>
        </w:rPr>
        <w:t xml:space="preserve">In February 1996, the EMS children’s hostel opened in Jos, Nigeria, to provide a home for the children of EMS missionaries who were serving in the mission field. The idea was motivated by a finding that 25 per cent of missionaries left the mission field because of lack of proper education for their children. By the following year, the hostel was at a full capacity, home to 50 children. Events at the first anniversary celebration ignited the birth of the EMS Children Support Mothers, which later became Support Mothers International (SMI). </w:t>
      </w:r>
    </w:p>
    <w:p w14:paraId="21FEE641" w14:textId="77777777" w:rsidR="00074251" w:rsidRDefault="00074251" w:rsidP="00704474">
      <w:pPr>
        <w:jc w:val="both"/>
        <w:rPr>
          <w:bCs/>
        </w:rPr>
      </w:pPr>
    </w:p>
    <w:p w14:paraId="4AD41C63" w14:textId="0084A3FF" w:rsidR="00074251" w:rsidRDefault="00074251" w:rsidP="00704474">
      <w:pPr>
        <w:jc w:val="both"/>
        <w:rPr>
          <w:bCs/>
        </w:rPr>
      </w:pPr>
      <w:r w:rsidRPr="00074251">
        <w:rPr>
          <w:bCs/>
        </w:rPr>
        <w:t xml:space="preserve">The anniversary took place on the grounds of the ECWA staff school </w:t>
      </w:r>
      <w:del w:id="379" w:author="Kate Azumah" w:date="2024-07-02T22:49:00Z">
        <w:r w:rsidRPr="00074251" w:rsidDel="007418D2">
          <w:rPr>
            <w:bCs/>
          </w:rPr>
          <w:delText xml:space="preserve">where the hostel first started, </w:delText>
        </w:r>
      </w:del>
      <w:r w:rsidRPr="00074251">
        <w:rPr>
          <w:bCs/>
        </w:rPr>
        <w:t xml:space="preserve">and brought together </w:t>
      </w:r>
      <w:del w:id="380" w:author="Kate Azumah" w:date="2024-07-02T23:00:00Z">
        <w:r w:rsidRPr="00074251" w:rsidDel="00834F1E">
          <w:rPr>
            <w:bCs/>
          </w:rPr>
          <w:delText xml:space="preserve">adults and children </w:delText>
        </w:r>
      </w:del>
      <w:del w:id="381" w:author="Kate Azumah" w:date="2024-07-02T22:59:00Z">
        <w:r w:rsidRPr="00074251" w:rsidDel="00C8172D">
          <w:rPr>
            <w:bCs/>
          </w:rPr>
          <w:delText>belonging to</w:delText>
        </w:r>
      </w:del>
      <w:del w:id="382" w:author="Kate Azumah" w:date="2024-07-02T23:00:00Z">
        <w:r w:rsidRPr="00074251" w:rsidDel="00834F1E">
          <w:rPr>
            <w:bCs/>
          </w:rPr>
          <w:delText xml:space="preserve"> the </w:delText>
        </w:r>
      </w:del>
      <w:r w:rsidRPr="00074251">
        <w:rPr>
          <w:bCs/>
        </w:rPr>
        <w:t xml:space="preserve">SIM and EMS families, members of the ECWA church, friends and well-wishers. Because the hostel had no room to house more missionary kids (MKs), the event aimed to raise support for expansion. </w:t>
      </w:r>
      <w:del w:id="383" w:author="Kate Azumah" w:date="2024-07-02T22:50:00Z">
        <w:r w:rsidRPr="00074251" w:rsidDel="00F160BE">
          <w:rPr>
            <w:bCs/>
          </w:rPr>
          <w:delText xml:space="preserve">Although a happy occasion, it was also a memorial gathering for Hyo jin Lee, an SIM missionary kid and friend of the EMS school who had died in a motor accident while on a trip back to Jos with her parents. </w:delText>
        </w:r>
      </w:del>
      <w:r w:rsidRPr="00074251">
        <w:rPr>
          <w:bCs/>
        </w:rPr>
        <w:t xml:space="preserve">SIM expatriate missionary wives and children volunteered to cater refreshments, and they served the guests so well that they made a deep impression on the Nigerian women in attendance. </w:t>
      </w:r>
    </w:p>
    <w:p w14:paraId="4651D476" w14:textId="77777777" w:rsidR="00074251" w:rsidRDefault="00074251" w:rsidP="00704474">
      <w:pPr>
        <w:jc w:val="both"/>
        <w:rPr>
          <w:bCs/>
        </w:rPr>
      </w:pPr>
    </w:p>
    <w:p w14:paraId="4C508C2E" w14:textId="77777777" w:rsidR="00074251" w:rsidRPr="00074251" w:rsidRDefault="00074251" w:rsidP="00704474">
      <w:pPr>
        <w:jc w:val="both"/>
        <w:rPr>
          <w:b/>
          <w:bCs/>
        </w:rPr>
      </w:pPr>
      <w:r w:rsidRPr="00074251">
        <w:rPr>
          <w:b/>
          <w:bCs/>
        </w:rPr>
        <w:t xml:space="preserve">The birth </w:t>
      </w:r>
    </w:p>
    <w:p w14:paraId="491EAE55" w14:textId="72116C1B" w:rsidR="00074251" w:rsidRDefault="00074251" w:rsidP="00704474">
      <w:pPr>
        <w:jc w:val="both"/>
        <w:rPr>
          <w:bCs/>
        </w:rPr>
      </w:pPr>
      <w:r w:rsidRPr="00074251">
        <w:rPr>
          <w:bCs/>
        </w:rPr>
        <w:t xml:space="preserve">Dr. Lami Bakari Ibrahim, the pioneer of SMI, recalls that </w:t>
      </w:r>
      <w:del w:id="384" w:author="Kate Azumah" w:date="2024-07-02T23:02:00Z">
        <w:r w:rsidRPr="00074251" w:rsidDel="004075DB">
          <w:rPr>
            <w:bCs/>
          </w:rPr>
          <w:delText xml:space="preserve">right </w:delText>
        </w:r>
      </w:del>
      <w:r w:rsidRPr="00074251">
        <w:rPr>
          <w:bCs/>
        </w:rPr>
        <w:t>after the event, some</w:t>
      </w:r>
      <w:del w:id="385" w:author="Kate Azumah" w:date="2024-07-02T23:02:00Z">
        <w:r w:rsidRPr="00074251" w:rsidDel="004075DB">
          <w:rPr>
            <w:bCs/>
          </w:rPr>
          <w:delText xml:space="preserve"> of the</w:delText>
        </w:r>
      </w:del>
      <w:r w:rsidRPr="00074251">
        <w:rPr>
          <w:bCs/>
        </w:rPr>
        <w:t xml:space="preserve"> Nigerian women stayed back and asked among themselves, “Why is it that after 100 years of having SIM missionaries in our country, they are still the ones serving us? What about us, the national ladies? What can we</w:t>
      </w:r>
      <w:del w:id="386" w:author="Kate Azumah" w:date="2024-07-02T22:52:00Z">
        <w:r w:rsidRPr="00074251" w:rsidDel="00F76A37">
          <w:rPr>
            <w:bCs/>
          </w:rPr>
          <w:delText xml:space="preserve"> also</w:delText>
        </w:r>
      </w:del>
      <w:r w:rsidRPr="00074251">
        <w:rPr>
          <w:bCs/>
        </w:rPr>
        <w:t xml:space="preserve"> do?” Their observation led to a follow-up meeting where they welcomed the challenge of mobilizing funds to expand the hostel’s capacity</w:t>
      </w:r>
      <w:del w:id="387" w:author="Kate Azumah" w:date="2024-07-02T23:03:00Z">
        <w:r w:rsidRPr="00074251" w:rsidDel="00533100">
          <w:rPr>
            <w:bCs/>
          </w:rPr>
          <w:delText xml:space="preserve"> to accommodate more MKs</w:delText>
        </w:r>
      </w:del>
      <w:r w:rsidRPr="00074251">
        <w:rPr>
          <w:bCs/>
        </w:rPr>
        <w:t>. They spoke to friends and associates, and raised enough money to put up</w:t>
      </w:r>
      <w:r>
        <w:rPr>
          <w:bCs/>
        </w:rPr>
        <w:t xml:space="preserve"> </w:t>
      </w:r>
      <w:r w:rsidRPr="00074251">
        <w:rPr>
          <w:bCs/>
        </w:rPr>
        <w:t>a strong</w:t>
      </w:r>
      <w:ins w:id="388" w:author="Kate Azumah" w:date="2024-07-02T22:52:00Z">
        <w:r w:rsidR="000E4EF9">
          <w:rPr>
            <w:bCs/>
          </w:rPr>
          <w:t xml:space="preserve"> </w:t>
        </w:r>
      </w:ins>
      <w:del w:id="389" w:author="Kate Azumah" w:date="2024-07-02T22:52:00Z">
        <w:r w:rsidRPr="00074251" w:rsidDel="000E4EF9">
          <w:rPr>
            <w:bCs/>
          </w:rPr>
          <w:delText xml:space="preserve">, secure </w:delText>
        </w:r>
      </w:del>
      <w:r w:rsidRPr="00074251">
        <w:rPr>
          <w:bCs/>
        </w:rPr>
        <w:t>building</w:t>
      </w:r>
      <w:del w:id="390" w:author="Kate Azumah" w:date="2024-07-02T22:52:00Z">
        <w:r w:rsidRPr="00074251" w:rsidDel="000E4EF9">
          <w:rPr>
            <w:bCs/>
          </w:rPr>
          <w:delText>—it was named after Hyo jin Lee</w:delText>
        </w:r>
      </w:del>
      <w:r w:rsidRPr="00074251">
        <w:rPr>
          <w:bCs/>
        </w:rPr>
        <w:t xml:space="preserve">. This marked the genesis of the Support Mothers’ </w:t>
      </w:r>
      <w:del w:id="391" w:author="Kate Azumah" w:date="2024-07-02T23:03:00Z">
        <w:r w:rsidRPr="00074251" w:rsidDel="00533100">
          <w:rPr>
            <w:bCs/>
          </w:rPr>
          <w:delText xml:space="preserve">commitment to </w:delText>
        </w:r>
      </w:del>
      <w:r w:rsidRPr="00074251">
        <w:rPr>
          <w:bCs/>
        </w:rPr>
        <w:t>standing in the parental gap for missionary kids</w:t>
      </w:r>
      <w:del w:id="392" w:author="Kate Azumah" w:date="2024-07-02T22:53:00Z">
        <w:r w:rsidRPr="00074251" w:rsidDel="000E4EF9">
          <w:rPr>
            <w:bCs/>
          </w:rPr>
          <w:delText>. They decided to care for the MKs like they would their own children</w:delText>
        </w:r>
      </w:del>
      <w:r w:rsidRPr="00074251">
        <w:rPr>
          <w:bCs/>
        </w:rPr>
        <w:t>. They provided food, clothing, cleaning materials</w:t>
      </w:r>
      <w:ins w:id="393" w:author="Kate Azumah" w:date="2024-07-02T22:53:00Z">
        <w:r w:rsidR="000E4EF9">
          <w:rPr>
            <w:bCs/>
          </w:rPr>
          <w:t>,</w:t>
        </w:r>
      </w:ins>
      <w:r w:rsidRPr="00074251">
        <w:rPr>
          <w:bCs/>
        </w:rPr>
        <w:t xml:space="preserve"> and more. Some</w:t>
      </w:r>
      <w:del w:id="394" w:author="Kate Azumah" w:date="2024-07-02T23:03:00Z">
        <w:r w:rsidRPr="00074251" w:rsidDel="00533100">
          <w:rPr>
            <w:bCs/>
          </w:rPr>
          <w:delText xml:space="preserve"> of the</w:delText>
        </w:r>
      </w:del>
      <w:r w:rsidRPr="00074251">
        <w:rPr>
          <w:bCs/>
        </w:rPr>
        <w:t xml:space="preserve"> </w:t>
      </w:r>
      <w:ins w:id="395" w:author="Kate Azumah" w:date="2024-07-03T11:12:00Z">
        <w:r w:rsidR="00A3460A">
          <w:rPr>
            <w:bCs/>
          </w:rPr>
          <w:t>M</w:t>
        </w:r>
      </w:ins>
      <w:del w:id="396" w:author="Kate Azumah" w:date="2024-07-03T11:11:00Z">
        <w:r w:rsidRPr="00074251" w:rsidDel="00A3460A">
          <w:rPr>
            <w:bCs/>
          </w:rPr>
          <w:delText>M</w:delText>
        </w:r>
      </w:del>
      <w:r w:rsidRPr="00074251">
        <w:rPr>
          <w:bCs/>
        </w:rPr>
        <w:t>others took the children in during school breaks and others visited the hostel twice a week for bonding and activity time with them. Together, they made craft items such as redesigning old Christmas cards and decorating slippers with beads</w:t>
      </w:r>
      <w:del w:id="397" w:author="Kate Azumah" w:date="2024-07-02T23:04:00Z">
        <w:r w:rsidRPr="00074251" w:rsidDel="00857B6F">
          <w:rPr>
            <w:bCs/>
          </w:rPr>
          <w:delText xml:space="preserve"> </w:delText>
        </w:r>
      </w:del>
      <w:del w:id="398" w:author="Kate Azumah" w:date="2024-07-02T22:53:00Z">
        <w:r w:rsidRPr="00074251" w:rsidDel="00376B33">
          <w:rPr>
            <w:bCs/>
          </w:rPr>
          <w:delText xml:space="preserve"> </w:delText>
        </w:r>
      </w:del>
      <w:del w:id="399" w:author="Kate Azumah" w:date="2024-07-02T23:04:00Z">
        <w:r w:rsidRPr="00074251" w:rsidDel="00857B6F">
          <w:rPr>
            <w:bCs/>
          </w:rPr>
          <w:delText>and ribbons</w:delText>
        </w:r>
      </w:del>
      <w:r w:rsidRPr="00074251">
        <w:rPr>
          <w:bCs/>
        </w:rPr>
        <w:t xml:space="preserve">. </w:t>
      </w:r>
    </w:p>
    <w:p w14:paraId="3912C2C1" w14:textId="77777777" w:rsidR="00074251" w:rsidRDefault="00074251" w:rsidP="00704474">
      <w:pPr>
        <w:jc w:val="both"/>
        <w:rPr>
          <w:bCs/>
        </w:rPr>
      </w:pPr>
    </w:p>
    <w:p w14:paraId="1FC631B8" w14:textId="77777777" w:rsidR="00074251" w:rsidRPr="00074251" w:rsidRDefault="00074251" w:rsidP="00704474">
      <w:pPr>
        <w:jc w:val="both"/>
        <w:rPr>
          <w:b/>
          <w:bCs/>
        </w:rPr>
      </w:pPr>
      <w:r w:rsidRPr="00074251">
        <w:rPr>
          <w:b/>
          <w:bCs/>
        </w:rPr>
        <w:t xml:space="preserve">The nurture </w:t>
      </w:r>
    </w:p>
    <w:p w14:paraId="116E1DE3" w14:textId="515902B5" w:rsidR="005C0735" w:rsidRDefault="00074251" w:rsidP="00704474">
      <w:pPr>
        <w:jc w:val="both"/>
        <w:rPr>
          <w:bCs/>
        </w:rPr>
      </w:pPr>
      <w:r w:rsidRPr="00074251">
        <w:rPr>
          <w:bCs/>
        </w:rPr>
        <w:t>The Mothers travelled throughout the country to create awareness about the needs of the EMS MKs. They took the craft items, now with the label, ‘EMS Lambs</w:t>
      </w:r>
      <w:ins w:id="400" w:author="Kate Azumah" w:date="2024-07-03T11:12:00Z">
        <w:r w:rsidR="00A3460A">
          <w:rPr>
            <w:bCs/>
          </w:rPr>
          <w:t>,</w:t>
        </w:r>
      </w:ins>
      <w:r w:rsidRPr="00074251">
        <w:rPr>
          <w:bCs/>
        </w:rPr>
        <w:t>’</w:t>
      </w:r>
      <w:del w:id="401" w:author="Kate Azumah" w:date="2024-07-03T11:12:00Z">
        <w:r w:rsidRPr="00074251" w:rsidDel="00A3460A">
          <w:rPr>
            <w:bCs/>
          </w:rPr>
          <w:delText>,</w:delText>
        </w:r>
      </w:del>
      <w:r w:rsidRPr="00074251">
        <w:rPr>
          <w:bCs/>
        </w:rPr>
        <w:t xml:space="preserve"> and sold them to raise money whenever they made presentations before</w:t>
      </w:r>
      <w:del w:id="402" w:author="Kate Azumah" w:date="2024-07-02T22:53:00Z">
        <w:r w:rsidRPr="00074251" w:rsidDel="00376B33">
          <w:rPr>
            <w:bCs/>
          </w:rPr>
          <w:delText xml:space="preserve"> various</w:delText>
        </w:r>
      </w:del>
      <w:r w:rsidRPr="00074251">
        <w:rPr>
          <w:bCs/>
        </w:rPr>
        <w:t xml:space="preserve"> women’s groups in other churches. Some of the EMS children went along and did performances at these presentations. </w:t>
      </w:r>
      <w:del w:id="403" w:author="Kate Azumah" w:date="2024-07-02T23:04:00Z">
        <w:r w:rsidRPr="00074251" w:rsidDel="00A1780A">
          <w:rPr>
            <w:bCs/>
          </w:rPr>
          <w:delText xml:space="preserve">At one of SMI’s international conferences, they invited the women’s ministry of ECWA to take up the feeding of the MKs at the hostel. The women accepted and have diligently done that to date. </w:delText>
        </w:r>
      </w:del>
    </w:p>
    <w:p w14:paraId="487D503A" w14:textId="77777777" w:rsidR="005C0735" w:rsidRDefault="005C0735" w:rsidP="00704474">
      <w:pPr>
        <w:jc w:val="both"/>
        <w:rPr>
          <w:bCs/>
        </w:rPr>
      </w:pPr>
    </w:p>
    <w:p w14:paraId="0A7B94D8" w14:textId="6B808497" w:rsidR="00074251" w:rsidRDefault="00074251" w:rsidP="00704474">
      <w:pPr>
        <w:jc w:val="both"/>
        <w:rPr>
          <w:bCs/>
        </w:rPr>
      </w:pPr>
      <w:r w:rsidRPr="00074251">
        <w:rPr>
          <w:bCs/>
        </w:rPr>
        <w:t>Dr. Lami explains that the Mothers do not receive donations directly. They share the vision, and publicize the various needs. They encourage women’s groups to visit the hostel and see for themselves areas of need they can help with.</w:t>
      </w:r>
      <w:del w:id="404" w:author="Kate Azumah" w:date="2024-07-02T23:05:00Z">
        <w:r w:rsidRPr="00074251" w:rsidDel="00A1780A">
          <w:rPr>
            <w:bCs/>
          </w:rPr>
          <w:delText xml:space="preserve"> Over the years, several women have served as leaders and pillars in Support Mothers International</w:delText>
        </w:r>
      </w:del>
      <w:del w:id="405" w:author="Kate Azumah" w:date="2024-07-02T22:54:00Z">
        <w:r w:rsidRPr="00074251" w:rsidDel="00A30BFA">
          <w:rPr>
            <w:bCs/>
          </w:rPr>
          <w:delText>, including Esther Chom, who was herself an MK. Others are Mrs. Eleanor Kiamu from Liberia, Mrs. Phoebe Sale, and Lydia Bossan who were part of the post-anniversary meeting that gave birth to the initial EMS Children Support Mothers group.</w:delText>
        </w:r>
      </w:del>
      <w:del w:id="406" w:author="Kate Azumah" w:date="2024-07-02T23:05:00Z">
        <w:r w:rsidRPr="00074251" w:rsidDel="00A1780A">
          <w:rPr>
            <w:bCs/>
          </w:rPr>
          <w:delText xml:space="preserve"> </w:delText>
        </w:r>
      </w:del>
    </w:p>
    <w:p w14:paraId="4209D8CB" w14:textId="77777777" w:rsidR="00074251" w:rsidRDefault="00074251" w:rsidP="00704474">
      <w:pPr>
        <w:jc w:val="both"/>
        <w:rPr>
          <w:bCs/>
        </w:rPr>
      </w:pPr>
    </w:p>
    <w:p w14:paraId="0ECEB1AD" w14:textId="77777777" w:rsidR="00074251" w:rsidRPr="00074251" w:rsidRDefault="00074251" w:rsidP="00704474">
      <w:pPr>
        <w:jc w:val="both"/>
        <w:rPr>
          <w:b/>
          <w:bCs/>
        </w:rPr>
      </w:pPr>
      <w:r w:rsidRPr="00074251">
        <w:rPr>
          <w:b/>
          <w:bCs/>
        </w:rPr>
        <w:t xml:space="preserve">The fruit </w:t>
      </w:r>
    </w:p>
    <w:p w14:paraId="2A82E9BA" w14:textId="2D602B93" w:rsidR="00074251" w:rsidRDefault="00074251" w:rsidP="00704474">
      <w:pPr>
        <w:jc w:val="both"/>
        <w:rPr>
          <w:bCs/>
        </w:rPr>
      </w:pPr>
      <w:r w:rsidRPr="00074251">
        <w:rPr>
          <w:bCs/>
        </w:rPr>
        <w:lastRenderedPageBreak/>
        <w:t>Dr. Lami expresses that although the group is not as vibrant as before, all the initial objectives for setting it up were met. Not only did they expand the hostel; they also acquired nine acres of land, put up school and staff buildings, and started a livestock farm. “</w:t>
      </w:r>
      <w:ins w:id="407" w:author="Kate Azumah" w:date="2024-07-03T01:05:00Z">
        <w:r w:rsidR="00DE2D92">
          <w:rPr>
            <w:bCs/>
          </w:rPr>
          <w:t>W</w:t>
        </w:r>
      </w:ins>
      <w:del w:id="408" w:author="Kate Azumah" w:date="2024-07-02T23:06:00Z">
        <w:r w:rsidRPr="00074251" w:rsidDel="00544C18">
          <w:rPr>
            <w:bCs/>
          </w:rPr>
          <w:delText>In a way, w</w:delText>
        </w:r>
      </w:del>
      <w:r w:rsidRPr="00074251">
        <w:rPr>
          <w:bCs/>
        </w:rPr>
        <w:t xml:space="preserve">e saw what we did as serving in missions, even though we were not in the field like their parents,” Dr. Lami reflects. </w:t>
      </w:r>
      <w:del w:id="409" w:author="Kate Azumah" w:date="2024-07-02T22:56:00Z">
        <w:r w:rsidRPr="00074251" w:rsidDel="00734AC6">
          <w:rPr>
            <w:bCs/>
          </w:rPr>
          <w:delText xml:space="preserve"> </w:delText>
        </w:r>
      </w:del>
      <w:r w:rsidRPr="00074251">
        <w:rPr>
          <w:bCs/>
        </w:rPr>
        <w:t xml:space="preserve">The work of the Support Mothers demonstrates that as missionaries serve on the frontline, like a true family in Christ, those of us back home can stand in the gap </w:t>
      </w:r>
      <w:del w:id="410" w:author="Kate Azumah" w:date="2024-07-02T22:56:00Z">
        <w:r w:rsidRPr="00074251" w:rsidDel="005F4535">
          <w:rPr>
            <w:bCs/>
          </w:rPr>
          <w:delText xml:space="preserve">their absence may have left </w:delText>
        </w:r>
      </w:del>
      <w:r w:rsidRPr="00074251">
        <w:rPr>
          <w:bCs/>
        </w:rPr>
        <w:t>in very meaningful ways.</w:t>
      </w:r>
    </w:p>
    <w:p w14:paraId="7B4D6107" w14:textId="77777777" w:rsidR="00074251" w:rsidRDefault="00074251" w:rsidP="00704474">
      <w:pPr>
        <w:jc w:val="both"/>
        <w:rPr>
          <w:bCs/>
        </w:rPr>
      </w:pPr>
    </w:p>
    <w:p w14:paraId="62904F4A" w14:textId="77777777" w:rsidR="00074251" w:rsidRDefault="00074251" w:rsidP="00704474">
      <w:pPr>
        <w:jc w:val="both"/>
        <w:rPr>
          <w:bCs/>
        </w:rPr>
      </w:pPr>
    </w:p>
    <w:p w14:paraId="553EAC90" w14:textId="77777777" w:rsidR="00704474" w:rsidRPr="00797298" w:rsidRDefault="00704474" w:rsidP="00704474">
      <w:pPr>
        <w:jc w:val="both"/>
        <w:rPr>
          <w:rFonts w:cs="Times New Roman"/>
          <w:color w:val="000000" w:themeColor="text1"/>
        </w:rPr>
      </w:pPr>
    </w:p>
    <w:p w14:paraId="606EF29E" w14:textId="77777777" w:rsidR="00704474" w:rsidRPr="00797298" w:rsidRDefault="00704474" w:rsidP="00704474">
      <w:pPr>
        <w:jc w:val="both"/>
        <w:rPr>
          <w:rFonts w:cs="Times New Roman"/>
          <w:color w:val="000000" w:themeColor="text1"/>
        </w:rPr>
      </w:pPr>
    </w:p>
    <w:p w14:paraId="1B5E7D3B" w14:textId="77777777" w:rsidR="00704474" w:rsidRDefault="00704474" w:rsidP="00704474">
      <w:pPr>
        <w:jc w:val="both"/>
      </w:pPr>
    </w:p>
    <w:p w14:paraId="12F6EE25" w14:textId="77777777" w:rsidR="00704474" w:rsidRDefault="00704474" w:rsidP="00704474">
      <w:pPr>
        <w:jc w:val="both"/>
      </w:pPr>
    </w:p>
    <w:p w14:paraId="261AAD47" w14:textId="77777777" w:rsidR="00704474" w:rsidRDefault="00704474" w:rsidP="00704474">
      <w:pPr>
        <w:jc w:val="both"/>
      </w:pPr>
    </w:p>
    <w:p w14:paraId="68763A3B" w14:textId="77777777" w:rsidR="00704474" w:rsidRDefault="00704474" w:rsidP="00704474">
      <w:pPr>
        <w:jc w:val="both"/>
      </w:pPr>
    </w:p>
    <w:p w14:paraId="1AA4E78A" w14:textId="77777777" w:rsidR="00704474" w:rsidRDefault="00704474" w:rsidP="00704474">
      <w:pPr>
        <w:jc w:val="both"/>
      </w:pPr>
    </w:p>
    <w:p w14:paraId="43536782" w14:textId="77777777" w:rsidR="00704474" w:rsidRDefault="00704474" w:rsidP="00704474">
      <w:pPr>
        <w:jc w:val="both"/>
      </w:pPr>
    </w:p>
    <w:p w14:paraId="71B6BFEA" w14:textId="77777777" w:rsidR="00704474" w:rsidRDefault="00704474" w:rsidP="00704474">
      <w:pPr>
        <w:jc w:val="both"/>
      </w:pPr>
    </w:p>
    <w:p w14:paraId="0AED5E1C" w14:textId="77777777" w:rsidR="00704474" w:rsidRPr="00797298" w:rsidRDefault="00704474" w:rsidP="00704474">
      <w:pPr>
        <w:jc w:val="both"/>
      </w:pPr>
    </w:p>
    <w:p w14:paraId="4F401371" w14:textId="77777777" w:rsidR="00704474" w:rsidRDefault="00704474" w:rsidP="00704474"/>
    <w:p w14:paraId="6836A386" w14:textId="77777777" w:rsidR="00AF084A" w:rsidRPr="00A8266A" w:rsidRDefault="00AF084A" w:rsidP="006966B1">
      <w:pPr>
        <w:jc w:val="center"/>
        <w:rPr>
          <w:rFonts w:asciiTheme="minorHAnsi" w:hAnsiTheme="minorHAnsi"/>
          <w:b/>
          <w:color w:val="4F81BD"/>
        </w:rPr>
      </w:pPr>
      <w:r w:rsidRPr="00A8266A">
        <w:rPr>
          <w:rFonts w:asciiTheme="minorHAnsi" w:hAnsiTheme="minorHAnsi"/>
        </w:rPr>
        <w:br w:type="page"/>
      </w:r>
      <w:r w:rsidRPr="00A8266A">
        <w:rPr>
          <w:rFonts w:asciiTheme="minorHAnsi" w:hAnsiTheme="minorHAnsi"/>
          <w:b/>
          <w:color w:val="4F81BD"/>
        </w:rPr>
        <w:lastRenderedPageBreak/>
        <w:t>PEOPLE GROUPS</w:t>
      </w:r>
    </w:p>
    <w:p w14:paraId="132C44D7" w14:textId="77777777" w:rsidR="00AF084A" w:rsidRDefault="00AF084A" w:rsidP="006966B1">
      <w:pPr>
        <w:pBdr>
          <w:top w:val="nil"/>
          <w:left w:val="nil"/>
          <w:bottom w:val="nil"/>
          <w:right w:val="nil"/>
          <w:between w:val="nil"/>
        </w:pBdr>
        <w:spacing w:after="160" w:line="259" w:lineRule="auto"/>
        <w:ind w:left="360"/>
        <w:jc w:val="both"/>
        <w:rPr>
          <w:rFonts w:asciiTheme="minorHAnsi" w:eastAsia="Alda OT" w:hAnsiTheme="minorHAnsi" w:cs="Alda OT"/>
          <w:color w:val="FF0000"/>
          <w:sz w:val="22"/>
          <w:szCs w:val="22"/>
        </w:rPr>
      </w:pPr>
    </w:p>
    <w:p w14:paraId="2459BAEF" w14:textId="77777777" w:rsidR="00572541" w:rsidRDefault="00AF084A" w:rsidP="006966B1">
      <w:pPr>
        <w:spacing w:line="360" w:lineRule="auto"/>
        <w:jc w:val="both"/>
        <w:rPr>
          <w:b/>
          <w:color w:val="000000"/>
          <w:highlight w:val="white"/>
        </w:rPr>
      </w:pPr>
      <w:r w:rsidRPr="00802674">
        <w:rPr>
          <w:b/>
          <w:color w:val="000000"/>
          <w:highlight w:val="white"/>
        </w:rPr>
        <w:t xml:space="preserve">PEOPLE GROUP: </w:t>
      </w:r>
      <w:r w:rsidR="00362E39">
        <w:rPr>
          <w:b/>
          <w:color w:val="000000"/>
          <w:highlight w:val="white"/>
        </w:rPr>
        <w:t xml:space="preserve">THE </w:t>
      </w:r>
      <w:r w:rsidR="001B0D71">
        <w:rPr>
          <w:b/>
          <w:color w:val="000000"/>
          <w:highlight w:val="white"/>
        </w:rPr>
        <w:t>BEJA OF ERITREA, SUDAN, AND EGYPT</w:t>
      </w:r>
    </w:p>
    <w:p w14:paraId="21651999" w14:textId="0D82126F" w:rsidR="00260B62" w:rsidRDefault="00260B62" w:rsidP="00572541">
      <w:pPr>
        <w:jc w:val="both"/>
      </w:pPr>
      <w:r w:rsidRPr="00260B62">
        <w:t>The Beja people are nomads who have occupied their homelands across the Sudan, Eritrea</w:t>
      </w:r>
      <w:ins w:id="411" w:author="Kate Azumah" w:date="2024-07-03T01:24:00Z">
        <w:r w:rsidR="00E319F8">
          <w:t>,</w:t>
        </w:r>
      </w:ins>
      <w:r w:rsidRPr="00260B62">
        <w:t xml:space="preserve"> and Egypt for more than 4,000 years.</w:t>
      </w:r>
      <w:del w:id="412" w:author="Kate Azumah" w:date="2024-07-03T01:05:00Z">
        <w:r w:rsidRPr="00260B62" w:rsidDel="00DE2D92">
          <w:delText xml:space="preserve"> Some scholars believe they are related to the ancient Egyptians.</w:delText>
        </w:r>
      </w:del>
      <w:r w:rsidRPr="00260B62">
        <w:t xml:space="preserve"> In the course of their history, they accepted Islam and are 99 per cent Muslim.  They practice folk Islam and believe in the evil eye and jinnis (spirits). They try to </w:t>
      </w:r>
      <w:del w:id="413" w:author="Kate Azumah" w:date="2024-07-03T01:24:00Z">
        <w:r w:rsidRPr="00260B62" w:rsidDel="00E319F8">
          <w:delText xml:space="preserve">appease the jinnis and </w:delText>
        </w:r>
      </w:del>
      <w:r w:rsidRPr="00260B62">
        <w:t>draw power from them by using charms and amulets.</w:t>
      </w:r>
    </w:p>
    <w:p w14:paraId="3E93D3F4" w14:textId="77777777" w:rsidR="00260B62" w:rsidRDefault="00260B62" w:rsidP="00572541">
      <w:pPr>
        <w:jc w:val="both"/>
      </w:pPr>
    </w:p>
    <w:p w14:paraId="48371B85" w14:textId="66795E6E" w:rsidR="00260B62" w:rsidRDefault="00260B62" w:rsidP="00572541">
      <w:pPr>
        <w:jc w:val="both"/>
      </w:pPr>
      <w:del w:id="414" w:author="Kate Azumah" w:date="2024-07-03T01:16:00Z">
        <w:r w:rsidRPr="00260B62" w:rsidDel="004C3835">
          <w:delText xml:space="preserve"> </w:delText>
        </w:r>
      </w:del>
      <w:r w:rsidRPr="00260B62">
        <w:t>The Beja are</w:t>
      </w:r>
      <w:del w:id="415" w:author="Kate Azumah" w:date="2024-07-03T01:16:00Z">
        <w:r w:rsidRPr="00260B62" w:rsidDel="004C3835">
          <w:delText>, for the most part,</w:delText>
        </w:r>
      </w:del>
      <w:r w:rsidRPr="00260B62">
        <w:t xml:space="preserve"> a marginalized and poor people group.</w:t>
      </w:r>
      <w:del w:id="416" w:author="Kate Azumah" w:date="2024-07-03T01:16:00Z">
        <w:r w:rsidRPr="00260B62" w:rsidDel="004C3835">
          <w:delText xml:space="preserve"> </w:delText>
        </w:r>
      </w:del>
      <w:r w:rsidRPr="00260B62">
        <w:t xml:space="preserve"> Numbering about 4 million, most have little or no</w:t>
      </w:r>
      <w:del w:id="417" w:author="Kate Azumah" w:date="2024-07-03T11:13:00Z">
        <w:r w:rsidRPr="00260B62" w:rsidDel="006D24B6">
          <w:delText xml:space="preserve"> </w:delText>
        </w:r>
      </w:del>
      <w:ins w:id="418" w:author="Kate Azumah" w:date="2024-07-03T11:13:00Z">
        <w:r w:rsidR="006D24B6">
          <w:t xml:space="preserve"> </w:t>
        </w:r>
      </w:ins>
      <w:r w:rsidRPr="00260B62">
        <w:t>education and are</w:t>
      </w:r>
      <w:del w:id="419" w:author="Kate Azumah" w:date="2024-07-03T01:17:00Z">
        <w:r w:rsidRPr="00260B62" w:rsidDel="00D6793A">
          <w:delText xml:space="preserve"> therefore</w:delText>
        </w:r>
      </w:del>
      <w:r w:rsidRPr="00260B62">
        <w:t xml:space="preserve"> considered lower class</w:t>
      </w:r>
      <w:del w:id="420" w:author="Kate Azumah" w:date="2024-07-03T01:17:00Z">
        <w:r w:rsidRPr="00260B62" w:rsidDel="00D6793A">
          <w:delText xml:space="preserve"> and backward</w:delText>
        </w:r>
      </w:del>
      <w:r w:rsidRPr="00260B62">
        <w:t xml:space="preserve"> by their countrymen. Their nomadic environment is shrinking and</w:t>
      </w:r>
      <w:del w:id="421" w:author="Kate Azumah" w:date="2024-07-03T01:06:00Z">
        <w:r w:rsidRPr="00260B62" w:rsidDel="000E4B05">
          <w:delText>,</w:delText>
        </w:r>
      </w:del>
      <w:r w:rsidRPr="00260B62">
        <w:t xml:space="preserve"> </w:t>
      </w:r>
      <w:del w:id="422" w:author="Kate Azumah" w:date="2024-07-03T01:06:00Z">
        <w:r w:rsidRPr="00260B62" w:rsidDel="000E4B05">
          <w:delText xml:space="preserve">as a result, </w:delText>
        </w:r>
      </w:del>
      <w:r w:rsidRPr="00260B62">
        <w:t>many are moving to the cities</w:t>
      </w:r>
      <w:del w:id="423" w:author="Kate Azumah" w:date="2024-07-03T01:17:00Z">
        <w:r w:rsidRPr="00260B62" w:rsidDel="00D6793A">
          <w:delText>,</w:delText>
        </w:r>
      </w:del>
      <w:r w:rsidRPr="00260B62">
        <w:t xml:space="preserve"> </w:t>
      </w:r>
      <w:del w:id="424" w:author="Kate Azumah" w:date="2024-07-03T01:17:00Z">
        <w:r w:rsidRPr="00260B62" w:rsidDel="00D6793A">
          <w:delText>where they can only</w:delText>
        </w:r>
      </w:del>
      <w:ins w:id="425" w:author="Kate Azumah" w:date="2024-07-03T01:17:00Z">
        <w:r w:rsidR="00D6793A">
          <w:t>to</w:t>
        </w:r>
      </w:ins>
      <w:r w:rsidRPr="00260B62">
        <w:t xml:space="preserve"> find manual, low-paying jobs. A non</w:t>
      </w:r>
      <w:r w:rsidR="005C0735">
        <w:t>-</w:t>
      </w:r>
      <w:r w:rsidRPr="00260B62">
        <w:t>Beja will always be preferred over a Beja when hiring for jobs</w:t>
      </w:r>
      <w:r>
        <w:t>.</w:t>
      </w:r>
      <w:del w:id="426" w:author="Kate Azumah" w:date="2024-07-03T01:28:00Z">
        <w:r w:rsidDel="004768F1">
          <w:delText xml:space="preserve"> </w:delText>
        </w:r>
        <w:r w:rsidRPr="00260B62" w:rsidDel="004768F1">
          <w:delText xml:space="preserve">Arab-speaking peoples regard the Beja language as </w:delText>
        </w:r>
      </w:del>
      <w:del w:id="427" w:author="Kate Azumah" w:date="2024-07-03T01:07:00Z">
        <w:r w:rsidRPr="00260B62" w:rsidDel="00CF38D3">
          <w:delText xml:space="preserve"> </w:delText>
        </w:r>
      </w:del>
      <w:del w:id="428" w:author="Kate Azumah" w:date="2024-07-03T01:28:00Z">
        <w:r w:rsidRPr="00260B62" w:rsidDel="004768F1">
          <w:delText xml:space="preserve">“gibberish” since it is not widely written. </w:delText>
        </w:r>
      </w:del>
    </w:p>
    <w:p w14:paraId="05279C08" w14:textId="77777777" w:rsidR="00260B62" w:rsidRDefault="00260B62" w:rsidP="00572541">
      <w:pPr>
        <w:jc w:val="both"/>
      </w:pPr>
    </w:p>
    <w:p w14:paraId="5B9982CC" w14:textId="20532CD6" w:rsidR="002A1701" w:rsidRDefault="00260B62" w:rsidP="00572541">
      <w:pPr>
        <w:jc w:val="both"/>
      </w:pPr>
      <w:r w:rsidRPr="00260B62">
        <w:t xml:space="preserve">One reason they are completely unreached is that </w:t>
      </w:r>
      <w:del w:id="429" w:author="Kate Azumah" w:date="2024-07-03T01:08:00Z">
        <w:r w:rsidRPr="00260B62" w:rsidDel="00FB339F">
          <w:delText>most of them live in difficult-to-reach places, far from towns.  In</w:delText>
        </w:r>
      </w:del>
      <w:ins w:id="430" w:author="Kate Azumah" w:date="2024-07-03T01:08:00Z">
        <w:r w:rsidR="00FB339F">
          <w:t>in</w:t>
        </w:r>
      </w:ins>
      <w:r w:rsidRPr="00260B62">
        <w:t xml:space="preserve"> order to reach them, a missionary will have to live in harsh conditions</w:t>
      </w:r>
      <w:ins w:id="431" w:author="Kate Azumah" w:date="2024-07-03T01:08:00Z">
        <w:r w:rsidR="00FB339F">
          <w:t xml:space="preserve"> far from towns</w:t>
        </w:r>
      </w:ins>
      <w:r w:rsidRPr="00260B62">
        <w:t>. In Sudan, Egypt</w:t>
      </w:r>
      <w:ins w:id="432" w:author="Kate Azumah" w:date="2024-07-03T01:08:00Z">
        <w:r w:rsidR="00FB339F">
          <w:t>,</w:t>
        </w:r>
      </w:ins>
      <w:r w:rsidRPr="00260B62">
        <w:t xml:space="preserve"> and Eritrea, Christians are </w:t>
      </w:r>
      <w:del w:id="433" w:author="Kate Azumah" w:date="2024-07-03T01:19:00Z">
        <w:r w:rsidRPr="00260B62" w:rsidDel="004E7832">
          <w:delText xml:space="preserve">beginning to </w:delText>
        </w:r>
      </w:del>
      <w:r w:rsidRPr="00260B62">
        <w:t>realiz</w:t>
      </w:r>
      <w:ins w:id="434" w:author="Kate Azumah" w:date="2024-07-03T01:19:00Z">
        <w:r w:rsidR="004E7832">
          <w:t>ing</w:t>
        </w:r>
      </w:ins>
      <w:del w:id="435" w:author="Kate Azumah" w:date="2024-07-03T01:19:00Z">
        <w:r w:rsidRPr="00260B62" w:rsidDel="004E7832">
          <w:delText>e</w:delText>
        </w:r>
      </w:del>
      <w:r w:rsidRPr="00260B62">
        <w:t xml:space="preserve"> that the Beja need Jesus, and are</w:t>
      </w:r>
      <w:del w:id="436" w:author="Kate Azumah" w:date="2024-07-03T01:30:00Z">
        <w:r w:rsidRPr="00260B62" w:rsidDel="00D65006">
          <w:delText xml:space="preserve"> feeling</w:delText>
        </w:r>
      </w:del>
      <w:r w:rsidRPr="00260B62">
        <w:t xml:space="preserve"> drawn to reach them. One young man has moved into a remote place to share the </w:t>
      </w:r>
      <w:ins w:id="437" w:author="Kate Azumah" w:date="2024-07-03T01:19:00Z">
        <w:r w:rsidR="00B97A10">
          <w:t>g</w:t>
        </w:r>
      </w:ins>
      <w:del w:id="438" w:author="Kate Azumah" w:date="2024-07-03T01:19:00Z">
        <w:r w:rsidRPr="00260B62" w:rsidDel="00B97A10">
          <w:delText>G</w:delText>
        </w:r>
      </w:del>
      <w:r w:rsidRPr="00260B62">
        <w:t>ospel.</w:t>
      </w:r>
      <w:del w:id="439" w:author="Kate Azumah" w:date="2024-07-03T01:09:00Z">
        <w:r w:rsidRPr="00260B62" w:rsidDel="00972494">
          <w:delText xml:space="preserve"> </w:delText>
        </w:r>
      </w:del>
      <w:r w:rsidRPr="00260B62">
        <w:t xml:space="preserve"> Others in the cities </w:t>
      </w:r>
      <w:del w:id="440" w:author="Kate Azumah" w:date="2024-07-03T01:09:00Z">
        <w:r w:rsidRPr="00260B62" w:rsidDel="00972494">
          <w:delText xml:space="preserve">have been pondering what they can do and </w:delText>
        </w:r>
      </w:del>
      <w:r w:rsidRPr="00260B62">
        <w:t xml:space="preserve">have begun offering cool water or juice to Beja people who pass their church. Some have started taking meals to Beja prisoners.  </w:t>
      </w:r>
    </w:p>
    <w:p w14:paraId="2B3BA62D" w14:textId="77777777" w:rsidR="002A1701" w:rsidRDefault="002A1701" w:rsidP="00572541">
      <w:pPr>
        <w:jc w:val="both"/>
      </w:pPr>
    </w:p>
    <w:p w14:paraId="2A62CC90" w14:textId="26FAE544" w:rsidR="00572541" w:rsidRDefault="00260B62" w:rsidP="00572541">
      <w:pPr>
        <w:jc w:val="both"/>
      </w:pPr>
      <w:r w:rsidRPr="00260B62">
        <w:t>The Beja are becoming increasingly disillusioned with the Islamic governments who are trying to erase their culture and language</w:t>
      </w:r>
      <w:del w:id="441" w:author="Kate Azumah" w:date="2024-07-03T01:10:00Z">
        <w:r w:rsidRPr="00260B62" w:rsidDel="005B526B">
          <w:delText>, forcing them to renounce their tribal culture</w:delText>
        </w:r>
      </w:del>
      <w:r w:rsidRPr="00260B62">
        <w:t>.</w:t>
      </w:r>
      <w:r w:rsidR="005C0735">
        <w:t xml:space="preserve"> </w:t>
      </w:r>
      <w:r w:rsidR="00572541">
        <w:t>In some places, they are asking for Christian schools for their children and asking</w:t>
      </w:r>
      <w:ins w:id="442" w:author="Kate Azumah" w:date="2024-07-03T01:32:00Z">
        <w:r w:rsidR="003C79FB">
          <w:t xml:space="preserve"> for</w:t>
        </w:r>
      </w:ins>
      <w:r w:rsidR="00572541">
        <w:t xml:space="preserve"> missionaries</w:t>
      </w:r>
      <w:del w:id="443" w:author="Kate Azumah" w:date="2024-07-03T01:32:00Z">
        <w:r w:rsidR="00572541" w:rsidDel="003C79FB">
          <w:delText xml:space="preserve"> to come speak to them</w:delText>
        </w:r>
      </w:del>
      <w:r w:rsidR="00572541">
        <w:t>. However, the number following Christianity is still negligible.</w:t>
      </w:r>
    </w:p>
    <w:p w14:paraId="2B4E7D57" w14:textId="77777777" w:rsidR="00D2635D" w:rsidRDefault="00D2635D" w:rsidP="00572541">
      <w:pPr>
        <w:jc w:val="both"/>
      </w:pPr>
    </w:p>
    <w:p w14:paraId="7D2B41F3" w14:textId="77777777" w:rsidR="002A1701" w:rsidRPr="00D2635D" w:rsidRDefault="00572541" w:rsidP="00572541">
      <w:pPr>
        <w:jc w:val="both"/>
        <w:rPr>
          <w:b/>
        </w:rPr>
      </w:pPr>
      <w:r w:rsidRPr="00D2635D">
        <w:rPr>
          <w:b/>
        </w:rPr>
        <w:t>At a glance</w:t>
      </w:r>
    </w:p>
    <w:p w14:paraId="7F8E1530" w14:textId="4CAFFD8A" w:rsidR="00572541" w:rsidRDefault="00572541" w:rsidP="00D2635D">
      <w:pPr>
        <w:pStyle w:val="ListParagraph"/>
        <w:numPr>
          <w:ilvl w:val="0"/>
          <w:numId w:val="11"/>
        </w:numPr>
        <w:jc w:val="both"/>
      </w:pPr>
      <w:del w:id="444" w:author="Kate Azumah" w:date="2024-07-03T01:13:00Z">
        <w:r w:rsidRPr="00D2635D" w:rsidDel="0060358A">
          <w:rPr>
            <w:color w:val="202122"/>
            <w:highlight w:val="white"/>
          </w:rPr>
          <w:delText xml:space="preserve">The geographer, </w:delText>
        </w:r>
      </w:del>
      <w:r w:rsidRPr="00D2635D">
        <w:rPr>
          <w:color w:val="202122"/>
          <w:highlight w:val="white"/>
        </w:rPr>
        <w:t>Abu Nasr Mutahhar al-Maqdisi, wrote in the tenth century that the Beja were at that time</w:t>
      </w:r>
      <w:r>
        <w:t xml:space="preserve"> Christians.</w:t>
      </w:r>
    </w:p>
    <w:p w14:paraId="08CFD3D8" w14:textId="77777777" w:rsidR="00572541" w:rsidRDefault="00572541" w:rsidP="00D2635D">
      <w:pPr>
        <w:pStyle w:val="ListParagraph"/>
        <w:numPr>
          <w:ilvl w:val="0"/>
          <w:numId w:val="11"/>
        </w:numPr>
        <w:jc w:val="both"/>
      </w:pPr>
      <w:r>
        <w:t>The Beja practice marriages among cousins.</w:t>
      </w:r>
    </w:p>
    <w:p w14:paraId="27FEAD42" w14:textId="77777777" w:rsidR="00572541" w:rsidRDefault="00572541" w:rsidP="00D2635D">
      <w:pPr>
        <w:pStyle w:val="ListParagraph"/>
        <w:numPr>
          <w:ilvl w:val="0"/>
          <w:numId w:val="11"/>
        </w:numPr>
        <w:jc w:val="both"/>
      </w:pPr>
      <w:r>
        <w:t>Only portions of Scripture are in their language, Bedawiyet.</w:t>
      </w:r>
    </w:p>
    <w:p w14:paraId="704981C2" w14:textId="77777777" w:rsidR="00D2635D" w:rsidRDefault="00D2635D" w:rsidP="00572541">
      <w:pPr>
        <w:jc w:val="both"/>
      </w:pPr>
    </w:p>
    <w:p w14:paraId="4F03E5F0" w14:textId="77777777" w:rsidR="00572541" w:rsidRPr="00D2635D" w:rsidRDefault="00D2635D" w:rsidP="00572541">
      <w:pPr>
        <w:jc w:val="both"/>
        <w:rPr>
          <w:b/>
        </w:rPr>
      </w:pPr>
      <w:r>
        <w:rPr>
          <w:b/>
        </w:rPr>
        <w:t>Pray for</w:t>
      </w:r>
    </w:p>
    <w:p w14:paraId="639908C5" w14:textId="23ADA5BB" w:rsidR="00572541" w:rsidRDefault="00572541" w:rsidP="00D2635D">
      <w:pPr>
        <w:pStyle w:val="ListParagraph"/>
        <w:numPr>
          <w:ilvl w:val="0"/>
          <w:numId w:val="12"/>
        </w:numPr>
        <w:jc w:val="both"/>
      </w:pPr>
      <w:r>
        <w:t xml:space="preserve">More Scriptures and resources to be translated </w:t>
      </w:r>
      <w:del w:id="445" w:author="Kate Azumah" w:date="2024-07-03T01:12:00Z">
        <w:r w:rsidDel="0060358A">
          <w:delText xml:space="preserve">and recorded </w:delText>
        </w:r>
      </w:del>
      <w:r>
        <w:t>into Bedawiyet.</w:t>
      </w:r>
    </w:p>
    <w:p w14:paraId="00F24C94" w14:textId="4381B0AC" w:rsidR="00572541" w:rsidRDefault="00572541" w:rsidP="00D2635D">
      <w:pPr>
        <w:pStyle w:val="ListParagraph"/>
        <w:numPr>
          <w:ilvl w:val="0"/>
          <w:numId w:val="12"/>
        </w:numPr>
        <w:jc w:val="both"/>
      </w:pPr>
      <w:r>
        <w:t>Local Christians to</w:t>
      </w:r>
      <w:r w:rsidR="005C0735">
        <w:t xml:space="preserve"> hear the Holy Spirit’s urging and</w:t>
      </w:r>
      <w:del w:id="446" w:author="Kate Azumah" w:date="2024-07-03T01:22:00Z">
        <w:r w:rsidR="005C0735" w:rsidDel="00A575BB">
          <w:delText xml:space="preserve"> find creative ways to</w:delText>
        </w:r>
      </w:del>
      <w:r>
        <w:t xml:space="preserve"> reach out </w:t>
      </w:r>
      <w:del w:id="447" w:author="Kate Azumah" w:date="2024-07-03T01:13:00Z">
        <w:r w:rsidDel="0060358A">
          <w:delText xml:space="preserve">in love </w:delText>
        </w:r>
      </w:del>
      <w:r>
        <w:t>to the Beja.</w:t>
      </w:r>
    </w:p>
    <w:p w14:paraId="6A708987" w14:textId="77777777" w:rsidR="00572541" w:rsidRDefault="00572541" w:rsidP="00D2635D">
      <w:pPr>
        <w:pStyle w:val="ListParagraph"/>
        <w:numPr>
          <w:ilvl w:val="0"/>
          <w:numId w:val="12"/>
        </w:numPr>
        <w:jc w:val="both"/>
      </w:pPr>
      <w:r>
        <w:t>The Beja to find Jesus and begin a movement among their people.</w:t>
      </w:r>
    </w:p>
    <w:p w14:paraId="7A58EFFC" w14:textId="77777777" w:rsidR="00572541" w:rsidRDefault="00572541" w:rsidP="00572541">
      <w:pPr>
        <w:jc w:val="both"/>
      </w:pPr>
    </w:p>
    <w:p w14:paraId="40FB8A16" w14:textId="77777777" w:rsidR="00572541" w:rsidRDefault="00572541" w:rsidP="00572541">
      <w:pPr>
        <w:jc w:val="both"/>
      </w:pPr>
      <w:r>
        <w:t xml:space="preserve">Sources:  </w:t>
      </w:r>
      <w:hyperlink r:id="rId7">
        <w:r>
          <w:rPr>
            <w:color w:val="0563C1"/>
            <w:u w:val="single"/>
          </w:rPr>
          <w:t>http://bejafriends.org/</w:t>
        </w:r>
      </w:hyperlink>
    </w:p>
    <w:p w14:paraId="0CED4B6E" w14:textId="77777777" w:rsidR="00572541" w:rsidRDefault="00572541" w:rsidP="00572541">
      <w:pPr>
        <w:jc w:val="both"/>
      </w:pPr>
      <w:r>
        <w:t>https://joshuaproject.net/people_groups/10766</w:t>
      </w:r>
    </w:p>
    <w:p w14:paraId="067381D9" w14:textId="77777777" w:rsidR="00572541" w:rsidRDefault="00000000" w:rsidP="00572541">
      <w:pPr>
        <w:jc w:val="both"/>
      </w:pPr>
      <w:hyperlink r:id="rId8">
        <w:r w:rsidR="00572541">
          <w:rPr>
            <w:color w:val="0563C1"/>
            <w:u w:val="single"/>
          </w:rPr>
          <w:t>https://omniglot.com/writing/beja.htm</w:t>
        </w:r>
      </w:hyperlink>
    </w:p>
    <w:p w14:paraId="18490EDE" w14:textId="77777777" w:rsidR="00572541" w:rsidRDefault="00000000" w:rsidP="00572541">
      <w:pPr>
        <w:jc w:val="both"/>
      </w:pPr>
      <w:hyperlink r:id="rId9" w:history="1">
        <w:r w:rsidR="002A1701" w:rsidRPr="00761D4F">
          <w:rPr>
            <w:rStyle w:val="Hyperlink"/>
          </w:rPr>
          <w:t>https://en.wikipedia.org/wiki/Beja_people</w:t>
        </w:r>
      </w:hyperlink>
    </w:p>
    <w:p w14:paraId="45CC147E" w14:textId="77777777" w:rsidR="002A1701" w:rsidRDefault="002A1701" w:rsidP="00572541">
      <w:pPr>
        <w:jc w:val="both"/>
      </w:pPr>
    </w:p>
    <w:p w14:paraId="413B084E" w14:textId="77777777" w:rsidR="00572541" w:rsidRDefault="00572541" w:rsidP="006966B1">
      <w:pPr>
        <w:spacing w:line="360" w:lineRule="auto"/>
        <w:jc w:val="both"/>
        <w:rPr>
          <w:b/>
          <w:color w:val="000000"/>
          <w:highlight w:val="white"/>
        </w:rPr>
      </w:pPr>
    </w:p>
    <w:p w14:paraId="10BA6CB5" w14:textId="77777777" w:rsidR="006522F7" w:rsidRPr="008372DD" w:rsidRDefault="006522F7" w:rsidP="006966B1">
      <w:pPr>
        <w:jc w:val="both"/>
        <w:rPr>
          <w:sz w:val="22"/>
          <w:szCs w:val="22"/>
        </w:rPr>
      </w:pPr>
    </w:p>
    <w:p w14:paraId="5AE92375" w14:textId="77777777" w:rsidR="00F33A09" w:rsidRDefault="00F33A09" w:rsidP="001B0D71">
      <w:pPr>
        <w:jc w:val="both"/>
      </w:pPr>
    </w:p>
    <w:sectPr w:rsidR="00F33A09" w:rsidSect="00F33A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A1911" w14:textId="77777777" w:rsidR="004F1851" w:rsidRDefault="004F1851" w:rsidP="00072D98">
      <w:r>
        <w:separator/>
      </w:r>
    </w:p>
  </w:endnote>
  <w:endnote w:type="continuationSeparator" w:id="0">
    <w:p w14:paraId="644007B5" w14:textId="77777777" w:rsidR="004F1851" w:rsidRDefault="004F1851" w:rsidP="00072D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allosans-Black">
    <w:altName w:val="Calibri"/>
    <w:panose1 w:val="00000000000000000000"/>
    <w:charset w:val="00"/>
    <w:family w:val="swiss"/>
    <w:notTrueType/>
    <w:pitch w:val="default"/>
    <w:sig w:usb0="00000003" w:usb1="00000000" w:usb2="00000000" w:usb3="00000000" w:csb0="00000001" w:csb1="00000000"/>
  </w:font>
  <w:font w:name="Avenir">
    <w:altName w:val="Times New Roman"/>
    <w:panose1 w:val="00000000000000000000"/>
    <w:charset w:val="00"/>
    <w:family w:val="roman"/>
    <w:notTrueType/>
    <w:pitch w:val="default"/>
  </w:font>
  <w:font w:name="Alda O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13556" w14:textId="77777777" w:rsidR="004F1851" w:rsidRDefault="004F1851" w:rsidP="00072D98">
      <w:r>
        <w:separator/>
      </w:r>
    </w:p>
  </w:footnote>
  <w:footnote w:type="continuationSeparator" w:id="0">
    <w:p w14:paraId="0D8A2557" w14:textId="77777777" w:rsidR="004F1851" w:rsidRDefault="004F1851" w:rsidP="00072D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0223"/>
    <w:multiLevelType w:val="hybridMultilevel"/>
    <w:tmpl w:val="51746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B459A"/>
    <w:multiLevelType w:val="hybridMultilevel"/>
    <w:tmpl w:val="DDE07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01024"/>
    <w:multiLevelType w:val="multilevel"/>
    <w:tmpl w:val="EEF4A542"/>
    <w:lvl w:ilvl="0">
      <w:start w:val="8"/>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FE450B3"/>
    <w:multiLevelType w:val="hybridMultilevel"/>
    <w:tmpl w:val="D0AE2CAA"/>
    <w:lvl w:ilvl="0" w:tplc="082AA77C">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D7770F"/>
    <w:multiLevelType w:val="hybridMultilevel"/>
    <w:tmpl w:val="79DA1054"/>
    <w:lvl w:ilvl="0" w:tplc="3BA6D7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0A3637"/>
    <w:multiLevelType w:val="multilevel"/>
    <w:tmpl w:val="1834F31C"/>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87C471D"/>
    <w:multiLevelType w:val="hybridMultilevel"/>
    <w:tmpl w:val="BB702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7B09E8"/>
    <w:multiLevelType w:val="multilevel"/>
    <w:tmpl w:val="992E0A36"/>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3535F08"/>
    <w:multiLevelType w:val="hybridMultilevel"/>
    <w:tmpl w:val="4D785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80019F"/>
    <w:multiLevelType w:val="hybridMultilevel"/>
    <w:tmpl w:val="D2F0F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100DA9"/>
    <w:multiLevelType w:val="hybridMultilevel"/>
    <w:tmpl w:val="0234F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D12571"/>
    <w:multiLevelType w:val="hybridMultilevel"/>
    <w:tmpl w:val="2E909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535251"/>
    <w:multiLevelType w:val="multilevel"/>
    <w:tmpl w:val="C7E2D892"/>
    <w:lvl w:ilvl="0">
      <w:start w:val="9"/>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88260997">
    <w:abstractNumId w:val="12"/>
  </w:num>
  <w:num w:numId="2" w16cid:durableId="557978817">
    <w:abstractNumId w:val="1"/>
  </w:num>
  <w:num w:numId="3" w16cid:durableId="578756737">
    <w:abstractNumId w:val="10"/>
  </w:num>
  <w:num w:numId="4" w16cid:durableId="1827625493">
    <w:abstractNumId w:val="2"/>
  </w:num>
  <w:num w:numId="5" w16cid:durableId="1640841174">
    <w:abstractNumId w:val="8"/>
  </w:num>
  <w:num w:numId="6" w16cid:durableId="1332484726">
    <w:abstractNumId w:val="5"/>
  </w:num>
  <w:num w:numId="7" w16cid:durableId="156115036">
    <w:abstractNumId w:val="4"/>
  </w:num>
  <w:num w:numId="8" w16cid:durableId="2064480025">
    <w:abstractNumId w:val="6"/>
  </w:num>
  <w:num w:numId="9" w16cid:durableId="346830856">
    <w:abstractNumId w:val="0"/>
  </w:num>
  <w:num w:numId="10" w16cid:durableId="856508601">
    <w:abstractNumId w:val="7"/>
  </w:num>
  <w:num w:numId="11" w16cid:durableId="120852949">
    <w:abstractNumId w:val="9"/>
  </w:num>
  <w:num w:numId="12" w16cid:durableId="185220005">
    <w:abstractNumId w:val="11"/>
  </w:num>
  <w:num w:numId="13" w16cid:durableId="192298252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e Azumah">
    <w15:presenceInfo w15:providerId="Windows Live" w15:userId="d9a4d36e550ae8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F084A"/>
    <w:rsid w:val="000012D3"/>
    <w:rsid w:val="000040AE"/>
    <w:rsid w:val="00007F6F"/>
    <w:rsid w:val="0001116B"/>
    <w:rsid w:val="000117D5"/>
    <w:rsid w:val="0001600C"/>
    <w:rsid w:val="0001669B"/>
    <w:rsid w:val="00020639"/>
    <w:rsid w:val="00021181"/>
    <w:rsid w:val="00023001"/>
    <w:rsid w:val="00023AE9"/>
    <w:rsid w:val="00031544"/>
    <w:rsid w:val="00032F46"/>
    <w:rsid w:val="00036B2C"/>
    <w:rsid w:val="00055793"/>
    <w:rsid w:val="00072A5A"/>
    <w:rsid w:val="00072D98"/>
    <w:rsid w:val="00074251"/>
    <w:rsid w:val="000949F8"/>
    <w:rsid w:val="000A2BD0"/>
    <w:rsid w:val="000A3011"/>
    <w:rsid w:val="000B54CD"/>
    <w:rsid w:val="000D074D"/>
    <w:rsid w:val="000D47E8"/>
    <w:rsid w:val="000E056D"/>
    <w:rsid w:val="000E2C68"/>
    <w:rsid w:val="000E425D"/>
    <w:rsid w:val="000E4B05"/>
    <w:rsid w:val="000E4EF9"/>
    <w:rsid w:val="000F7C4A"/>
    <w:rsid w:val="0010067A"/>
    <w:rsid w:val="001048A7"/>
    <w:rsid w:val="00122626"/>
    <w:rsid w:val="00124699"/>
    <w:rsid w:val="00143B98"/>
    <w:rsid w:val="00163996"/>
    <w:rsid w:val="00164A83"/>
    <w:rsid w:val="001658BF"/>
    <w:rsid w:val="00177AA1"/>
    <w:rsid w:val="001A619A"/>
    <w:rsid w:val="001B0D71"/>
    <w:rsid w:val="001B0F28"/>
    <w:rsid w:val="001B22C1"/>
    <w:rsid w:val="001C061B"/>
    <w:rsid w:val="001D298A"/>
    <w:rsid w:val="001D2E08"/>
    <w:rsid w:val="001D6251"/>
    <w:rsid w:val="001E1DEF"/>
    <w:rsid w:val="001E2E0B"/>
    <w:rsid w:val="001E77F3"/>
    <w:rsid w:val="001F1F75"/>
    <w:rsid w:val="00201220"/>
    <w:rsid w:val="0021067C"/>
    <w:rsid w:val="002240E4"/>
    <w:rsid w:val="00224392"/>
    <w:rsid w:val="002257BB"/>
    <w:rsid w:val="00232E92"/>
    <w:rsid w:val="0023725A"/>
    <w:rsid w:val="002473EB"/>
    <w:rsid w:val="002575F6"/>
    <w:rsid w:val="00260B62"/>
    <w:rsid w:val="002656D5"/>
    <w:rsid w:val="002739C9"/>
    <w:rsid w:val="002A147B"/>
    <w:rsid w:val="002A1701"/>
    <w:rsid w:val="002A47E0"/>
    <w:rsid w:val="002B6496"/>
    <w:rsid w:val="002D3009"/>
    <w:rsid w:val="002E4757"/>
    <w:rsid w:val="002E4C14"/>
    <w:rsid w:val="00315B19"/>
    <w:rsid w:val="003201FB"/>
    <w:rsid w:val="00331CC0"/>
    <w:rsid w:val="00333D4B"/>
    <w:rsid w:val="0033775E"/>
    <w:rsid w:val="00346DA3"/>
    <w:rsid w:val="00350FDF"/>
    <w:rsid w:val="00362178"/>
    <w:rsid w:val="00362D47"/>
    <w:rsid w:val="00362E39"/>
    <w:rsid w:val="00376B33"/>
    <w:rsid w:val="00381C1F"/>
    <w:rsid w:val="00391089"/>
    <w:rsid w:val="003945EC"/>
    <w:rsid w:val="003A0F95"/>
    <w:rsid w:val="003C16D4"/>
    <w:rsid w:val="003C4DF4"/>
    <w:rsid w:val="003C715D"/>
    <w:rsid w:val="003C79FB"/>
    <w:rsid w:val="003D684E"/>
    <w:rsid w:val="00401B23"/>
    <w:rsid w:val="004075DB"/>
    <w:rsid w:val="00437F18"/>
    <w:rsid w:val="00445A71"/>
    <w:rsid w:val="00447E05"/>
    <w:rsid w:val="00462F70"/>
    <w:rsid w:val="00472F2E"/>
    <w:rsid w:val="00475C20"/>
    <w:rsid w:val="004768F1"/>
    <w:rsid w:val="00480B2F"/>
    <w:rsid w:val="00481834"/>
    <w:rsid w:val="00482631"/>
    <w:rsid w:val="00497508"/>
    <w:rsid w:val="004A1E47"/>
    <w:rsid w:val="004A2BB3"/>
    <w:rsid w:val="004A7367"/>
    <w:rsid w:val="004C3835"/>
    <w:rsid w:val="004C6A16"/>
    <w:rsid w:val="004C6BEC"/>
    <w:rsid w:val="004D1A2C"/>
    <w:rsid w:val="004E305E"/>
    <w:rsid w:val="004E6E9A"/>
    <w:rsid w:val="004E7832"/>
    <w:rsid w:val="004E7A22"/>
    <w:rsid w:val="004F1851"/>
    <w:rsid w:val="004F74EE"/>
    <w:rsid w:val="00515266"/>
    <w:rsid w:val="0051644D"/>
    <w:rsid w:val="00523CDB"/>
    <w:rsid w:val="005276D8"/>
    <w:rsid w:val="00533100"/>
    <w:rsid w:val="00534FE1"/>
    <w:rsid w:val="00537DB0"/>
    <w:rsid w:val="00544C18"/>
    <w:rsid w:val="005472B0"/>
    <w:rsid w:val="005571A0"/>
    <w:rsid w:val="00564C44"/>
    <w:rsid w:val="00570FFF"/>
    <w:rsid w:val="00572541"/>
    <w:rsid w:val="00575B0F"/>
    <w:rsid w:val="00583E01"/>
    <w:rsid w:val="00586EC6"/>
    <w:rsid w:val="00586F08"/>
    <w:rsid w:val="005938B5"/>
    <w:rsid w:val="00593EDD"/>
    <w:rsid w:val="00595EAA"/>
    <w:rsid w:val="005A5FBA"/>
    <w:rsid w:val="005B04B9"/>
    <w:rsid w:val="005B526B"/>
    <w:rsid w:val="005C0735"/>
    <w:rsid w:val="005C6502"/>
    <w:rsid w:val="005C6C7E"/>
    <w:rsid w:val="005E7B89"/>
    <w:rsid w:val="005F4535"/>
    <w:rsid w:val="0060358A"/>
    <w:rsid w:val="00604909"/>
    <w:rsid w:val="006057DF"/>
    <w:rsid w:val="006208A5"/>
    <w:rsid w:val="006255C2"/>
    <w:rsid w:val="00647D66"/>
    <w:rsid w:val="006522F7"/>
    <w:rsid w:val="0065357C"/>
    <w:rsid w:val="00672271"/>
    <w:rsid w:val="006966B1"/>
    <w:rsid w:val="00697C20"/>
    <w:rsid w:val="006A1F43"/>
    <w:rsid w:val="006A2256"/>
    <w:rsid w:val="006A540D"/>
    <w:rsid w:val="006B396E"/>
    <w:rsid w:val="006C215E"/>
    <w:rsid w:val="006D0EDF"/>
    <w:rsid w:val="006D24B6"/>
    <w:rsid w:val="006D38DB"/>
    <w:rsid w:val="006F26E4"/>
    <w:rsid w:val="00704474"/>
    <w:rsid w:val="0070547C"/>
    <w:rsid w:val="00710151"/>
    <w:rsid w:val="00710780"/>
    <w:rsid w:val="007141AD"/>
    <w:rsid w:val="0073310F"/>
    <w:rsid w:val="0073320A"/>
    <w:rsid w:val="00734AC6"/>
    <w:rsid w:val="007405F7"/>
    <w:rsid w:val="007418D2"/>
    <w:rsid w:val="007445FE"/>
    <w:rsid w:val="007769A6"/>
    <w:rsid w:val="007A2107"/>
    <w:rsid w:val="007A3204"/>
    <w:rsid w:val="007A4DA7"/>
    <w:rsid w:val="007B6320"/>
    <w:rsid w:val="007B7343"/>
    <w:rsid w:val="007E0234"/>
    <w:rsid w:val="007F44B0"/>
    <w:rsid w:val="00815A14"/>
    <w:rsid w:val="00826488"/>
    <w:rsid w:val="008268B5"/>
    <w:rsid w:val="008279B9"/>
    <w:rsid w:val="00834F1E"/>
    <w:rsid w:val="008412E6"/>
    <w:rsid w:val="00850E14"/>
    <w:rsid w:val="00857B6F"/>
    <w:rsid w:val="008610DF"/>
    <w:rsid w:val="0086407E"/>
    <w:rsid w:val="008732B2"/>
    <w:rsid w:val="00897B9B"/>
    <w:rsid w:val="008C2F36"/>
    <w:rsid w:val="008E323C"/>
    <w:rsid w:val="008F5B44"/>
    <w:rsid w:val="00915C71"/>
    <w:rsid w:val="00924738"/>
    <w:rsid w:val="00940B36"/>
    <w:rsid w:val="009512E6"/>
    <w:rsid w:val="00951378"/>
    <w:rsid w:val="00952282"/>
    <w:rsid w:val="00953C3E"/>
    <w:rsid w:val="00953DED"/>
    <w:rsid w:val="009645F4"/>
    <w:rsid w:val="0096646C"/>
    <w:rsid w:val="00967BBA"/>
    <w:rsid w:val="00972494"/>
    <w:rsid w:val="0099331A"/>
    <w:rsid w:val="009969DD"/>
    <w:rsid w:val="00997319"/>
    <w:rsid w:val="009C1DFC"/>
    <w:rsid w:val="009C3FEC"/>
    <w:rsid w:val="009D5017"/>
    <w:rsid w:val="009E511D"/>
    <w:rsid w:val="009F30AB"/>
    <w:rsid w:val="00A002EA"/>
    <w:rsid w:val="00A0431A"/>
    <w:rsid w:val="00A118AA"/>
    <w:rsid w:val="00A174AD"/>
    <w:rsid w:val="00A17645"/>
    <w:rsid w:val="00A1780A"/>
    <w:rsid w:val="00A2211B"/>
    <w:rsid w:val="00A30BFA"/>
    <w:rsid w:val="00A32BA6"/>
    <w:rsid w:val="00A3460A"/>
    <w:rsid w:val="00A40E04"/>
    <w:rsid w:val="00A42C0E"/>
    <w:rsid w:val="00A472E9"/>
    <w:rsid w:val="00A531D1"/>
    <w:rsid w:val="00A55116"/>
    <w:rsid w:val="00A575BB"/>
    <w:rsid w:val="00A643A7"/>
    <w:rsid w:val="00A74824"/>
    <w:rsid w:val="00A76404"/>
    <w:rsid w:val="00A85FB6"/>
    <w:rsid w:val="00A97B28"/>
    <w:rsid w:val="00AA7389"/>
    <w:rsid w:val="00AC4B62"/>
    <w:rsid w:val="00AD04AF"/>
    <w:rsid w:val="00AF084A"/>
    <w:rsid w:val="00AF1E56"/>
    <w:rsid w:val="00B02FA8"/>
    <w:rsid w:val="00B057E2"/>
    <w:rsid w:val="00B13735"/>
    <w:rsid w:val="00B179E4"/>
    <w:rsid w:val="00B62201"/>
    <w:rsid w:val="00B723CB"/>
    <w:rsid w:val="00B75277"/>
    <w:rsid w:val="00B812D4"/>
    <w:rsid w:val="00B82BF4"/>
    <w:rsid w:val="00B92CDB"/>
    <w:rsid w:val="00B97A10"/>
    <w:rsid w:val="00BA5AEB"/>
    <w:rsid w:val="00BA6770"/>
    <w:rsid w:val="00BD0A58"/>
    <w:rsid w:val="00BD3F7F"/>
    <w:rsid w:val="00BE0516"/>
    <w:rsid w:val="00BF40C1"/>
    <w:rsid w:val="00C02AB8"/>
    <w:rsid w:val="00C0385B"/>
    <w:rsid w:val="00C049EF"/>
    <w:rsid w:val="00C0576A"/>
    <w:rsid w:val="00C1598E"/>
    <w:rsid w:val="00C3342C"/>
    <w:rsid w:val="00C346D4"/>
    <w:rsid w:val="00C43D33"/>
    <w:rsid w:val="00C4587E"/>
    <w:rsid w:val="00C46699"/>
    <w:rsid w:val="00C57360"/>
    <w:rsid w:val="00C605AE"/>
    <w:rsid w:val="00C669CA"/>
    <w:rsid w:val="00C764C6"/>
    <w:rsid w:val="00C8172D"/>
    <w:rsid w:val="00C90A66"/>
    <w:rsid w:val="00C95F4F"/>
    <w:rsid w:val="00CA40C1"/>
    <w:rsid w:val="00CA6A33"/>
    <w:rsid w:val="00CB15D7"/>
    <w:rsid w:val="00CB67DB"/>
    <w:rsid w:val="00CC4284"/>
    <w:rsid w:val="00CC4FF6"/>
    <w:rsid w:val="00CC694C"/>
    <w:rsid w:val="00CD03AA"/>
    <w:rsid w:val="00CD767C"/>
    <w:rsid w:val="00CE386A"/>
    <w:rsid w:val="00CF253A"/>
    <w:rsid w:val="00CF38D3"/>
    <w:rsid w:val="00CF555D"/>
    <w:rsid w:val="00D23094"/>
    <w:rsid w:val="00D2521B"/>
    <w:rsid w:val="00D2635D"/>
    <w:rsid w:val="00D32815"/>
    <w:rsid w:val="00D346B9"/>
    <w:rsid w:val="00D3772F"/>
    <w:rsid w:val="00D53C6C"/>
    <w:rsid w:val="00D65006"/>
    <w:rsid w:val="00D6793A"/>
    <w:rsid w:val="00D95052"/>
    <w:rsid w:val="00D97BBE"/>
    <w:rsid w:val="00DA02F0"/>
    <w:rsid w:val="00DA2343"/>
    <w:rsid w:val="00DA4719"/>
    <w:rsid w:val="00DB258D"/>
    <w:rsid w:val="00DC731F"/>
    <w:rsid w:val="00DD5C2C"/>
    <w:rsid w:val="00DE1163"/>
    <w:rsid w:val="00DE2D92"/>
    <w:rsid w:val="00DE4156"/>
    <w:rsid w:val="00DE4EA9"/>
    <w:rsid w:val="00DE597F"/>
    <w:rsid w:val="00DF1F29"/>
    <w:rsid w:val="00DF68E1"/>
    <w:rsid w:val="00E06EE7"/>
    <w:rsid w:val="00E11F78"/>
    <w:rsid w:val="00E138FE"/>
    <w:rsid w:val="00E23F15"/>
    <w:rsid w:val="00E319F8"/>
    <w:rsid w:val="00E42739"/>
    <w:rsid w:val="00E45A4C"/>
    <w:rsid w:val="00E5380C"/>
    <w:rsid w:val="00E60B30"/>
    <w:rsid w:val="00E73F69"/>
    <w:rsid w:val="00E81CD4"/>
    <w:rsid w:val="00EA311C"/>
    <w:rsid w:val="00ED490C"/>
    <w:rsid w:val="00EE489E"/>
    <w:rsid w:val="00EE65DB"/>
    <w:rsid w:val="00EF5938"/>
    <w:rsid w:val="00F01796"/>
    <w:rsid w:val="00F03690"/>
    <w:rsid w:val="00F14446"/>
    <w:rsid w:val="00F160BE"/>
    <w:rsid w:val="00F17C8A"/>
    <w:rsid w:val="00F23623"/>
    <w:rsid w:val="00F26332"/>
    <w:rsid w:val="00F32023"/>
    <w:rsid w:val="00F33A09"/>
    <w:rsid w:val="00F34CBC"/>
    <w:rsid w:val="00F54B7C"/>
    <w:rsid w:val="00F5683B"/>
    <w:rsid w:val="00F624C0"/>
    <w:rsid w:val="00F76A37"/>
    <w:rsid w:val="00F97EC5"/>
    <w:rsid w:val="00FA0C15"/>
    <w:rsid w:val="00FA58B6"/>
    <w:rsid w:val="00FB339F"/>
    <w:rsid w:val="00FC39CA"/>
    <w:rsid w:val="00FC4145"/>
    <w:rsid w:val="00FC7C45"/>
    <w:rsid w:val="00FF2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1BBB2"/>
  <w15:docId w15:val="{D02E7C4E-F4AB-4338-ACFC-EF1FCB240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84A"/>
    <w:pPr>
      <w:spacing w:after="0" w:line="240" w:lineRule="auto"/>
    </w:pPr>
    <w:rPr>
      <w:rFonts w:ascii="Calibri" w:eastAsia="SimSun" w:hAnsi="Calibri" w:cs="Calibri"/>
      <w:sz w:val="24"/>
      <w:szCs w:val="24"/>
    </w:rPr>
  </w:style>
  <w:style w:type="paragraph" w:styleId="Heading1">
    <w:name w:val="heading 1"/>
    <w:basedOn w:val="Normal"/>
    <w:link w:val="Heading1Char"/>
    <w:uiPriority w:val="9"/>
    <w:qFormat/>
    <w:rsid w:val="00AF084A"/>
    <w:pPr>
      <w:spacing w:before="100" w:beforeAutospacing="1" w:after="100" w:afterAutospacing="1"/>
      <w:outlineLvl w:val="0"/>
    </w:pPr>
    <w:rPr>
      <w:rFonts w:ascii="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BD0A5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08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84A"/>
    <w:rPr>
      <w:rFonts w:ascii="Times New Roman" w:eastAsia="SimSun" w:hAnsi="Times New Roman" w:cs="Calibri"/>
      <w:b/>
      <w:bCs/>
      <w:kern w:val="36"/>
      <w:sz w:val="48"/>
      <w:szCs w:val="48"/>
    </w:rPr>
  </w:style>
  <w:style w:type="character" w:customStyle="1" w:styleId="Heading3Char">
    <w:name w:val="Heading 3 Char"/>
    <w:basedOn w:val="DefaultParagraphFont"/>
    <w:link w:val="Heading3"/>
    <w:uiPriority w:val="9"/>
    <w:rsid w:val="00AF084A"/>
    <w:rPr>
      <w:rFonts w:asciiTheme="majorHAnsi" w:eastAsiaTheme="majorEastAsia" w:hAnsiTheme="majorHAnsi" w:cstheme="majorBidi"/>
      <w:b/>
      <w:bCs/>
      <w:color w:val="4F81BD" w:themeColor="accent1"/>
      <w:sz w:val="24"/>
      <w:szCs w:val="24"/>
    </w:rPr>
  </w:style>
  <w:style w:type="character" w:styleId="Hyperlink">
    <w:name w:val="Hyperlink"/>
    <w:basedOn w:val="DefaultParagraphFont"/>
    <w:uiPriority w:val="99"/>
    <w:unhideWhenUsed/>
    <w:rsid w:val="00AF084A"/>
    <w:rPr>
      <w:color w:val="0000FF" w:themeColor="hyperlink"/>
      <w:u w:val="single"/>
    </w:rPr>
  </w:style>
  <w:style w:type="character" w:styleId="FootnoteReference">
    <w:name w:val="footnote reference"/>
    <w:basedOn w:val="DefaultParagraphFont"/>
    <w:uiPriority w:val="99"/>
    <w:rsid w:val="00072D98"/>
    <w:rPr>
      <w:vertAlign w:val="superscript"/>
    </w:rPr>
  </w:style>
  <w:style w:type="paragraph" w:styleId="BalloonText">
    <w:name w:val="Balloon Text"/>
    <w:basedOn w:val="Normal"/>
    <w:link w:val="BalloonTextChar"/>
    <w:uiPriority w:val="99"/>
    <w:semiHidden/>
    <w:unhideWhenUsed/>
    <w:rsid w:val="00072D98"/>
    <w:rPr>
      <w:rFonts w:ascii="Tahoma" w:hAnsi="Tahoma" w:cs="Tahoma"/>
      <w:sz w:val="16"/>
      <w:szCs w:val="16"/>
    </w:rPr>
  </w:style>
  <w:style w:type="character" w:customStyle="1" w:styleId="BalloonTextChar">
    <w:name w:val="Balloon Text Char"/>
    <w:basedOn w:val="DefaultParagraphFont"/>
    <w:link w:val="BalloonText"/>
    <w:uiPriority w:val="99"/>
    <w:semiHidden/>
    <w:rsid w:val="00072D98"/>
    <w:rPr>
      <w:rFonts w:ascii="Tahoma" w:eastAsia="SimSun" w:hAnsi="Tahoma" w:cs="Tahoma"/>
      <w:sz w:val="16"/>
      <w:szCs w:val="16"/>
    </w:rPr>
  </w:style>
  <w:style w:type="paragraph" w:styleId="CommentText">
    <w:name w:val="annotation text"/>
    <w:basedOn w:val="Normal"/>
    <w:link w:val="CommentTextChar"/>
    <w:uiPriority w:val="99"/>
    <w:unhideWhenUsed/>
    <w:rsid w:val="00333D4B"/>
    <w:rPr>
      <w:sz w:val="20"/>
      <w:szCs w:val="20"/>
    </w:rPr>
  </w:style>
  <w:style w:type="character" w:customStyle="1" w:styleId="CommentTextChar">
    <w:name w:val="Comment Text Char"/>
    <w:basedOn w:val="DefaultParagraphFont"/>
    <w:link w:val="CommentText"/>
    <w:uiPriority w:val="99"/>
    <w:rsid w:val="00333D4B"/>
    <w:rPr>
      <w:rFonts w:ascii="Calibri" w:eastAsia="SimSun" w:hAnsi="Calibri" w:cs="Calibri"/>
      <w:sz w:val="20"/>
      <w:szCs w:val="20"/>
    </w:rPr>
  </w:style>
  <w:style w:type="character" w:styleId="CommentReference">
    <w:name w:val="annotation reference"/>
    <w:basedOn w:val="DefaultParagraphFont"/>
    <w:uiPriority w:val="99"/>
    <w:semiHidden/>
    <w:unhideWhenUsed/>
    <w:rsid w:val="00333D4B"/>
    <w:rPr>
      <w:sz w:val="16"/>
      <w:szCs w:val="16"/>
    </w:rPr>
  </w:style>
  <w:style w:type="paragraph" w:styleId="ListParagraph">
    <w:name w:val="List Paragraph"/>
    <w:basedOn w:val="Normal"/>
    <w:uiPriority w:val="34"/>
    <w:qFormat/>
    <w:rsid w:val="00E5380C"/>
    <w:pPr>
      <w:ind w:left="720"/>
      <w:contextualSpacing/>
    </w:pPr>
  </w:style>
  <w:style w:type="paragraph" w:styleId="CommentSubject">
    <w:name w:val="annotation subject"/>
    <w:basedOn w:val="CommentText"/>
    <w:next w:val="CommentText"/>
    <w:link w:val="CommentSubjectChar"/>
    <w:uiPriority w:val="99"/>
    <w:semiHidden/>
    <w:unhideWhenUsed/>
    <w:rsid w:val="00DC731F"/>
    <w:rPr>
      <w:b/>
      <w:bCs/>
    </w:rPr>
  </w:style>
  <w:style w:type="character" w:customStyle="1" w:styleId="CommentSubjectChar">
    <w:name w:val="Comment Subject Char"/>
    <w:basedOn w:val="CommentTextChar"/>
    <w:link w:val="CommentSubject"/>
    <w:uiPriority w:val="99"/>
    <w:semiHidden/>
    <w:rsid w:val="00DC731F"/>
    <w:rPr>
      <w:rFonts w:ascii="Calibri" w:eastAsia="SimSun" w:hAnsi="Calibri" w:cs="Calibri"/>
      <w:b/>
      <w:bCs/>
      <w:sz w:val="20"/>
      <w:szCs w:val="20"/>
    </w:rPr>
  </w:style>
  <w:style w:type="character" w:customStyle="1" w:styleId="cf01">
    <w:name w:val="cf01"/>
    <w:basedOn w:val="DefaultParagraphFont"/>
    <w:rsid w:val="00DC731F"/>
    <w:rPr>
      <w:rFonts w:ascii="Segoe UI" w:hAnsi="Segoe UI" w:cs="Segoe UI" w:hint="default"/>
      <w:sz w:val="18"/>
      <w:szCs w:val="18"/>
    </w:rPr>
  </w:style>
  <w:style w:type="character" w:customStyle="1" w:styleId="UnresolvedMention1">
    <w:name w:val="Unresolved Mention1"/>
    <w:basedOn w:val="DefaultParagraphFont"/>
    <w:uiPriority w:val="99"/>
    <w:semiHidden/>
    <w:unhideWhenUsed/>
    <w:rsid w:val="001F1F75"/>
    <w:rPr>
      <w:color w:val="605E5C"/>
      <w:shd w:val="clear" w:color="auto" w:fill="E1DFDD"/>
    </w:rPr>
  </w:style>
  <w:style w:type="paragraph" w:styleId="Revision">
    <w:name w:val="Revision"/>
    <w:hidden/>
    <w:uiPriority w:val="99"/>
    <w:semiHidden/>
    <w:rsid w:val="00F01796"/>
    <w:pPr>
      <w:spacing w:after="0" w:line="240" w:lineRule="auto"/>
    </w:pPr>
    <w:rPr>
      <w:rFonts w:ascii="Calibri" w:eastAsia="SimSun" w:hAnsi="Calibri" w:cs="Calibri"/>
      <w:sz w:val="24"/>
      <w:szCs w:val="24"/>
    </w:rPr>
  </w:style>
  <w:style w:type="character" w:customStyle="1" w:styleId="Heading2Char">
    <w:name w:val="Heading 2 Char"/>
    <w:basedOn w:val="DefaultParagraphFont"/>
    <w:link w:val="Heading2"/>
    <w:uiPriority w:val="9"/>
    <w:semiHidden/>
    <w:rsid w:val="00BD0A58"/>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0949F8"/>
    <w:pPr>
      <w:tabs>
        <w:tab w:val="center" w:pos="4680"/>
        <w:tab w:val="right" w:pos="9360"/>
      </w:tabs>
    </w:pPr>
  </w:style>
  <w:style w:type="character" w:customStyle="1" w:styleId="HeaderChar">
    <w:name w:val="Header Char"/>
    <w:basedOn w:val="DefaultParagraphFont"/>
    <w:link w:val="Header"/>
    <w:uiPriority w:val="99"/>
    <w:semiHidden/>
    <w:rsid w:val="000949F8"/>
    <w:rPr>
      <w:rFonts w:ascii="Calibri" w:eastAsia="SimSun" w:hAnsi="Calibri" w:cs="Calibri"/>
      <w:sz w:val="24"/>
      <w:szCs w:val="24"/>
    </w:rPr>
  </w:style>
  <w:style w:type="paragraph" w:styleId="Footer">
    <w:name w:val="footer"/>
    <w:basedOn w:val="Normal"/>
    <w:link w:val="FooterChar"/>
    <w:uiPriority w:val="99"/>
    <w:semiHidden/>
    <w:unhideWhenUsed/>
    <w:rsid w:val="000949F8"/>
    <w:pPr>
      <w:tabs>
        <w:tab w:val="center" w:pos="4680"/>
        <w:tab w:val="right" w:pos="9360"/>
      </w:tabs>
    </w:pPr>
  </w:style>
  <w:style w:type="character" w:customStyle="1" w:styleId="FooterChar">
    <w:name w:val="Footer Char"/>
    <w:basedOn w:val="DefaultParagraphFont"/>
    <w:link w:val="Footer"/>
    <w:uiPriority w:val="99"/>
    <w:semiHidden/>
    <w:rsid w:val="000949F8"/>
    <w:rPr>
      <w:rFonts w:ascii="Calibri" w:eastAsia="SimSun"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mniglot.com/writing/beja.htm" TargetMode="External"/><Relationship Id="rId3" Type="http://schemas.openxmlformats.org/officeDocument/2006/relationships/settings" Target="settings.xml"/><Relationship Id="rId7" Type="http://schemas.openxmlformats.org/officeDocument/2006/relationships/hyperlink" Target="http://bejafriend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Beja_peo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741</TotalTime>
  <Pages>17</Pages>
  <Words>5861</Words>
  <Characters>33409</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Maame Amene</dc:creator>
  <cp:lastModifiedBy>Kate Azumah</cp:lastModifiedBy>
  <cp:revision>10</cp:revision>
  <dcterms:created xsi:type="dcterms:W3CDTF">2023-05-29T17:12:00Z</dcterms:created>
  <dcterms:modified xsi:type="dcterms:W3CDTF">2024-07-03T11:15:00Z</dcterms:modified>
</cp:coreProperties>
</file>